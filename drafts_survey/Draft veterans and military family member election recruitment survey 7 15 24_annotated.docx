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Veterans and Military Family Members Election Worker Recruitment Survey</w:t>
      </w:r>
    </w:p>
    <w:p w:rsidR="00000000" w:rsidDel="00000000" w:rsidP="00000000" w:rsidRDefault="00000000" w:rsidRPr="00000000" w14:paraId="00000002">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Age and Citizenship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1"/>
        <w:rPr/>
      </w:pPr>
      <w:r w:rsidDel="00000000" w:rsidR="00000000" w:rsidRPr="00000000">
        <w:rPr>
          <w:rtl w:val="0"/>
        </w:rPr>
        <w:t xml:space="preserve">age How old are you?</w:t>
      </w:r>
    </w:p>
    <w:p w:rsidR="00000000" w:rsidDel="00000000" w:rsidP="00000000" w:rsidRDefault="00000000" w:rsidRPr="00000000" w14:paraId="00000006">
      <w:pPr>
        <w:keepNext w:val="1"/>
        <w:keepLines w:val="0"/>
        <w:pageBreakBefore w:val="0"/>
        <w:widowControl w:val="1"/>
        <w:pBdr>
          <w:top w:color="cccccc" w:space="4" w:sz="4" w:val="single"/>
          <w:left w:color="cccccc" w:space="4" w:sz="4" w:val="single"/>
          <w:bottom w:color="cccccc" w:space="4" w:sz="4" w:val="single"/>
          <w:right w:color="cccccc" w:space="4" w:sz="4" w:val="single"/>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(1) ... 96 or older (80)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1"/>
        <w:rPr/>
      </w:pPr>
      <w:r w:rsidDel="00000000" w:rsidR="00000000" w:rsidRPr="00000000">
        <w:rPr>
          <w:rtl w:val="0"/>
        </w:rPr>
        <w:t xml:space="preserve">cit Are you a citizen of the United States?</w:t>
      </w:r>
    </w:p>
    <w:p w:rsidR="00000000" w:rsidDel="00000000" w:rsidP="00000000" w:rsidRDefault="00000000" w:rsidRPr="00000000" w14:paraId="0000000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U.S. citizen by birth  (1) </w:t>
      </w:r>
    </w:p>
    <w:p w:rsidR="00000000" w:rsidDel="00000000" w:rsidP="00000000" w:rsidRDefault="00000000" w:rsidRPr="00000000" w14:paraId="0000000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U.S. citizen by naturalization  (2) </w:t>
      </w:r>
    </w:p>
    <w:p w:rsidR="00000000" w:rsidDel="00000000" w:rsidP="00000000" w:rsidRDefault="00000000" w:rsidRPr="00000000" w14:paraId="000000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am not a U.S. citizen  (3)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8d8d8d"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Skip To: End of Survey If cit = 3</w:t>
      </w:r>
    </w:p>
    <w:p w:rsidR="00000000" w:rsidDel="00000000" w:rsidP="00000000" w:rsidRDefault="00000000" w:rsidRPr="00000000" w14:paraId="0000001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10.0" w:type="dxa"/>
        <w:tblLayout w:type="fixed"/>
        <w:tblLook w:val="0400"/>
      </w:tblPr>
      <w:tblGrid>
        <w:gridCol w:w="1348"/>
        <w:gridCol w:w="8002"/>
        <w:tblGridChange w:id="0">
          <w:tblGrid>
            <w:gridCol w:w="1348"/>
            <w:gridCol w:w="800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color w:val="cccccc"/>
              </w:rPr>
            </w:pPr>
            <w:r w:rsidDel="00000000" w:rsidR="00000000" w:rsidRPr="00000000">
              <w:rPr>
                <w:color w:val="cccccc"/>
                <w:rtl w:val="0"/>
              </w:rPr>
              <w:t xml:space="preserve">Page Break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pBdr>
                <w:top w:color="cccccc" w:space="0" w:sz="8" w:val="single"/>
              </w:pBdr>
              <w:spacing w:after="120" w:before="120" w:line="120" w:lineRule="auto"/>
              <w:jc w:val="center"/>
              <w:rPr>
                <w:color w:val="cccccc"/>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rPr/>
      </w:pPr>
      <w:r w:rsidDel="00000000" w:rsidR="00000000" w:rsidRPr="00000000">
        <w:rPr>
          <w:rtl w:val="0"/>
        </w:rPr>
        <w:t xml:space="preserve">state In which state do you currently reside?</w:t>
      </w:r>
    </w:p>
    <w:p w:rsidR="00000000" w:rsidDel="00000000" w:rsidP="00000000" w:rsidRDefault="00000000" w:rsidRPr="00000000" w14:paraId="00000015">
      <w:pPr>
        <w:keepNext w:val="1"/>
        <w:keepLines w:val="0"/>
        <w:pageBreakBefore w:val="0"/>
        <w:widowControl w:val="1"/>
        <w:pBdr>
          <w:top w:color="cccccc" w:space="4" w:sz="4" w:val="single"/>
          <w:left w:color="cccccc" w:space="4" w:sz="4" w:val="single"/>
          <w:bottom w:color="cccccc" w:space="4" w:sz="4" w:val="single"/>
          <w:right w:color="cccccc" w:space="4" w:sz="4" w:val="single"/>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Alabama (1) ... I do not reside in the United States (53)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0.0" w:type="dxa"/>
        <w:jc w:val="left"/>
        <w:tblInd w:w="10.0" w:type="dxa"/>
        <w:tblLayout w:type="fixed"/>
        <w:tblLook w:val="0400"/>
      </w:tblPr>
      <w:tblGrid>
        <w:gridCol w:w="1348"/>
        <w:gridCol w:w="8002"/>
        <w:tblGridChange w:id="0">
          <w:tblGrid>
            <w:gridCol w:w="1348"/>
            <w:gridCol w:w="800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color w:val="cccccc"/>
              </w:rPr>
            </w:pPr>
            <w:r w:rsidDel="00000000" w:rsidR="00000000" w:rsidRPr="00000000">
              <w:rPr>
                <w:color w:val="cccccc"/>
                <w:rtl w:val="0"/>
              </w:rPr>
              <w:t xml:space="preserve">Page Break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pBdr>
                <w:top w:color="cccccc" w:space="0" w:sz="8" w:val="single"/>
              </w:pBdr>
              <w:spacing w:after="120" w:before="120" w:line="120" w:lineRule="auto"/>
              <w:jc w:val="center"/>
              <w:rPr>
                <w:color w:val="cccccc"/>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cccccc"/>
          <w:sz w:val="22"/>
          <w:szCs w:val="22"/>
          <w:u w:val="none"/>
          <w:shd w:fill="auto" w:val="clear"/>
          <w:vertAlign w:val="baseline"/>
        </w:rPr>
      </w:pPr>
      <w:r w:rsidDel="00000000" w:rsidR="00000000" w:rsidRPr="00000000">
        <w:rPr>
          <w:rFonts w:ascii="Arial" w:cs="Arial" w:eastAsia="Arial" w:hAnsi="Arial"/>
          <w:b w:val="0"/>
          <w:i w:val="0"/>
          <w:smallCaps w:val="0"/>
          <w:strike w:val="0"/>
          <w:color w:val="cccccc"/>
          <w:sz w:val="22"/>
          <w:szCs w:val="22"/>
          <w:u w:val="none"/>
          <w:shd w:fill="auto" w:val="clear"/>
          <w:vertAlign w:val="baseline"/>
          <w:rtl w:val="0"/>
        </w:rPr>
        <w:t xml:space="preserve">Attention</w:t>
      </w:r>
    </w:p>
    <w:p w:rsidR="00000000" w:rsidDel="00000000" w:rsidP="00000000" w:rsidRDefault="00000000" w:rsidRPr="00000000" w14:paraId="0000001D">
      <w:pPr>
        <w:keepNext w:val="1"/>
        <w:rPr/>
      </w:pPr>
      <w:r w:rsidDel="00000000" w:rsidR="00000000" w:rsidRPr="00000000">
        <w:rPr>
          <w:rtl w:val="0"/>
        </w:rPr>
        <w:t xml:space="preserve">How often do you pay attention to what’s going on in government and politics?</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(1)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(2) </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the time  (3)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time  (4) </w:t>
      </w:r>
    </w:p>
    <w:p w:rsidR="00000000" w:rsidDel="00000000" w:rsidP="00000000" w:rsidRDefault="00000000" w:rsidRPr="00000000" w14:paraId="0000002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(5)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rPr/>
      </w:pPr>
      <w:r w:rsidDel="00000000" w:rsidR="00000000" w:rsidRPr="00000000">
        <w:rPr>
          <w:rtl w:val="0"/>
        </w:rPr>
        <w:t xml:space="preserve">EO_favorability</w:t>
      </w:r>
    </w:p>
    <w:p w:rsidR="00000000" w:rsidDel="00000000" w:rsidP="00000000" w:rsidRDefault="00000000" w:rsidRPr="00000000" w14:paraId="00000025">
      <w:pPr>
        <w:keepNext w:val="1"/>
        <w:rPr/>
      </w:pPr>
      <w:r w:rsidDel="00000000" w:rsidR="00000000" w:rsidRPr="00000000">
        <w:rPr>
          <w:rtl w:val="0"/>
        </w:rPr>
        <w:t xml:space="preserve">In general, how favorable or unfavorable is your impression of local election officials?</w:t>
      </w:r>
    </w:p>
    <w:p w:rsidR="00000000" w:rsidDel="00000000" w:rsidP="00000000" w:rsidRDefault="00000000" w:rsidRPr="00000000" w14:paraId="000000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favorable  (1) </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favorable  (2) </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favorable nor unfavorable  (3) </w:t>
      </w:r>
    </w:p>
    <w:p w:rsidR="00000000" w:rsidDel="00000000" w:rsidP="00000000" w:rsidRDefault="00000000" w:rsidRPr="00000000" w14:paraId="0000002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unfavorable  (4) </w:t>
      </w:r>
    </w:p>
    <w:p w:rsidR="00000000" w:rsidDel="00000000" w:rsidP="00000000" w:rsidRDefault="00000000" w:rsidRPr="00000000" w14:paraId="0000002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unfavorable  (5)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rPr/>
      </w:pPr>
      <w:r w:rsidDel="00000000" w:rsidR="00000000" w:rsidRPr="00000000">
        <w:rPr>
          <w:rtl w:val="0"/>
        </w:rPr>
        <w:t xml:space="preserve">Legit</w:t>
      </w:r>
    </w:p>
    <w:p w:rsidR="00000000" w:rsidDel="00000000" w:rsidP="00000000" w:rsidRDefault="00000000" w:rsidRPr="00000000" w14:paraId="0000002D">
      <w:pPr>
        <w:keepNext w:val="1"/>
        <w:rPr/>
      </w:pPr>
      <w:r w:rsidDel="00000000" w:rsidR="00000000" w:rsidRPr="00000000">
        <w:rPr>
          <w:rtl w:val="0"/>
        </w:rPr>
        <w:t xml:space="preserve">Regardless of whom you supported in the 2020 election, do you think Joe Biden’s election as president was legitimate, or was he not legitimately elected?</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Legitimate  (1) </w:t>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Legitimate  (2)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rPr/>
      </w:pPr>
      <w:r w:rsidDel="00000000" w:rsidR="00000000" w:rsidRPr="00000000">
        <w:rPr>
          <w:rtl w:val="0"/>
        </w:rPr>
        <w:t xml:space="preserve">trust Generally speaking, how often can you trust other people?</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(5) </w:t>
      </w:r>
    </w:p>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(4) </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time  (3)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time  (2) </w:t>
      </w:r>
    </w:p>
    <w:p w:rsidR="00000000" w:rsidDel="00000000" w:rsidP="00000000" w:rsidRDefault="00000000" w:rsidRPr="00000000" w14:paraId="0000003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(1)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[PROGRAMMING NOTE: RESPONDENTS WILL BE RANDOMLY ASSIGNED TO READ ONE OF THE FOLLOWING VIGNETTES (EITHER TV1 (treatment) or CV1 (control)]</w:t>
      </w:r>
    </w:p>
    <w:p w:rsidR="00000000" w:rsidDel="00000000" w:rsidP="00000000" w:rsidRDefault="00000000" w:rsidRPr="00000000" w14:paraId="00000039">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Vignette Prep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1"/>
        <w:rPr/>
      </w:pPr>
      <w:r w:rsidDel="00000000" w:rsidR="00000000" w:rsidRPr="00000000">
        <w:rPr>
          <w:rtl w:val="0"/>
        </w:rPr>
        <w:t xml:space="preserve">VP The following page will present an excerpt from a recent news article. Please read the article carefully and continue on once you have finished reading. Click the next button to continue.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Vignette Prep</w:t>
      </w:r>
    </w:p>
    <w:p w:rsidR="00000000" w:rsidDel="00000000" w:rsidP="00000000" w:rsidRDefault="00000000" w:rsidRPr="00000000" w14:paraId="0000003F">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Treatment Vignette: Recruiting Veterans as Poll Workers</w:t>
      </w:r>
    </w:p>
    <w:p w:rsidR="00000000" w:rsidDel="00000000" w:rsidP="00000000" w:rsidRDefault="00000000" w:rsidRPr="00000000" w14:paraId="00000041">
      <w:pPr>
        <w:rPr/>
      </w:pPr>
      <w:r w:rsidDel="00000000" w:rsidR="00000000" w:rsidRPr="00000000">
        <w:rPr>
          <w:rtl w:val="0"/>
        </w:rPr>
      </w:r>
    </w:p>
    <w:sdt>
      <w:sdtPr>
        <w:tag w:val="goog_rdk_14"/>
      </w:sdtPr>
      <w:sdtContent>
        <w:p w:rsidR="00000000" w:rsidDel="00000000" w:rsidP="00000000" w:rsidRDefault="00000000" w:rsidRPr="00000000" w14:paraId="00000042">
          <w:pPr>
            <w:keepNext w:val="1"/>
            <w:rPr>
              <w:ins w:author="Ben Keiser" w:id="6" w:date="2024-07-31T21:58:22Z"/>
            </w:rPr>
          </w:pPr>
          <w:r w:rsidDel="00000000" w:rsidR="00000000" w:rsidRPr="00000000">
            <w:rPr>
              <w:rtl w:val="0"/>
            </w:rPr>
            <w:t xml:space="preserve">TV1 </w:t>
          </w:r>
          <w:r w:rsidDel="00000000" w:rsidR="00000000" w:rsidRPr="00000000">
            <w:rPr>
              <w:b w:val="1"/>
              <w:rtl w:val="0"/>
            </w:rPr>
            <w:t xml:space="preserve">Local Military Veterans Recruited for Election Jobs in Maricopa County</w:t>
          </w:r>
          <w:r w:rsidDel="00000000" w:rsidR="00000000" w:rsidRPr="00000000">
            <w:rPr>
              <w:rtl w:val="0"/>
            </w:rPr>
            <w:t xml:space="preserve"> </w:t>
            <w:br w:type="textWrapping"/>
            <w:t xml:space="preserve">PHOENIX (AP) — Election officials in Maricopa County, Arizona, announced a program </w:t>
          </w:r>
          <w:sdt>
            <w:sdtPr>
              <w:tag w:val="goog_rdk_0"/>
            </w:sdtPr>
            <w:sdtContent>
              <w:del w:author="Ben Keiser" w:id="0" w:date="2024-07-31T22:04:32Z">
                <w:r w:rsidDel="00000000" w:rsidR="00000000" w:rsidRPr="00000000">
                  <w:rPr>
                    <w:rtl w:val="0"/>
                  </w:rPr>
                  <w:delText xml:space="preserve">designed </w:delText>
                </w:r>
              </w:del>
            </w:sdtContent>
          </w:sdt>
          <w:r w:rsidDel="00000000" w:rsidR="00000000" w:rsidRPr="00000000">
            <w:rPr>
              <w:rtl w:val="0"/>
            </w:rPr>
            <w:t xml:space="preserve">to recruit military veterans and </w:t>
          </w:r>
          <w:sdt>
            <w:sdtPr>
              <w:tag w:val="goog_rdk_1"/>
            </w:sdtPr>
            <w:sdtContent>
              <w:ins w:author="Ben Keiser" w:id="1" w:date="2024-07-31T22:03:29Z">
                <w:r w:rsidDel="00000000" w:rsidR="00000000" w:rsidRPr="00000000">
                  <w:rPr>
                    <w:rtl w:val="0"/>
                  </w:rPr>
                  <w:t xml:space="preserve">military</w:t>
                </w:r>
              </w:ins>
            </w:sdtContent>
          </w:sdt>
          <w:sdt>
            <w:sdtPr>
              <w:tag w:val="goog_rdk_2"/>
            </w:sdtPr>
            <w:sdtContent>
              <w:del w:author="Ben Keiser" w:id="1" w:date="2024-07-31T22:03:29Z">
                <w:r w:rsidDel="00000000" w:rsidR="00000000" w:rsidRPr="00000000">
                  <w:rPr>
                    <w:rtl w:val="0"/>
                  </w:rPr>
                  <w:delText xml:space="preserve">their</w:delText>
                </w:r>
              </w:del>
            </w:sdtContent>
          </w:sdt>
          <w:r w:rsidDel="00000000" w:rsidR="00000000" w:rsidRPr="00000000">
            <w:rPr>
              <w:rtl w:val="0"/>
            </w:rPr>
            <w:t xml:space="preserve"> family members from the community to serve as election administrators, including election polling place workers, temporary workers, and full-time staff. As the U.S. general elections in November near, election officials </w:t>
          </w:r>
          <w:sdt>
            <w:sdtPr>
              <w:tag w:val="goog_rdk_3"/>
            </w:sdtPr>
            <w:sdtContent>
              <w:ins w:author="Ben Keiser" w:id="2" w:date="2024-07-31T22:07:33Z">
                <w:r w:rsidDel="00000000" w:rsidR="00000000" w:rsidRPr="00000000">
                  <w:rPr>
                    <w:rtl w:val="0"/>
                  </w:rPr>
                  <w:t xml:space="preserve">must fill </w:t>
                </w:r>
              </w:ins>
              <w:sdt>
                <w:sdtPr>
                  <w:tag w:val="goog_rdk_4"/>
                </w:sdtPr>
                <w:sdtContent>
                  <w:commentRangeStart w:id="0"/>
                </w:sdtContent>
              </w:sdt>
              <w:ins w:author="Ben Keiser" w:id="2" w:date="2024-07-31T22:07:33Z">
                <w:r w:rsidDel="00000000" w:rsidR="00000000" w:rsidRPr="00000000">
                  <w:rPr>
                    <w:rtl w:val="0"/>
                  </w:rPr>
                  <w:t xml:space="preserve">several thousand temporary positions and hundreds of other open positions</w:t>
                </w:r>
                <w:commentRangeEnd w:id="0"/>
                <w:r w:rsidDel="00000000" w:rsidR="00000000" w:rsidRPr="00000000">
                  <w:commentReference w:id="0"/>
                </w:r>
                <w:r w:rsidDel="00000000" w:rsidR="00000000" w:rsidRPr="00000000">
                  <w:rPr>
                    <w:rtl w:val="0"/>
                  </w:rPr>
                  <w:t xml:space="preserve"> to ensure sufficient staffing</w:t>
                </w:r>
                <w:sdt>
                  <w:sdtPr>
                    <w:tag w:val="goog_rdk_5"/>
                  </w:sdtPr>
                  <w:sdtContent>
                    <w:del w:author="Ben Keiser" w:id="2" w:date="2024-07-31T22:07:33Z">
                      <w:r w:rsidDel="00000000" w:rsidR="00000000" w:rsidRPr="00000000">
                        <w:rPr>
                          <w:rtl w:val="0"/>
                        </w:rPr>
                        <w:delText xml:space="preserve"> </w:delText>
                      </w:r>
                    </w:del>
                  </w:sdtContent>
                </w:sdt>
              </w:ins>
            </w:sdtContent>
          </w:sdt>
          <w:sdt>
            <w:sdtPr>
              <w:tag w:val="goog_rdk_6"/>
            </w:sdtPr>
            <w:sdtContent>
              <w:del w:author="Ben Keiser" w:id="2" w:date="2024-07-31T22:07:33Z">
                <w:r w:rsidDel="00000000" w:rsidR="00000000" w:rsidRPr="00000000">
                  <w:rPr>
                    <w:rtl w:val="0"/>
                  </w:rPr>
                  <w:delText xml:space="preserve">are scrambling to staff elections as major indicators are projecting a large-scale shortage </w:delText>
                </w:r>
              </w:del>
            </w:sdtContent>
          </w:sdt>
          <w:sdt>
            <w:sdtPr>
              <w:tag w:val="goog_rdk_7"/>
            </w:sdtPr>
            <w:sdtContent>
              <w:ins w:author="Ben Keiser" w:id="2" w:date="2024-07-31T22:07:33Z">
                <w:r w:rsidDel="00000000" w:rsidR="00000000" w:rsidRPr="00000000">
                  <w:rPr>
                    <w:rtl w:val="0"/>
                  </w:rPr>
                  <w:t xml:space="preserve"> </w:t>
                </w:r>
              </w:ins>
            </w:sdtContent>
          </w:sdt>
          <w:r w:rsidDel="00000000" w:rsidR="00000000" w:rsidRPr="00000000">
            <w:rPr>
              <w:rtl w:val="0"/>
            </w:rPr>
            <w:t xml:space="preserve">for the 2024 elections and beyond. </w:t>
            <w:br w:type="textWrapping"/>
            <w:t xml:space="preserve"> </w:t>
            <w:br w:type="textWrapping"/>
            <w:t xml:space="preserve">Army veteran Jordan Braxton just joined the elections workforce. Jordan believes their role is important to </w:t>
          </w:r>
          <w:sdt>
            <w:sdtPr>
              <w:tag w:val="goog_rdk_8"/>
            </w:sdtPr>
            <w:sdtContent>
              <w:ins w:author="Ben Keiser" w:id="3" w:date="2024-07-31T22:11:53Z">
                <w:r w:rsidDel="00000000" w:rsidR="00000000" w:rsidRPr="00000000">
                  <w:rPr>
                    <w:rtl w:val="0"/>
                  </w:rPr>
                  <w:t xml:space="preserve">ensuring a </w:t>
                </w:r>
              </w:ins>
              <w:sdt>
                <w:sdtPr>
                  <w:tag w:val="goog_rdk_9"/>
                </w:sdtPr>
                <w:sdtContent>
                  <w:commentRangeStart w:id="1"/>
                </w:sdtContent>
              </w:sdt>
              <w:ins w:author="Ben Keiser" w:id="3" w:date="2024-07-31T22:11:53Z">
                <w:r w:rsidDel="00000000" w:rsidR="00000000" w:rsidRPr="00000000">
                  <w:rPr>
                    <w:rtl w:val="0"/>
                  </w:rPr>
                  <w:t xml:space="preserve">secure, accurate, and transparent</w:t>
                </w:r>
                <w:commentRangeEnd w:id="1"/>
                <w:r w:rsidDel="00000000" w:rsidR="00000000" w:rsidRPr="00000000">
                  <w:commentReference w:id="1"/>
                </w:r>
                <w:r w:rsidDel="00000000" w:rsidR="00000000" w:rsidRPr="00000000">
                  <w:rPr>
                    <w:rtl w:val="0"/>
                  </w:rPr>
                  <w:t xml:space="preserve"> election </w:t>
                </w:r>
              </w:ins>
            </w:sdtContent>
          </w:sdt>
          <w:sdt>
            <w:sdtPr>
              <w:tag w:val="goog_rdk_10"/>
            </w:sdtPr>
            <w:sdtContent>
              <w:del w:author="Ben Keiser" w:id="3" w:date="2024-07-31T22:11:53Z">
                <w:r w:rsidDel="00000000" w:rsidR="00000000" w:rsidRPr="00000000">
                  <w:rPr>
                    <w:rtl w:val="0"/>
                  </w:rPr>
                  <w:delText xml:space="preserve">preserving the integrity of the election</w:delText>
                </w:r>
              </w:del>
            </w:sdtContent>
          </w:sdt>
          <w:r w:rsidDel="00000000" w:rsidR="00000000" w:rsidRPr="00000000">
            <w:rPr>
              <w:rtl w:val="0"/>
            </w:rPr>
            <w:t xml:space="preserve">, “Many places are short on staff this election cycle. I</w:t>
          </w:r>
          <w:sdt>
            <w:sdtPr>
              <w:tag w:val="goog_rdk_11"/>
            </w:sdtPr>
            <w:sdtContent>
              <w:ins w:author="Ben Keiser" w:id="4" w:date="2024-07-31T22:13:50Z">
                <w:r w:rsidDel="00000000" w:rsidR="00000000" w:rsidRPr="00000000">
                  <w:rPr>
                    <w:rtl w:val="0"/>
                  </w:rPr>
                  <w:t xml:space="preserve"> served my country in the Army, and I</w:t>
                </w:r>
              </w:ins>
            </w:sdtContent>
          </w:sdt>
          <w:r w:rsidDel="00000000" w:rsidR="00000000" w:rsidRPr="00000000">
            <w:rPr>
              <w:rtl w:val="0"/>
            </w:rPr>
            <w:t xml:space="preserve"> want to do my part </w:t>
          </w:r>
          <w:sdt>
            <w:sdtPr>
              <w:tag w:val="goog_rdk_12"/>
            </w:sdtPr>
            <w:sdtContent>
              <w:ins w:author="Ben Keiser" w:id="5" w:date="2024-07-31T22:14:24Z">
                <w:r w:rsidDel="00000000" w:rsidR="00000000" w:rsidRPr="00000000">
                  <w:rPr>
                    <w:rtl w:val="0"/>
                  </w:rPr>
                  <w:t xml:space="preserve">as a veteran and a citizen </w:t>
                </w:r>
              </w:ins>
            </w:sdtContent>
          </w:sdt>
          <w:r w:rsidDel="00000000" w:rsidR="00000000" w:rsidRPr="00000000">
            <w:rPr>
              <w:rtl w:val="0"/>
            </w:rPr>
            <w:t xml:space="preserve">to ensure that everyone trusts the process and the outcome of the election.”</w:t>
          </w:r>
          <w:sdt>
            <w:sdtPr>
              <w:tag w:val="goog_rdk_13"/>
            </w:sdtPr>
            <w:sdtContent>
              <w:ins w:author="Ben Keiser" w:id="6" w:date="2024-07-31T21:58:22Z">
                <w:r w:rsidDel="00000000" w:rsidR="00000000" w:rsidRPr="00000000">
                  <w:rPr>
                    <w:rtl w:val="0"/>
                  </w:rPr>
                </w:r>
              </w:ins>
            </w:sdtContent>
          </w:sdt>
        </w:p>
      </w:sdtContent>
    </w:sdt>
    <w:sdt>
      <w:sdtPr>
        <w:tag w:val="goog_rdk_16"/>
      </w:sdtPr>
      <w:sdtContent>
        <w:p w:rsidR="00000000" w:rsidDel="00000000" w:rsidP="00000000" w:rsidRDefault="00000000" w:rsidRPr="00000000" w14:paraId="00000043">
          <w:pPr>
            <w:keepNext w:val="1"/>
            <w:rPr>
              <w:ins w:author="Ben Keiser" w:id="6" w:date="2024-07-31T21:58:22Z"/>
            </w:rPr>
          </w:pPr>
          <w:sdt>
            <w:sdtPr>
              <w:tag w:val="goog_rdk_15"/>
            </w:sdtPr>
            <w:sdtContent>
              <w:ins w:author="Ben Keiser" w:id="6" w:date="2024-07-31T21:58:22Z">
                <w:r w:rsidDel="00000000" w:rsidR="00000000" w:rsidRPr="00000000">
                  <w:rPr>
                    <w:rtl w:val="0"/>
                  </w:rPr>
                </w:r>
              </w:ins>
            </w:sdtContent>
          </w:sdt>
        </w:p>
      </w:sdtContent>
    </w:sdt>
    <w:p w:rsidR="00000000" w:rsidDel="00000000" w:rsidP="00000000" w:rsidRDefault="00000000" w:rsidRPr="00000000" w14:paraId="00000044">
      <w:pPr>
        <w:keepNext w:val="1"/>
        <w:rPr/>
      </w:pPr>
      <w:sdt>
        <w:sdtPr>
          <w:tag w:val="goog_rdk_17"/>
        </w:sdtPr>
        <w:sdtContent>
          <w:ins w:author="Ben Keiser" w:id="6" w:date="2024-07-31T21:58:22Z">
            <w:r w:rsidDel="00000000" w:rsidR="00000000" w:rsidRPr="00000000">
              <w:rPr>
                <w:rtl w:val="0"/>
              </w:rPr>
              <w:t xml:space="preserve">A Maricopa County spokesperson said, “Veterans and military families are a service-oriented group that holds the trust of their fellow citizens.  Who better than these patriotic Americans to fill these roles?” </w:t>
            </w:r>
          </w:ins>
        </w:sdtContent>
      </w:sdt>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047">
            <w:pPr>
              <w:keepNext w:val="1"/>
              <w:rPr/>
            </w:pPr>
            <w:r w:rsidDel="00000000" w:rsidR="00000000" w:rsidRPr="00000000">
              <w:rPr/>
              <w:drawing>
                <wp:inline distB="0" distT="0" distL="0" distR="0">
                  <wp:extent cx="228600" cy="228600"/>
                  <wp:effectExtent b="0" l="0" r="0" t="0"/>
                  <wp:docPr id="6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8">
            <w:pPr>
              <w:keepNext w:val="1"/>
              <w:rPr/>
            </w:pPr>
            <w:r w:rsidDel="00000000" w:rsidR="00000000" w:rsidRPr="00000000">
              <w:rPr/>
              <w:drawing>
                <wp:inline distB="0" distT="0" distL="0" distR="0">
                  <wp:extent cx="228600" cy="228600"/>
                  <wp:effectExtent b="0" l="0" r="0" t="0"/>
                  <wp:docPr id="6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rPr/>
      </w:pPr>
      <w:r w:rsidDel="00000000" w:rsidR="00000000" w:rsidRPr="00000000">
        <w:rPr>
          <w:rtl w:val="0"/>
        </w:rPr>
        <w:t xml:space="preserve">TV1_check Did the text from the article display correctly?</w:t>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Treatment Vignette: Recruiting Veterans as Poll Workers</w:t>
      </w:r>
    </w:p>
    <w:p w:rsidR="00000000" w:rsidDel="00000000" w:rsidP="00000000" w:rsidRDefault="00000000" w:rsidRPr="00000000" w14:paraId="0000004F">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Control Vignette: Recruiting Poll Workers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rPr/>
      </w:pPr>
      <w:r w:rsidDel="00000000" w:rsidR="00000000" w:rsidRPr="00000000">
        <w:rPr>
          <w:rtl w:val="0"/>
        </w:rPr>
        <w:t xml:space="preserve">CV1 </w:t>
      </w:r>
      <w:r w:rsidDel="00000000" w:rsidR="00000000" w:rsidRPr="00000000">
        <w:rPr>
          <w:b w:val="1"/>
          <w:rtl w:val="0"/>
        </w:rPr>
        <w:t xml:space="preserve">Local Residents Recruited for Election Jobs in Maricopa County</w:t>
      </w:r>
      <w:r w:rsidDel="00000000" w:rsidR="00000000" w:rsidRPr="00000000">
        <w:rPr>
          <w:rtl w:val="0"/>
        </w:rPr>
        <w:t xml:space="preserve"> </w:t>
        <w:br w:type="textWrapping"/>
        <w:t xml:space="preserve">PHOENIX (AP) — Election officials in Maricopa County, Arizona, announced a program designed to recruit members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br w:type="textWrapping"/>
        <w:t xml:space="preserve"> </w:t>
        <w:br w:type="textWrapping"/>
        <w:t xml:space="preserve">Jordan Braxton just joined the elections workforce. Jordan believes their role is important to preserving the integrity of the election, “Many places  are short on staff this election cycle. I want to do my part to ensure that everyone trusts the process and the outcome of the election.”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055">
            <w:pPr>
              <w:keepNext w:val="1"/>
              <w:rPr/>
            </w:pPr>
            <w:r w:rsidDel="00000000" w:rsidR="00000000" w:rsidRPr="00000000">
              <w:rPr/>
              <w:drawing>
                <wp:inline distB="0" distT="0" distL="0" distR="0">
                  <wp:extent cx="228600" cy="228600"/>
                  <wp:effectExtent b="0" l="0" r="0" t="0"/>
                  <wp:docPr id="6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6">
            <w:pPr>
              <w:keepNext w:val="1"/>
              <w:rPr/>
            </w:pPr>
            <w:r w:rsidDel="00000000" w:rsidR="00000000" w:rsidRPr="00000000">
              <w:rPr/>
              <w:drawing>
                <wp:inline distB="0" distT="0" distL="0" distR="0">
                  <wp:extent cx="228600" cy="228600"/>
                  <wp:effectExtent b="0" l="0" r="0" t="0"/>
                  <wp:docPr id="7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rPr/>
      </w:pPr>
      <w:r w:rsidDel="00000000" w:rsidR="00000000" w:rsidRPr="00000000">
        <w:rPr>
          <w:rtl w:val="0"/>
        </w:rPr>
        <w:t xml:space="preserve">CV1_check Did the text from the article display correctly?</w:t>
      </w:r>
    </w:p>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Control Vignette: Recruiting Poll Workers</w:t>
      </w:r>
    </w:p>
    <w:p w:rsidR="00000000" w:rsidDel="00000000" w:rsidP="00000000" w:rsidRDefault="00000000" w:rsidRPr="00000000" w14:paraId="0000005D">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Trust and Confidence in Elections in Maricopa County, AZ</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1"/>
        <w:rPr/>
      </w:pPr>
      <w:r w:rsidDel="00000000" w:rsidR="00000000" w:rsidRPr="00000000">
        <w:rPr>
          <w:rtl w:val="0"/>
        </w:rPr>
        <w:t xml:space="preserve">prep_text The next set of questions are going to ask you about elections in the place you read about, Maricopa County, Arizona.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63">
            <w:pPr>
              <w:keepNext w:val="1"/>
              <w:rPr/>
            </w:pPr>
            <w:r w:rsidDel="00000000" w:rsidR="00000000" w:rsidRPr="00000000">
              <w:rPr/>
              <w:drawing>
                <wp:inline distB="0" distT="0" distL="0" distR="0">
                  <wp:extent cx="228600" cy="228600"/>
                  <wp:effectExtent b="0" l="0" r="0" t="0"/>
                  <wp:docPr id="7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1"/>
        <w:rPr/>
      </w:pPr>
      <w:r w:rsidDel="00000000" w:rsidR="00000000" w:rsidRPr="00000000">
        <w:rPr>
          <w:rtl w:val="0"/>
        </w:rPr>
        <w:t xml:space="preserve">confvote_az How confident are you that votes in Maricopa County, AZ will be counted as voters intend in the elections this November?</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confident  (1)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1"/>
        <w:rPr/>
      </w:pPr>
      <w:r w:rsidDel="00000000" w:rsidR="00000000" w:rsidRPr="00000000">
        <w:rPr>
          <w:rtl w:val="0"/>
        </w:rPr>
        <w:t xml:space="preserve">confadmin_az How confident are you that election officials, their staff, and volunteers in Maricopa County, AZ will do a good job conducting the elections this November?</w:t>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confident at all  (1)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71">
            <w:pPr>
              <w:keepNext w:val="1"/>
              <w:rPr/>
            </w:pPr>
            <w:r w:rsidDel="00000000" w:rsidR="00000000" w:rsidRPr="00000000">
              <w:rPr/>
              <w:drawing>
                <wp:inline distB="0" distT="0" distL="0" distR="0">
                  <wp:extent cx="228600" cy="228600"/>
                  <wp:effectExtent b="0" l="0" r="0" t="0"/>
                  <wp:docPr id="7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approval_az Do you approve or disapprove of the way election officials in Maricopa County, AZ are handling their jobs?</w:t>
      </w:r>
    </w:p>
    <w:p w:rsidR="00000000" w:rsidDel="00000000" w:rsidP="00000000" w:rsidRDefault="00000000" w:rsidRPr="00000000" w14:paraId="00000074">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approve</w:t>
      </w:r>
    </w:p>
    <w:p w:rsidR="00000000" w:rsidDel="00000000" w:rsidP="00000000" w:rsidRDefault="00000000" w:rsidRPr="00000000" w14:paraId="0000007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approve</w:t>
      </w:r>
    </w:p>
    <w:p w:rsidR="00000000" w:rsidDel="00000000" w:rsidP="00000000" w:rsidRDefault="00000000" w:rsidRPr="00000000" w14:paraId="0000007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disapprove</w:t>
      </w:r>
    </w:p>
    <w:p w:rsidR="00000000" w:rsidDel="00000000" w:rsidP="00000000" w:rsidRDefault="00000000" w:rsidRPr="00000000" w14:paraId="0000007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disapprove</w:t>
      </w:r>
    </w:p>
    <w:tbl>
      <w:tblPr>
        <w:tblStyle w:val="Table7"/>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79">
            <w:pPr>
              <w:keepNext w:val="1"/>
              <w:rPr/>
            </w:pPr>
            <w:r w:rsidDel="00000000" w:rsidR="00000000" w:rsidRPr="00000000">
              <w:rPr/>
              <w:drawing>
                <wp:inline distB="0" distT="0" distL="0" distR="0">
                  <wp:extent cx="228600" cy="228600"/>
                  <wp:effectExtent b="0" l="0" r="0" t="0"/>
                  <wp:docPr id="7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1"/>
        <w:rPr/>
      </w:pPr>
      <w:r w:rsidDel="00000000" w:rsidR="00000000" w:rsidRPr="00000000">
        <w:rPr>
          <w:rtl w:val="0"/>
        </w:rPr>
        <w:t xml:space="preserve">conftech_az How confident are you that election systems in Maricopa County, AZ will be secure from hacking and other technological threats?</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confident  (1)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82">
            <w:pPr>
              <w:keepNext w:val="1"/>
              <w:rPr/>
            </w:pPr>
            <w:r w:rsidDel="00000000" w:rsidR="00000000" w:rsidRPr="00000000">
              <w:rPr/>
              <w:drawing>
                <wp:inline distB="0" distT="0" distL="0" distR="0">
                  <wp:extent cx="228600" cy="228600"/>
                  <wp:effectExtent b="0" l="0" r="0" t="0"/>
                  <wp:docPr id="7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rPr/>
      </w:pPr>
      <w:r w:rsidDel="00000000" w:rsidR="00000000" w:rsidRPr="00000000">
        <w:rPr>
          <w:rtl w:val="0"/>
        </w:rPr>
        <w:t xml:space="preserve">truststaff_az Think about the election staff and volunteers who handle the administration and conduct of elections in Maricopa County, AZ. How </w:t>
      </w:r>
      <w:r w:rsidDel="00000000" w:rsidR="00000000" w:rsidRPr="00000000">
        <w:rPr>
          <w:b w:val="1"/>
          <w:rtl w:val="0"/>
        </w:rPr>
        <w:t xml:space="preserve">committed</w:t>
      </w:r>
      <w:r w:rsidDel="00000000" w:rsidR="00000000" w:rsidRPr="00000000">
        <w:rPr>
          <w:rtl w:val="0"/>
        </w:rPr>
        <w:t xml:space="preserve"> do you think they will be to making sure the elections held this November are fair and accurate?  </w:t>
      </w:r>
    </w:p>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committed  (4)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committed  (3) </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committed  (2) </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committed  (1)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08B">
            <w:pPr>
              <w:keepNext w:val="1"/>
              <w:rPr/>
            </w:pPr>
            <w:r w:rsidDel="00000000" w:rsidR="00000000" w:rsidRPr="00000000">
              <w:rPr/>
              <w:drawing>
                <wp:inline distB="0" distT="0" distL="0" distR="0">
                  <wp:extent cx="228600" cy="228600"/>
                  <wp:effectExtent b="0" l="0" r="0" t="0"/>
                  <wp:docPr id="7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C">
            <w:pPr>
              <w:keepNext w:val="1"/>
              <w:rPr/>
            </w:pPr>
            <w:r w:rsidDel="00000000" w:rsidR="00000000" w:rsidRPr="00000000">
              <w:rPr/>
              <w:drawing>
                <wp:inline distB="0" distT="0" distL="0" distR="0">
                  <wp:extent cx="228600" cy="228600"/>
                  <wp:effectExtent b="0" l="0" r="0" t="0"/>
                  <wp:docPr id="7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Trustprocess_az How confident are you that the voting </w:t>
      </w:r>
      <w:r w:rsidDel="00000000" w:rsidR="00000000" w:rsidRPr="00000000">
        <w:rPr>
          <w:b w:val="1"/>
          <w:rtl w:val="0"/>
        </w:rPr>
        <w:t xml:space="preserve">process</w:t>
      </w:r>
      <w:r w:rsidDel="00000000" w:rsidR="00000000" w:rsidRPr="00000000">
        <w:rPr>
          <w:rtl w:val="0"/>
        </w:rPr>
        <w:t xml:space="preserve"> will be fair in Maricopa County, AZ?</w:t>
      </w:r>
    </w:p>
    <w:p w:rsidR="00000000" w:rsidDel="00000000" w:rsidP="00000000" w:rsidRDefault="00000000" w:rsidRPr="00000000" w14:paraId="000000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committed  (1)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Trustoutcomes_az How confident are you that the voting </w:t>
      </w:r>
      <w:r w:rsidDel="00000000" w:rsidR="00000000" w:rsidRPr="00000000">
        <w:rPr>
          <w:b w:val="1"/>
          <w:rtl w:val="0"/>
        </w:rPr>
        <w:t xml:space="preserve">outcomes</w:t>
      </w:r>
      <w:r w:rsidDel="00000000" w:rsidR="00000000" w:rsidRPr="00000000">
        <w:rPr>
          <w:rtl w:val="0"/>
        </w:rPr>
        <w:t xml:space="preserve"> will be fair in Maricopa County, AZ?</w:t>
      </w:r>
    </w:p>
    <w:p w:rsidR="00000000" w:rsidDel="00000000" w:rsidP="00000000" w:rsidRDefault="00000000" w:rsidRPr="00000000" w14:paraId="0000009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committed  (1)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rPr/>
      </w:pPr>
      <w:r w:rsidDel="00000000" w:rsidR="00000000" w:rsidRPr="00000000">
        <w:rPr>
          <w:rtl w:val="0"/>
        </w:rPr>
        <w:t xml:space="preserve">expctfraud_az How likely do you think any or all of the following will happen during this year´s elections in Maricopa County, AZ?</w:t>
      </w:r>
    </w:p>
    <w:tbl>
      <w:tblPr>
        <w:tblStyle w:val="Table10"/>
        <w:tblW w:w="9360.0" w:type="dxa"/>
        <w:jc w:val="left"/>
        <w:tblLayout w:type="fixed"/>
        <w:tblLook w:val="06A0"/>
      </w:tblPr>
      <w:tblGrid>
        <w:gridCol w:w="1888"/>
        <w:gridCol w:w="1862"/>
        <w:gridCol w:w="1886"/>
        <w:gridCol w:w="1862"/>
        <w:gridCol w:w="1862"/>
        <w:tblGridChange w:id="0">
          <w:tblGrid>
            <w:gridCol w:w="1888"/>
            <w:gridCol w:w="1862"/>
            <w:gridCol w:w="1886"/>
            <w:gridCol w:w="1862"/>
            <w:gridCol w:w="1862"/>
          </w:tblGrid>
        </w:tblGridChange>
      </w:tblGrid>
      <w:tr>
        <w:trPr>
          <w:cantSplit w:val="0"/>
          <w:tblHeader w:val="0"/>
        </w:trPr>
        <w:tc>
          <w:tcPr>
            <w:vAlign w:val="center"/>
          </w:tcPr>
          <w:p w:rsidR="00000000" w:rsidDel="00000000" w:rsidP="00000000" w:rsidRDefault="00000000" w:rsidRPr="00000000" w14:paraId="0000009C">
            <w:pPr>
              <w:keepNext w:val="1"/>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Very likely (4)</w:t>
            </w:r>
          </w:p>
        </w:tc>
        <w:tc>
          <w:tcPr/>
          <w:p w:rsidR="00000000" w:rsidDel="00000000" w:rsidP="00000000" w:rsidRDefault="00000000" w:rsidRPr="00000000" w14:paraId="0000009E">
            <w:pPr>
              <w:rPr/>
            </w:pPr>
            <w:r w:rsidDel="00000000" w:rsidR="00000000" w:rsidRPr="00000000">
              <w:rPr>
                <w:rtl w:val="0"/>
              </w:rPr>
              <w:t xml:space="preserve">Somewhat likely (3)</w:t>
            </w:r>
          </w:p>
        </w:tc>
        <w:tc>
          <w:tcPr/>
          <w:p w:rsidR="00000000" w:rsidDel="00000000" w:rsidP="00000000" w:rsidRDefault="00000000" w:rsidRPr="00000000" w14:paraId="0000009F">
            <w:pPr>
              <w:rPr/>
            </w:pPr>
            <w:r w:rsidDel="00000000" w:rsidR="00000000" w:rsidRPr="00000000">
              <w:rPr>
                <w:rtl w:val="0"/>
              </w:rPr>
              <w:t xml:space="preserve">Not too likely (2)</w:t>
            </w:r>
          </w:p>
        </w:tc>
        <w:tc>
          <w:tcPr/>
          <w:p w:rsidR="00000000" w:rsidDel="00000000" w:rsidP="00000000" w:rsidRDefault="00000000" w:rsidRPr="00000000" w14:paraId="000000A0">
            <w:pPr>
              <w:rPr/>
            </w:pPr>
            <w:r w:rsidDel="00000000" w:rsidR="00000000" w:rsidRPr="00000000">
              <w:rPr>
                <w:rtl w:val="0"/>
              </w:rPr>
              <w:t xml:space="preserve">Not likely at all (1)</w:t>
            </w:r>
          </w:p>
        </w:tc>
      </w:tr>
      <w:tr>
        <w:trPr>
          <w:cantSplit w:val="0"/>
          <w:tblHeader w:val="0"/>
        </w:trPr>
        <w:tc>
          <w:tcPr/>
          <w:p w:rsidR="00000000" w:rsidDel="00000000" w:rsidP="00000000" w:rsidRDefault="00000000" w:rsidRPr="00000000" w14:paraId="000000A1">
            <w:pPr>
              <w:keepNext w:val="1"/>
              <w:rPr/>
            </w:pPr>
            <w:r w:rsidDel="00000000" w:rsidR="00000000" w:rsidRPr="00000000">
              <w:rPr>
                <w:rtl w:val="0"/>
              </w:rPr>
              <w:t xml:space="preserve">There will be voter fraud, that is, people who are not eligible to vote will vote, or vote more than once (1) </w:t>
            </w:r>
          </w:p>
        </w:tc>
        <w:tc>
          <w:tcPr/>
          <w:p w:rsidR="00000000" w:rsidDel="00000000" w:rsidP="00000000" w:rsidRDefault="00000000" w:rsidRPr="00000000" w14:paraId="000000A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A6">
            <w:pPr>
              <w:keepNext w:val="1"/>
              <w:rPr/>
            </w:pPr>
            <w:r w:rsidDel="00000000" w:rsidR="00000000" w:rsidRPr="00000000">
              <w:rPr>
                <w:rtl w:val="0"/>
              </w:rPr>
              <w:t xml:space="preserve">Many votes will not actually be counted (2) </w:t>
            </w:r>
          </w:p>
        </w:tc>
        <w:tc>
          <w:tcPr/>
          <w:p w:rsidR="00000000" w:rsidDel="00000000" w:rsidP="00000000" w:rsidRDefault="00000000" w:rsidRPr="00000000" w14:paraId="000000A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AB">
            <w:pPr>
              <w:keepNext w:val="1"/>
              <w:rPr/>
            </w:pPr>
            <w:r w:rsidDel="00000000" w:rsidR="00000000" w:rsidRPr="00000000">
              <w:rPr>
                <w:rtl w:val="0"/>
              </w:rPr>
              <w:t xml:space="preserve">Many people will show up to vote and be told they are not eligible (3) </w:t>
            </w:r>
          </w:p>
        </w:tc>
        <w:tc>
          <w:tcPr/>
          <w:p w:rsidR="00000000" w:rsidDel="00000000" w:rsidP="00000000" w:rsidRDefault="00000000" w:rsidRPr="00000000" w14:paraId="000000A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B0">
            <w:pPr>
              <w:keepNext w:val="1"/>
              <w:rPr/>
            </w:pPr>
            <w:r w:rsidDel="00000000" w:rsidR="00000000" w:rsidRPr="00000000">
              <w:rPr>
                <w:rtl w:val="0"/>
              </w:rPr>
              <w:t xml:space="preserve">A foreign country will tamper with the votes cast in this area to change the results (4) </w:t>
            </w:r>
          </w:p>
        </w:tc>
        <w:tc>
          <w:tcPr/>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B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B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B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B5">
            <w:pPr>
              <w:keepNext w:val="1"/>
              <w:rPr/>
            </w:pPr>
            <w:r w:rsidDel="00000000" w:rsidR="00000000" w:rsidRPr="00000000">
              <w:rPr>
                <w:rtl w:val="0"/>
              </w:rPr>
              <w:t xml:space="preserve">Election officials in Maricopa County, Arizona will try to discourage some people from voting (5) </w:t>
            </w:r>
          </w:p>
        </w:tc>
        <w:tc>
          <w:tcPr/>
          <w:p w:rsidR="00000000" w:rsidDel="00000000" w:rsidP="00000000" w:rsidRDefault="00000000" w:rsidRPr="00000000" w14:paraId="000000B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B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B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Trust and Confidence in Elections in Maricopa County, AZ</w:t>
      </w:r>
    </w:p>
    <w:p w:rsidR="00000000" w:rsidDel="00000000" w:rsidP="00000000" w:rsidRDefault="00000000" w:rsidRPr="00000000" w14:paraId="000000BD">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Concern for Safety of Voters in Maricopa County, AZ</w:t>
      </w:r>
    </w:p>
    <w:tbl>
      <w:tblPr>
        <w:tblStyle w:val="Table11"/>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0BF">
            <w:pPr>
              <w:keepNext w:val="1"/>
              <w:rPr/>
            </w:pPr>
            <w:r w:rsidDel="00000000" w:rsidR="00000000" w:rsidRPr="00000000">
              <w:rPr/>
              <w:drawing>
                <wp:inline distB="0" distT="0" distL="0" distR="0">
                  <wp:extent cx="228600" cy="228600"/>
                  <wp:effectExtent b="0" l="0" r="0" t="0"/>
                  <wp:docPr id="7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1"/>
              <w:rPr/>
            </w:pPr>
            <w:r w:rsidDel="00000000" w:rsidR="00000000" w:rsidRPr="00000000">
              <w:rPr/>
              <w:drawing>
                <wp:inline distB="0" distT="0" distL="0" distR="0">
                  <wp:extent cx="228600" cy="228600"/>
                  <wp:effectExtent b="0" l="0" r="0" t="0"/>
                  <wp:docPr id="7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1"/>
        <w:rPr/>
      </w:pPr>
      <w:r w:rsidDel="00000000" w:rsidR="00000000" w:rsidRPr="00000000">
        <w:rPr>
          <w:rtl w:val="0"/>
        </w:rPr>
        <w:t xml:space="preserve">violence_az Thinking about Maricopa County, AZ, how concerned should voters feel about potential violence, threats of violence, or intimidation while voting in person at their local polling place?</w:t>
        <w:br w:type="textWrapping"/>
      </w:r>
    </w:p>
    <w:p w:rsidR="00000000" w:rsidDel="00000000" w:rsidP="00000000" w:rsidRDefault="00000000" w:rsidRPr="00000000" w14:paraId="000000C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concerned  (4) </w:t>
      </w:r>
    </w:p>
    <w:p w:rsidR="00000000" w:rsidDel="00000000" w:rsidP="00000000" w:rsidRDefault="00000000" w:rsidRPr="00000000" w14:paraId="000000C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concerned  (3) </w:t>
      </w:r>
    </w:p>
    <w:p w:rsidR="00000000" w:rsidDel="00000000" w:rsidP="00000000" w:rsidRDefault="00000000" w:rsidRPr="00000000" w14:paraId="000000C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unconcerned  (2) </w:t>
      </w:r>
    </w:p>
    <w:p w:rsidR="00000000" w:rsidDel="00000000" w:rsidP="00000000" w:rsidRDefault="00000000" w:rsidRPr="00000000" w14:paraId="000000C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concerned  (1)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0C9">
            <w:pPr>
              <w:keepNext w:val="1"/>
              <w:rPr/>
            </w:pPr>
            <w:r w:rsidDel="00000000" w:rsidR="00000000" w:rsidRPr="00000000">
              <w:rPr/>
              <w:drawing>
                <wp:inline distB="0" distT="0" distL="0" distR="0">
                  <wp:extent cx="228600" cy="228600"/>
                  <wp:effectExtent b="0" l="0" r="0" t="0"/>
                  <wp:docPr id="7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1"/>
              <w:rPr/>
            </w:pPr>
            <w:r w:rsidDel="00000000" w:rsidR="00000000" w:rsidRPr="00000000">
              <w:rPr/>
              <w:drawing>
                <wp:inline distB="0" distT="0" distL="0" distR="0">
                  <wp:extent cx="228600" cy="228600"/>
                  <wp:effectExtent b="0" l="0" r="0" t="0"/>
                  <wp:docPr id="8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1"/>
        <w:rPr/>
      </w:pPr>
      <w:r w:rsidDel="00000000" w:rsidR="00000000" w:rsidRPr="00000000">
        <w:rPr>
          <w:rtl w:val="0"/>
        </w:rPr>
        <w:t xml:space="preserve">safe_az How confident, if at all, are you that in person polling places in Maricopa County, AZ will be safe places for voters to cast their ballots during the upcoming elections in November?</w:t>
      </w:r>
    </w:p>
    <w:p w:rsidR="00000000" w:rsidDel="00000000" w:rsidP="00000000" w:rsidRDefault="00000000" w:rsidRPr="00000000" w14:paraId="000000C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C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D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confident  (1)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Concern for Safety of Voters in Maricopa County, AZ</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adopt</w:t>
      </w:r>
    </w:p>
    <w:p w:rsidR="00000000" w:rsidDel="00000000" w:rsidP="00000000" w:rsidRDefault="00000000" w:rsidRPr="00000000" w14:paraId="000000DC">
      <w:pPr>
        <w:keepNext w:val="1"/>
        <w:rPr/>
      </w:pPr>
      <w:r w:rsidDel="00000000" w:rsidR="00000000" w:rsidRPr="00000000">
        <w:rPr>
          <w:rtl w:val="0"/>
        </w:rPr>
        <w:t xml:space="preserve">How much would you like to see your local community adopt a  program for recruiting elections staff like the one you read about in Maricopa County, AZ?</w:t>
      </w:r>
    </w:p>
    <w:p w:rsidR="00000000" w:rsidDel="00000000" w:rsidP="00000000" w:rsidRDefault="00000000" w:rsidRPr="00000000" w14:paraId="000000D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should adopt  (1) </w:t>
      </w:r>
    </w:p>
    <w:p w:rsidR="00000000" w:rsidDel="00000000" w:rsidP="00000000" w:rsidRDefault="00000000" w:rsidRPr="00000000" w14:paraId="000000D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adopt  (2) </w:t>
      </w:r>
    </w:p>
    <w:p w:rsidR="00000000" w:rsidDel="00000000" w:rsidP="00000000" w:rsidRDefault="00000000" w:rsidRPr="00000000" w14:paraId="000000D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not adopt  (3) </w:t>
      </w:r>
    </w:p>
    <w:p w:rsidR="00000000" w:rsidDel="00000000" w:rsidP="00000000" w:rsidRDefault="00000000" w:rsidRPr="00000000" w14:paraId="000000E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should not adopt  (4)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Trust and Confidence in Elections in Local Area</w:t>
      </w:r>
    </w:p>
    <w:tbl>
      <w:tblPr>
        <w:tblStyle w:val="Table13"/>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E4">
            <w:pPr>
              <w:keepNext w:val="1"/>
              <w:rPr/>
            </w:pPr>
            <w:r w:rsidDel="00000000" w:rsidR="00000000" w:rsidRPr="00000000">
              <w:rPr/>
              <w:drawing>
                <wp:inline distB="0" distT="0" distL="0" distR="0">
                  <wp:extent cx="228600" cy="228600"/>
                  <wp:effectExtent b="0" l="0" r="0" t="0"/>
                  <wp:docPr id="8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keepNext w:val="1"/>
        <w:rPr/>
      </w:pPr>
      <w:r w:rsidDel="00000000" w:rsidR="00000000" w:rsidRPr="00000000">
        <w:rPr>
          <w:rtl w:val="0"/>
        </w:rPr>
        <w:t xml:space="preserve">confadmin_local The next set of questions will ask you about elections in your local area.</w:t>
        <w:br w:type="textWrapping"/>
      </w:r>
    </w:p>
    <w:p w:rsidR="00000000" w:rsidDel="00000000" w:rsidP="00000000" w:rsidRDefault="00000000" w:rsidRPr="00000000" w14:paraId="000000E7">
      <w:pPr>
        <w:keepNext w:val="1"/>
        <w:rPr/>
      </w:pPr>
      <w:r w:rsidDel="00000000" w:rsidR="00000000" w:rsidRPr="00000000">
        <w:rPr>
          <w:rtl w:val="0"/>
        </w:rPr>
        <w:t xml:space="preserve">confvote_local Think about vote counting throughout your local area, and not just your own personal vote. How confident are you that votes in your community will be counted as voters intend in the elections this November?</w:t>
      </w:r>
    </w:p>
    <w:p w:rsidR="00000000" w:rsidDel="00000000" w:rsidP="00000000" w:rsidRDefault="00000000" w:rsidRPr="00000000" w14:paraId="000000E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E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E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E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confident  (1) </w:t>
      </w:r>
    </w:p>
    <w:p w:rsidR="00000000" w:rsidDel="00000000" w:rsidP="00000000" w:rsidRDefault="00000000" w:rsidRPr="00000000" w14:paraId="000000EC">
      <w:pPr>
        <w:keepNext w:val="1"/>
        <w:rPr/>
      </w:pPr>
      <w:r w:rsidDel="00000000" w:rsidR="00000000" w:rsidRPr="00000000">
        <w:rPr>
          <w:rtl w:val="0"/>
        </w:rPr>
        <w:br w:type="textWrapping"/>
        <w:t xml:space="preserve">How confident are you that election officials, their staff, and volunteers in your local community will do a good job administering the elections this November?</w:t>
      </w:r>
    </w:p>
    <w:p w:rsidR="00000000" w:rsidDel="00000000" w:rsidP="00000000" w:rsidRDefault="00000000" w:rsidRPr="00000000" w14:paraId="000000E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E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0E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0F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confident at all  (1)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F3">
            <w:pPr>
              <w:keepNext w:val="1"/>
              <w:rPr/>
            </w:pPr>
            <w:r w:rsidDel="00000000" w:rsidR="00000000" w:rsidRPr="00000000">
              <w:rPr/>
              <w:drawing>
                <wp:inline distB="0" distT="0" distL="0" distR="0">
                  <wp:extent cx="228600" cy="228600"/>
                  <wp:effectExtent b="0" l="0" r="0" t="0"/>
                  <wp:docPr id="8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approval_local Do you approve or disapprove of the way election officials in your community are handling their jobs?</w:t>
      </w:r>
    </w:p>
    <w:p w:rsidR="00000000" w:rsidDel="00000000" w:rsidP="00000000" w:rsidRDefault="00000000" w:rsidRPr="00000000" w14:paraId="000000F6">
      <w:pPr>
        <w:rPr/>
      </w:pPr>
      <w:r w:rsidDel="00000000" w:rsidR="00000000" w:rsidRPr="00000000">
        <w:rPr>
          <w:rtl w:val="0"/>
        </w:rPr>
        <w:t xml:space="preserve">Strongly approve</w:t>
      </w:r>
    </w:p>
    <w:p w:rsidR="00000000" w:rsidDel="00000000" w:rsidP="00000000" w:rsidRDefault="00000000" w:rsidRPr="00000000" w14:paraId="000000F7">
      <w:pPr>
        <w:rPr/>
      </w:pPr>
      <w:r w:rsidDel="00000000" w:rsidR="00000000" w:rsidRPr="00000000">
        <w:rPr>
          <w:rtl w:val="0"/>
        </w:rPr>
        <w:t xml:space="preserve">Somewhat approve</w:t>
      </w:r>
    </w:p>
    <w:p w:rsidR="00000000" w:rsidDel="00000000" w:rsidP="00000000" w:rsidRDefault="00000000" w:rsidRPr="00000000" w14:paraId="000000F8">
      <w:pPr>
        <w:rPr/>
      </w:pPr>
      <w:r w:rsidDel="00000000" w:rsidR="00000000" w:rsidRPr="00000000">
        <w:rPr>
          <w:rtl w:val="0"/>
        </w:rPr>
        <w:t xml:space="preserve">Somewhat disapprove</w:t>
      </w:r>
    </w:p>
    <w:p w:rsidR="00000000" w:rsidDel="00000000" w:rsidP="00000000" w:rsidRDefault="00000000" w:rsidRPr="00000000" w14:paraId="000000F9">
      <w:pPr>
        <w:rPr/>
      </w:pPr>
      <w:r w:rsidDel="00000000" w:rsidR="00000000" w:rsidRPr="00000000">
        <w:rPr>
          <w:rtl w:val="0"/>
        </w:rPr>
        <w:t xml:space="preserve">Strongly disapprove</w:t>
      </w:r>
    </w:p>
    <w:p w:rsidR="00000000" w:rsidDel="00000000" w:rsidP="00000000" w:rsidRDefault="00000000" w:rsidRPr="00000000" w14:paraId="000000FA">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0FB">
            <w:pPr>
              <w:keepNext w:val="1"/>
              <w:rPr/>
            </w:pPr>
            <w:r w:rsidDel="00000000" w:rsidR="00000000" w:rsidRPr="00000000">
              <w:rPr/>
              <w:drawing>
                <wp:inline distB="0" distT="0" distL="0" distR="0">
                  <wp:extent cx="228600" cy="228600"/>
                  <wp:effectExtent b="0" l="0" r="0" t="0"/>
                  <wp:docPr id="8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keepNext w:val="1"/>
        <w:rPr/>
      </w:pPr>
      <w:r w:rsidDel="00000000" w:rsidR="00000000" w:rsidRPr="00000000">
        <w:rPr>
          <w:rtl w:val="0"/>
        </w:rPr>
        <w:t xml:space="preserve">conftech_local How confident are you that election systems in your local area are secure from hacking and other technological threats?</w:t>
      </w:r>
    </w:p>
    <w:p w:rsidR="00000000" w:rsidDel="00000000" w:rsidP="00000000" w:rsidRDefault="00000000" w:rsidRPr="00000000" w14:paraId="000000F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0F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10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1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confident  (1)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104">
            <w:pPr>
              <w:keepNext w:val="1"/>
              <w:rPr/>
            </w:pPr>
            <w:r w:rsidDel="00000000" w:rsidR="00000000" w:rsidRPr="00000000">
              <w:rPr/>
              <w:drawing>
                <wp:inline distB="0" distT="0" distL="0" distR="0">
                  <wp:extent cx="228600" cy="228600"/>
                  <wp:effectExtent b="0" l="0" r="0" t="0"/>
                  <wp:docPr id="8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1"/>
        <w:rPr/>
      </w:pPr>
      <w:r w:rsidDel="00000000" w:rsidR="00000000" w:rsidRPr="00000000">
        <w:rPr>
          <w:rtl w:val="0"/>
        </w:rPr>
        <w:t xml:space="preserve">truststaff_local Think about the election staff and volunteers who handle the administration and conduct of elections in your local area. How </w:t>
      </w:r>
      <w:r w:rsidDel="00000000" w:rsidR="00000000" w:rsidRPr="00000000">
        <w:rPr>
          <w:b w:val="1"/>
          <w:rtl w:val="0"/>
        </w:rPr>
        <w:t xml:space="preserve">committed</w:t>
      </w:r>
      <w:r w:rsidDel="00000000" w:rsidR="00000000" w:rsidRPr="00000000">
        <w:rPr>
          <w:rtl w:val="0"/>
        </w:rPr>
        <w:t xml:space="preserve"> do you think they will be to making sure the elections held this November are fair and accurate? </w:t>
      </w:r>
    </w:p>
    <w:p w:rsidR="00000000" w:rsidDel="00000000" w:rsidP="00000000" w:rsidRDefault="00000000" w:rsidRPr="00000000" w14:paraId="0000010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committed  (4) </w:t>
      </w:r>
    </w:p>
    <w:p w:rsidR="00000000" w:rsidDel="00000000" w:rsidP="00000000" w:rsidRDefault="00000000" w:rsidRPr="00000000" w14:paraId="0000010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committed  (3) </w:t>
      </w:r>
    </w:p>
    <w:p w:rsidR="00000000" w:rsidDel="00000000" w:rsidP="00000000" w:rsidRDefault="00000000" w:rsidRPr="00000000" w14:paraId="000001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committed  (2) </w:t>
      </w:r>
    </w:p>
    <w:p w:rsidR="00000000" w:rsidDel="00000000" w:rsidP="00000000" w:rsidRDefault="00000000" w:rsidRPr="00000000" w14:paraId="0000010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committed  (1)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10D">
            <w:pPr>
              <w:keepNext w:val="1"/>
              <w:rPr/>
            </w:pPr>
            <w:r w:rsidDel="00000000" w:rsidR="00000000" w:rsidRPr="00000000">
              <w:rPr/>
              <w:drawing>
                <wp:inline distB="0" distT="0" distL="0" distR="0">
                  <wp:extent cx="228600" cy="228600"/>
                  <wp:effectExtent b="0" l="0" r="0" t="0"/>
                  <wp:docPr id="8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E">
            <w:pPr>
              <w:keepNext w:val="1"/>
              <w:rPr/>
            </w:pPr>
            <w:r w:rsidDel="00000000" w:rsidR="00000000" w:rsidRPr="00000000">
              <w:rPr/>
              <w:drawing>
                <wp:inline distB="0" distT="0" distL="0" distR="0">
                  <wp:extent cx="228600" cy="228600"/>
                  <wp:effectExtent b="0" l="0" r="0" t="0"/>
                  <wp:docPr id="8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keepNext w:val="1"/>
        <w:rPr/>
      </w:pPr>
      <w:r w:rsidDel="00000000" w:rsidR="00000000" w:rsidRPr="00000000">
        <w:rPr>
          <w:rtl w:val="0"/>
        </w:rPr>
        <w:t xml:space="preserve">expctfraud_local How likely do you think any or all of the following will happen during this year´s elections in your local area?</w:t>
      </w:r>
    </w:p>
    <w:tbl>
      <w:tblPr>
        <w:tblStyle w:val="Table18"/>
        <w:tblW w:w="9360.0" w:type="dxa"/>
        <w:jc w:val="left"/>
        <w:tblLayout w:type="fixed"/>
        <w:tblLook w:val="06A0"/>
      </w:tblPr>
      <w:tblGrid>
        <w:gridCol w:w="1888"/>
        <w:gridCol w:w="1862"/>
        <w:gridCol w:w="1886"/>
        <w:gridCol w:w="1862"/>
        <w:gridCol w:w="1862"/>
        <w:tblGridChange w:id="0">
          <w:tblGrid>
            <w:gridCol w:w="1888"/>
            <w:gridCol w:w="1862"/>
            <w:gridCol w:w="1886"/>
            <w:gridCol w:w="1862"/>
            <w:gridCol w:w="1862"/>
          </w:tblGrid>
        </w:tblGridChange>
      </w:tblGrid>
      <w:tr>
        <w:trPr>
          <w:cantSplit w:val="0"/>
          <w:tblHeader w:val="0"/>
        </w:trPr>
        <w:tc>
          <w:tcPr>
            <w:vAlign w:val="center"/>
          </w:tcPr>
          <w:p w:rsidR="00000000" w:rsidDel="00000000" w:rsidP="00000000" w:rsidRDefault="00000000" w:rsidRPr="00000000" w14:paraId="00000111">
            <w:pPr>
              <w:keepNext w:val="1"/>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t xml:space="preserve">Very likely (4)</w:t>
            </w:r>
          </w:p>
        </w:tc>
        <w:tc>
          <w:tcPr/>
          <w:p w:rsidR="00000000" w:rsidDel="00000000" w:rsidP="00000000" w:rsidRDefault="00000000" w:rsidRPr="00000000" w14:paraId="00000113">
            <w:pPr>
              <w:rPr/>
            </w:pPr>
            <w:r w:rsidDel="00000000" w:rsidR="00000000" w:rsidRPr="00000000">
              <w:rPr>
                <w:rtl w:val="0"/>
              </w:rPr>
              <w:t xml:space="preserve">Somewhat likely (3)</w:t>
            </w:r>
          </w:p>
        </w:tc>
        <w:tc>
          <w:tcPr/>
          <w:p w:rsidR="00000000" w:rsidDel="00000000" w:rsidP="00000000" w:rsidRDefault="00000000" w:rsidRPr="00000000" w14:paraId="00000114">
            <w:pPr>
              <w:rPr/>
            </w:pPr>
            <w:r w:rsidDel="00000000" w:rsidR="00000000" w:rsidRPr="00000000">
              <w:rPr>
                <w:rtl w:val="0"/>
              </w:rPr>
              <w:t xml:space="preserve">Not too likely (2)</w:t>
            </w:r>
          </w:p>
        </w:tc>
        <w:tc>
          <w:tcPr/>
          <w:p w:rsidR="00000000" w:rsidDel="00000000" w:rsidP="00000000" w:rsidRDefault="00000000" w:rsidRPr="00000000" w14:paraId="00000115">
            <w:pPr>
              <w:rPr/>
            </w:pPr>
            <w:r w:rsidDel="00000000" w:rsidR="00000000" w:rsidRPr="00000000">
              <w:rPr>
                <w:rtl w:val="0"/>
              </w:rPr>
              <w:t xml:space="preserve">Not likely at all (1)</w:t>
            </w:r>
          </w:p>
        </w:tc>
      </w:tr>
      <w:tr>
        <w:trPr>
          <w:cantSplit w:val="0"/>
          <w:tblHeader w:val="0"/>
        </w:trPr>
        <w:tc>
          <w:tcPr/>
          <w:p w:rsidR="00000000" w:rsidDel="00000000" w:rsidP="00000000" w:rsidRDefault="00000000" w:rsidRPr="00000000" w14:paraId="00000116">
            <w:pPr>
              <w:keepNext w:val="1"/>
              <w:rPr/>
            </w:pPr>
            <w:r w:rsidDel="00000000" w:rsidR="00000000" w:rsidRPr="00000000">
              <w:rPr>
                <w:rtl w:val="0"/>
              </w:rPr>
              <w:t xml:space="preserve">There will be voter fraud, that is, people who are not eligible to vote will vote, or vote more than once (1) </w:t>
            </w:r>
          </w:p>
        </w:tc>
        <w:tc>
          <w:tcPr/>
          <w:p w:rsidR="00000000" w:rsidDel="00000000" w:rsidP="00000000" w:rsidRDefault="00000000" w:rsidRPr="00000000" w14:paraId="0000011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1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1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1B">
            <w:pPr>
              <w:keepNext w:val="1"/>
              <w:rPr/>
            </w:pPr>
            <w:r w:rsidDel="00000000" w:rsidR="00000000" w:rsidRPr="00000000">
              <w:rPr>
                <w:rtl w:val="0"/>
              </w:rPr>
              <w:t xml:space="preserve">Many votes will not actually be counted (2) </w:t>
            </w:r>
          </w:p>
        </w:tc>
        <w:tc>
          <w:tcPr/>
          <w:p w:rsidR="00000000" w:rsidDel="00000000" w:rsidP="00000000" w:rsidRDefault="00000000" w:rsidRPr="00000000" w14:paraId="000001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20">
            <w:pPr>
              <w:keepNext w:val="1"/>
              <w:rPr/>
            </w:pPr>
            <w:r w:rsidDel="00000000" w:rsidR="00000000" w:rsidRPr="00000000">
              <w:rPr>
                <w:rtl w:val="0"/>
              </w:rPr>
              <w:t xml:space="preserve">Many people will show up to vote and be told they are not eligible (3) </w:t>
            </w:r>
          </w:p>
        </w:tc>
        <w:tc>
          <w:tcPr/>
          <w:p w:rsidR="00000000" w:rsidDel="00000000" w:rsidP="00000000" w:rsidRDefault="00000000" w:rsidRPr="00000000" w14:paraId="000001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25">
            <w:pPr>
              <w:keepNext w:val="1"/>
              <w:rPr/>
            </w:pPr>
            <w:r w:rsidDel="00000000" w:rsidR="00000000" w:rsidRPr="00000000">
              <w:rPr>
                <w:rtl w:val="0"/>
              </w:rPr>
              <w:t xml:space="preserve">A foreign country will tamper with the votes cast to change the results (4) </w:t>
            </w:r>
          </w:p>
        </w:tc>
        <w:tc>
          <w:tcPr/>
          <w:p w:rsidR="00000000" w:rsidDel="00000000" w:rsidP="00000000" w:rsidRDefault="00000000" w:rsidRPr="00000000" w14:paraId="000001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2A">
            <w:pPr>
              <w:keepNext w:val="1"/>
              <w:rPr/>
            </w:pPr>
            <w:r w:rsidDel="00000000" w:rsidR="00000000" w:rsidRPr="00000000">
              <w:rPr>
                <w:rtl w:val="0"/>
              </w:rPr>
              <w:t xml:space="preserve">Election officials in your community will try to discourage some people from voting (5) </w:t>
            </w:r>
          </w:p>
        </w:tc>
        <w:tc>
          <w:tcPr/>
          <w:p w:rsidR="00000000" w:rsidDel="00000000" w:rsidP="00000000" w:rsidRDefault="00000000" w:rsidRPr="00000000" w14:paraId="0000012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Trust and Confidence in Elections in Local Area</w:t>
      </w:r>
    </w:p>
    <w:p w:rsidR="00000000" w:rsidDel="00000000" w:rsidP="00000000" w:rsidRDefault="00000000" w:rsidRPr="00000000" w14:paraId="00000132">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Concern for Safety of Self and Voters in Local Area</w:t>
      </w:r>
    </w:p>
    <w:tbl>
      <w:tblPr>
        <w:tblStyle w:val="Table19"/>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134">
            <w:pPr>
              <w:keepNext w:val="1"/>
              <w:rPr/>
            </w:pPr>
            <w:r w:rsidDel="00000000" w:rsidR="00000000" w:rsidRPr="00000000">
              <w:rPr/>
              <w:drawing>
                <wp:inline distB="0" distT="0" distL="0" distR="0">
                  <wp:extent cx="228600" cy="228600"/>
                  <wp:effectExtent b="0" l="0" r="0" t="0"/>
                  <wp:docPr id="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5">
            <w:pPr>
              <w:keepNext w:val="1"/>
              <w:rPr/>
            </w:pPr>
            <w:r w:rsidDel="00000000" w:rsidR="00000000" w:rsidRPr="00000000">
              <w:rPr/>
              <w:drawing>
                <wp:inline distB="0" distT="0" distL="0" distR="0">
                  <wp:extent cx="228600" cy="228600"/>
                  <wp:effectExtent b="0" l="0" r="0" t="0"/>
                  <wp:docPr id="5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1"/>
        <w:rPr/>
      </w:pPr>
      <w:r w:rsidDel="00000000" w:rsidR="00000000" w:rsidRPr="00000000">
        <w:rPr>
          <w:rtl w:val="0"/>
        </w:rPr>
        <w:t xml:space="preserve">safe_local How confident, if at all, are you that in person polling places in your local area will be safe places for voters to cast their ballots during the upcoming elections in November?</w:t>
      </w:r>
    </w:p>
    <w:p w:rsidR="00000000" w:rsidDel="00000000" w:rsidP="00000000" w:rsidRDefault="00000000" w:rsidRPr="00000000" w14:paraId="000001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confident  (4) </w:t>
      </w:r>
    </w:p>
    <w:p w:rsidR="00000000" w:rsidDel="00000000" w:rsidP="00000000" w:rsidRDefault="00000000" w:rsidRPr="00000000" w14:paraId="000001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confident  (3) </w:t>
      </w:r>
    </w:p>
    <w:p w:rsidR="00000000" w:rsidDel="00000000" w:rsidP="00000000" w:rsidRDefault="00000000" w:rsidRPr="00000000" w14:paraId="000001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confident  (2) </w:t>
      </w:r>
    </w:p>
    <w:p w:rsidR="00000000" w:rsidDel="00000000" w:rsidP="00000000" w:rsidRDefault="00000000" w:rsidRPr="00000000" w14:paraId="000001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confident  (1)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13E">
            <w:pPr>
              <w:keepNext w:val="1"/>
              <w:rPr/>
            </w:pPr>
            <w:r w:rsidDel="00000000" w:rsidR="00000000" w:rsidRPr="00000000">
              <w:rPr/>
              <w:drawing>
                <wp:inline distB="0" distT="0" distL="0" distR="0">
                  <wp:extent cx="228600" cy="228600"/>
                  <wp:effectExtent b="0" l="0" r="0" t="0"/>
                  <wp:docPr id="5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F">
            <w:pPr>
              <w:keepNext w:val="1"/>
              <w:rPr/>
            </w:pPr>
            <w:r w:rsidDel="00000000" w:rsidR="00000000" w:rsidRPr="00000000">
              <w:rPr/>
              <w:drawing>
                <wp:inline distB="0" distT="0" distL="0" distR="0">
                  <wp:extent cx="228600" cy="228600"/>
                  <wp:effectExtent b="0" l="0" r="0" t="0"/>
                  <wp:docPr id="6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keepNext w:val="1"/>
        <w:rPr/>
      </w:pPr>
      <w:r w:rsidDel="00000000" w:rsidR="00000000" w:rsidRPr="00000000">
        <w:rPr>
          <w:rtl w:val="0"/>
        </w:rPr>
        <w:t xml:space="preserve">violence_local Thinking about your local area, how concerned should voters feel about potential violence, threats of violence, or intimidation while voting in person at their local polling </w:t>
      </w:r>
      <w:sdt>
        <w:sdtPr>
          <w:tag w:val="goog_rdk_18"/>
        </w:sdtPr>
        <w:sdtContent>
          <w:commentRangeStart w:id="2"/>
        </w:sdtContent>
      </w:sdt>
      <w:sdt>
        <w:sdtPr>
          <w:tag w:val="goog_rdk_19"/>
        </w:sdtPr>
        <w:sdtContent>
          <w:commentRangeStart w:id="3"/>
        </w:sdtContent>
      </w:sdt>
      <w:r w:rsidDel="00000000" w:rsidR="00000000" w:rsidRPr="00000000">
        <w:rPr>
          <w:rtl w:val="0"/>
        </w:rPr>
        <w:t xml:space="preserve">place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w:t>
        <w:br w:type="textWrapping"/>
      </w:r>
    </w:p>
    <w:p w:rsidR="00000000" w:rsidDel="00000000" w:rsidP="00000000" w:rsidRDefault="00000000" w:rsidRPr="00000000" w14:paraId="000001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concerned  (4) </w:t>
      </w:r>
    </w:p>
    <w:p w:rsidR="00000000" w:rsidDel="00000000" w:rsidP="00000000" w:rsidRDefault="00000000" w:rsidRPr="00000000" w14:paraId="000001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concerned  (3) </w:t>
      </w:r>
    </w:p>
    <w:p w:rsidR="00000000" w:rsidDel="00000000" w:rsidP="00000000" w:rsidRDefault="00000000" w:rsidRPr="00000000" w14:paraId="000001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unconcerned  (2) </w:t>
      </w:r>
    </w:p>
    <w:p w:rsidR="00000000" w:rsidDel="00000000" w:rsidP="00000000" w:rsidRDefault="00000000" w:rsidRPr="00000000" w14:paraId="000001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concerned  (1)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148">
            <w:pPr>
              <w:keepNext w:val="1"/>
              <w:rPr/>
            </w:pPr>
            <w:r w:rsidDel="00000000" w:rsidR="00000000" w:rsidRPr="00000000">
              <w:rPr/>
              <w:drawing>
                <wp:inline distB="0" distT="0" distL="0" distR="0">
                  <wp:extent cx="228600" cy="228600"/>
                  <wp:effectExtent b="0" l="0" r="0" t="0"/>
                  <wp:docPr id="6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9">
            <w:pPr>
              <w:keepNext w:val="1"/>
              <w:rPr/>
            </w:pPr>
            <w:r w:rsidDel="00000000" w:rsidR="00000000" w:rsidRPr="00000000">
              <w:rPr/>
              <w:drawing>
                <wp:inline distB="0" distT="0" distL="0" distR="0">
                  <wp:extent cx="228600" cy="228600"/>
                  <wp:effectExtent b="0" l="0" r="0" t="0"/>
                  <wp:docPr id="6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1"/>
        <w:rPr/>
      </w:pPr>
      <w:r w:rsidDel="00000000" w:rsidR="00000000" w:rsidRPr="00000000">
        <w:rPr>
          <w:rtl w:val="0"/>
        </w:rPr>
        <w:t xml:space="preserve">safe_self Overall, how safe would you feel voting in person in your local area?</w:t>
      </w:r>
    </w:p>
    <w:p w:rsidR="00000000" w:rsidDel="00000000" w:rsidP="00000000" w:rsidRDefault="00000000" w:rsidRPr="00000000" w14:paraId="000001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safe  (4) </w:t>
      </w:r>
    </w:p>
    <w:p w:rsidR="00000000" w:rsidDel="00000000" w:rsidP="00000000" w:rsidRDefault="00000000" w:rsidRPr="00000000" w14:paraId="000001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safe  (3) </w:t>
      </w:r>
    </w:p>
    <w:p w:rsidR="00000000" w:rsidDel="00000000" w:rsidP="00000000" w:rsidRDefault="00000000" w:rsidRPr="00000000" w14:paraId="000001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safe  (2) </w:t>
      </w:r>
    </w:p>
    <w:p w:rsidR="00000000" w:rsidDel="00000000" w:rsidP="00000000" w:rsidRDefault="00000000" w:rsidRPr="00000000" w14:paraId="000001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safe at all  (1)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Concern for Safety of Self and Voters in Local Area</w:t>
      </w:r>
    </w:p>
    <w:p w:rsidR="00000000" w:rsidDel="00000000" w:rsidP="00000000" w:rsidRDefault="00000000" w:rsidRPr="00000000" w14:paraId="00000152">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Confidence Impact</w:t>
      </w:r>
    </w:p>
    <w:tbl>
      <w:tblPr>
        <w:tblStyle w:val="Table22"/>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154">
            <w:pPr>
              <w:keepNext w:val="1"/>
              <w:rPr/>
            </w:pPr>
            <w:r w:rsidDel="00000000" w:rsidR="00000000" w:rsidRPr="00000000">
              <w:rPr/>
              <w:drawing>
                <wp:inline distB="0" distT="0" distL="0" distR="0">
                  <wp:extent cx="228600" cy="228600"/>
                  <wp:effectExtent b="0" l="0" r="0" t="0"/>
                  <wp:docPr id="6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5">
            <w:pPr>
              <w:keepNext w:val="1"/>
              <w:rPr/>
            </w:pPr>
            <w:r w:rsidDel="00000000" w:rsidR="00000000" w:rsidRPr="00000000">
              <w:rPr/>
              <w:drawing>
                <wp:inline distB="0" distT="0" distL="0" distR="0">
                  <wp:extent cx="228600" cy="228600"/>
                  <wp:effectExtent b="0" l="0" r="0" t="0"/>
                  <wp:docPr id="6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1"/>
        <w:rPr/>
      </w:pPr>
      <w:r w:rsidDel="00000000" w:rsidR="00000000" w:rsidRPr="00000000">
        <w:rPr>
          <w:rtl w:val="0"/>
        </w:rPr>
        <w:t xml:space="preserve">confimpact Regardless of whether any of these are actually the case, how would the following impact how your confidence in the fairness and accuracy of elections conducted this November?</w:t>
      </w:r>
    </w:p>
    <w:tbl>
      <w:tblPr>
        <w:tblStyle w:val="Table23"/>
        <w:tblW w:w="9360.0" w:type="dxa"/>
        <w:jc w:val="left"/>
        <w:tblLayout w:type="fixed"/>
        <w:tblLook w:val="06A0"/>
      </w:tblPr>
      <w:tblGrid>
        <w:gridCol w:w="2227"/>
        <w:gridCol w:w="1426"/>
        <w:gridCol w:w="1426"/>
        <w:gridCol w:w="1427"/>
        <w:gridCol w:w="1427"/>
        <w:gridCol w:w="1427"/>
        <w:tblGridChange w:id="0">
          <w:tblGrid>
            <w:gridCol w:w="2227"/>
            <w:gridCol w:w="1426"/>
            <w:gridCol w:w="1426"/>
            <w:gridCol w:w="1427"/>
            <w:gridCol w:w="1427"/>
            <w:gridCol w:w="1427"/>
          </w:tblGrid>
        </w:tblGridChange>
      </w:tblGrid>
      <w:tr>
        <w:trPr>
          <w:cantSplit w:val="0"/>
          <w:tblHeader w:val="0"/>
        </w:trPr>
        <w:tc>
          <w:tcPr>
            <w:vAlign w:val="center"/>
          </w:tcPr>
          <w:p w:rsidR="00000000" w:rsidDel="00000000" w:rsidP="00000000" w:rsidRDefault="00000000" w:rsidRPr="00000000" w14:paraId="00000158">
            <w:pPr>
              <w:keepNext w:val="1"/>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t xml:space="preserve">Increase confidence a lot (5)</w:t>
            </w:r>
          </w:p>
        </w:tc>
        <w:tc>
          <w:tcPr/>
          <w:p w:rsidR="00000000" w:rsidDel="00000000" w:rsidP="00000000" w:rsidRDefault="00000000" w:rsidRPr="00000000" w14:paraId="0000015A">
            <w:pPr>
              <w:rPr/>
            </w:pPr>
            <w:r w:rsidDel="00000000" w:rsidR="00000000" w:rsidRPr="00000000">
              <w:rPr>
                <w:rtl w:val="0"/>
              </w:rPr>
              <w:t xml:space="preserve">Increase confidence somewhat (4)</w:t>
            </w:r>
          </w:p>
        </w:tc>
        <w:tc>
          <w:tcPr/>
          <w:p w:rsidR="00000000" w:rsidDel="00000000" w:rsidP="00000000" w:rsidRDefault="00000000" w:rsidRPr="00000000" w14:paraId="0000015B">
            <w:pPr>
              <w:rPr/>
            </w:pPr>
            <w:r w:rsidDel="00000000" w:rsidR="00000000" w:rsidRPr="00000000">
              <w:rPr>
                <w:rtl w:val="0"/>
              </w:rPr>
              <w:t xml:space="preserve">No impact on confidence (3)</w:t>
            </w:r>
          </w:p>
        </w:tc>
        <w:tc>
          <w:tcPr/>
          <w:p w:rsidR="00000000" w:rsidDel="00000000" w:rsidP="00000000" w:rsidRDefault="00000000" w:rsidRPr="00000000" w14:paraId="0000015C">
            <w:pPr>
              <w:rPr/>
            </w:pPr>
            <w:r w:rsidDel="00000000" w:rsidR="00000000" w:rsidRPr="00000000">
              <w:rPr>
                <w:rtl w:val="0"/>
              </w:rPr>
              <w:t xml:space="preserve">Decrease confidence somewhat (2)</w:t>
            </w:r>
          </w:p>
        </w:tc>
        <w:tc>
          <w:tcPr/>
          <w:p w:rsidR="00000000" w:rsidDel="00000000" w:rsidP="00000000" w:rsidRDefault="00000000" w:rsidRPr="00000000" w14:paraId="0000015D">
            <w:pPr>
              <w:rPr/>
            </w:pPr>
            <w:r w:rsidDel="00000000" w:rsidR="00000000" w:rsidRPr="00000000">
              <w:rPr>
                <w:rtl w:val="0"/>
              </w:rPr>
              <w:t xml:space="preserve">Decrease confidence a lot (1)</w:t>
            </w:r>
          </w:p>
        </w:tc>
      </w:tr>
      <w:tr>
        <w:trPr>
          <w:cantSplit w:val="0"/>
          <w:tblHeader w:val="0"/>
        </w:trPr>
        <w:tc>
          <w:tcPr/>
          <w:p w:rsidR="00000000" w:rsidDel="00000000" w:rsidP="00000000" w:rsidRDefault="00000000" w:rsidRPr="00000000" w14:paraId="0000015E">
            <w:pPr>
              <w:keepNext w:val="1"/>
              <w:rPr/>
            </w:pPr>
            <w:r w:rsidDel="00000000" w:rsidR="00000000" w:rsidRPr="00000000">
              <w:rPr>
                <w:rtl w:val="0"/>
              </w:rPr>
              <w:t xml:space="preserve">Election </w:t>
            </w:r>
            <w:sdt>
              <w:sdtPr>
                <w:tag w:val="goog_rdk_20"/>
              </w:sdtPr>
              <w:sdtContent>
                <w:commentRangeStart w:id="4"/>
              </w:sdtContent>
            </w:sdt>
            <w:sdt>
              <w:sdtPr>
                <w:tag w:val="goog_rdk_21"/>
              </w:sdtPr>
              <w:sdtContent>
                <w:commentRangeStart w:id="5"/>
              </w:sdtContent>
            </w:sdt>
            <w:sdt>
              <w:sdtPr>
                <w:tag w:val="goog_rdk_22"/>
              </w:sdtPr>
              <w:sdtContent>
                <w:commentRangeStart w:id="6"/>
              </w:sdtContent>
            </w:sdt>
            <w:r w:rsidDel="00000000" w:rsidR="00000000" w:rsidRPr="00000000">
              <w:rPr>
                <w:rtl w:val="0"/>
              </w:rPr>
              <w:t xml:space="preserve">officials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test every machine used in the election to ensure they are secure. (1) </w:t>
            </w:r>
          </w:p>
        </w:tc>
        <w:tc>
          <w:tcPr/>
          <w:p w:rsidR="00000000" w:rsidDel="00000000" w:rsidP="00000000" w:rsidRDefault="00000000" w:rsidRPr="00000000" w14:paraId="000001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64">
            <w:pPr>
              <w:keepNext w:val="1"/>
              <w:rPr/>
            </w:pPr>
            <w:r w:rsidDel="00000000" w:rsidR="00000000" w:rsidRPr="00000000">
              <w:rPr>
                <w:rtl w:val="0"/>
              </w:rPr>
              <w:t xml:space="preserve">The majority of election staff and volunteers consist of military veterans and their family members from the community. (2) </w:t>
            </w:r>
          </w:p>
        </w:tc>
        <w:tc>
          <w:tcPr/>
          <w:p w:rsidR="00000000" w:rsidDel="00000000" w:rsidP="00000000" w:rsidRDefault="00000000" w:rsidRPr="00000000" w14:paraId="000001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6A">
            <w:pPr>
              <w:keepNext w:val="1"/>
              <w:rPr/>
            </w:pPr>
            <w:r w:rsidDel="00000000" w:rsidR="00000000" w:rsidRPr="00000000">
              <w:rPr>
                <w:rtl w:val="0"/>
              </w:rPr>
              <w:t xml:space="preserve">The majority of election staff and volunteers consist of lawyers from the community. (3) </w:t>
            </w:r>
          </w:p>
        </w:tc>
        <w:tc>
          <w:tcPr/>
          <w:p w:rsidR="00000000" w:rsidDel="00000000" w:rsidP="00000000" w:rsidRDefault="00000000" w:rsidRPr="00000000" w14:paraId="000001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70">
            <w:pPr>
              <w:keepNext w:val="1"/>
              <w:rPr/>
            </w:pPr>
            <w:r w:rsidDel="00000000" w:rsidR="00000000" w:rsidRPr="00000000">
              <w:rPr>
                <w:rtl w:val="0"/>
              </w:rPr>
              <w:t xml:space="preserve">Election officials conduct audits of ballots after every election to confirm the results were accurate. (4) </w:t>
            </w:r>
          </w:p>
        </w:tc>
        <w:tc>
          <w:tcPr/>
          <w:p w:rsidR="00000000" w:rsidDel="00000000" w:rsidP="00000000" w:rsidRDefault="00000000" w:rsidRPr="00000000" w14:paraId="000001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76">
            <w:pPr>
              <w:keepNext w:val="1"/>
              <w:rPr/>
            </w:pPr>
            <w:r w:rsidDel="00000000" w:rsidR="00000000" w:rsidRPr="00000000">
              <w:rPr>
                <w:rtl w:val="0"/>
              </w:rPr>
              <w:t xml:space="preserve">Poll watchers affiliated with the political parties or candidates observe the election to ensure it’s fair. (5) </w:t>
            </w:r>
          </w:p>
        </w:tc>
        <w:tc>
          <w:tcPr/>
          <w:p w:rsidR="00000000" w:rsidDel="00000000" w:rsidP="00000000" w:rsidRDefault="00000000" w:rsidRPr="00000000" w14:paraId="000001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7C">
            <w:pPr>
              <w:keepNext w:val="1"/>
              <w:rPr/>
            </w:pPr>
            <w:r w:rsidDel="00000000" w:rsidR="00000000" w:rsidRPr="00000000">
              <w:rPr>
                <w:rtl w:val="0"/>
              </w:rPr>
              <w:t xml:space="preserve">The majority of election staff and volunteers consist of college students from the community. (6) </w:t>
            </w:r>
          </w:p>
        </w:tc>
        <w:tc>
          <w:tcPr/>
          <w:p w:rsidR="00000000" w:rsidDel="00000000" w:rsidP="00000000" w:rsidRDefault="00000000" w:rsidRPr="00000000" w14:paraId="0000017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keepNext w:val="1"/>
        <w:rPr/>
      </w:pPr>
      <w:r w:rsidDel="00000000" w:rsidR="00000000" w:rsidRPr="00000000">
        <w:rPr>
          <w:rtl w:val="0"/>
        </w:rPr>
        <w:t xml:space="preserve">safeimpct How would the following impact your confidence that voters are safe from violence, threats of violence, or intimidation while voting in-person during elections this November?</w:t>
      </w:r>
    </w:p>
    <w:tbl>
      <w:tblPr>
        <w:tblStyle w:val="Table24"/>
        <w:tblW w:w="9360.0" w:type="dxa"/>
        <w:jc w:val="left"/>
        <w:tblLayout w:type="fixed"/>
        <w:tblLook w:val="06A0"/>
      </w:tblPr>
      <w:tblGrid>
        <w:gridCol w:w="1576"/>
        <w:gridCol w:w="1556"/>
        <w:gridCol w:w="1557"/>
        <w:gridCol w:w="1557"/>
        <w:gridCol w:w="1557"/>
        <w:gridCol w:w="1557"/>
        <w:tblGridChange w:id="0">
          <w:tblGrid>
            <w:gridCol w:w="1576"/>
            <w:gridCol w:w="1556"/>
            <w:gridCol w:w="1557"/>
            <w:gridCol w:w="1557"/>
            <w:gridCol w:w="1557"/>
            <w:gridCol w:w="1557"/>
          </w:tblGrid>
        </w:tblGridChange>
      </w:tblGrid>
      <w:tr>
        <w:trPr>
          <w:cantSplit w:val="0"/>
          <w:tblHeader w:val="0"/>
        </w:trPr>
        <w:tc>
          <w:tcPr>
            <w:vAlign w:val="center"/>
          </w:tcPr>
          <w:p w:rsidR="00000000" w:rsidDel="00000000" w:rsidP="00000000" w:rsidRDefault="00000000" w:rsidRPr="00000000" w14:paraId="00000184">
            <w:pPr>
              <w:keepNext w:val="1"/>
              <w:jc w:val="left"/>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t xml:space="preserve">Increase confidence a lot (5)</w:t>
            </w:r>
          </w:p>
        </w:tc>
        <w:tc>
          <w:tcPr/>
          <w:p w:rsidR="00000000" w:rsidDel="00000000" w:rsidP="00000000" w:rsidRDefault="00000000" w:rsidRPr="00000000" w14:paraId="00000186">
            <w:pPr>
              <w:rPr/>
            </w:pPr>
            <w:r w:rsidDel="00000000" w:rsidR="00000000" w:rsidRPr="00000000">
              <w:rPr>
                <w:rtl w:val="0"/>
              </w:rPr>
              <w:t xml:space="preserve">Increase confidence somewhat (4)</w:t>
            </w:r>
          </w:p>
        </w:tc>
        <w:tc>
          <w:tcPr/>
          <w:p w:rsidR="00000000" w:rsidDel="00000000" w:rsidP="00000000" w:rsidRDefault="00000000" w:rsidRPr="00000000" w14:paraId="00000187">
            <w:pPr>
              <w:rPr/>
            </w:pPr>
            <w:r w:rsidDel="00000000" w:rsidR="00000000" w:rsidRPr="00000000">
              <w:rPr>
                <w:rtl w:val="0"/>
              </w:rPr>
              <w:t xml:space="preserve">No impact on confidence (3)</w:t>
            </w:r>
          </w:p>
        </w:tc>
        <w:tc>
          <w:tcPr/>
          <w:p w:rsidR="00000000" w:rsidDel="00000000" w:rsidP="00000000" w:rsidRDefault="00000000" w:rsidRPr="00000000" w14:paraId="00000188">
            <w:pPr>
              <w:rPr/>
            </w:pPr>
            <w:r w:rsidDel="00000000" w:rsidR="00000000" w:rsidRPr="00000000">
              <w:rPr>
                <w:rtl w:val="0"/>
              </w:rPr>
              <w:t xml:space="preserve">Decrease confidence somewhat (2)</w:t>
            </w:r>
          </w:p>
        </w:tc>
        <w:tc>
          <w:tcPr/>
          <w:p w:rsidR="00000000" w:rsidDel="00000000" w:rsidP="00000000" w:rsidRDefault="00000000" w:rsidRPr="00000000" w14:paraId="00000189">
            <w:pPr>
              <w:rPr/>
            </w:pPr>
            <w:r w:rsidDel="00000000" w:rsidR="00000000" w:rsidRPr="00000000">
              <w:rPr>
                <w:rtl w:val="0"/>
              </w:rPr>
              <w:t xml:space="preserve">Decrease confidence a lot (1)</w:t>
            </w:r>
          </w:p>
        </w:tc>
      </w:tr>
      <w:tr>
        <w:trPr>
          <w:cantSplit w:val="0"/>
          <w:tblHeader w:val="0"/>
        </w:trPr>
        <w:tc>
          <w:tcPr/>
          <w:p w:rsidR="00000000" w:rsidDel="00000000" w:rsidP="00000000" w:rsidRDefault="00000000" w:rsidRPr="00000000" w14:paraId="0000018A">
            <w:pPr>
              <w:keepNext w:val="1"/>
              <w:rPr/>
            </w:pPr>
            <w:r w:rsidDel="00000000" w:rsidR="00000000" w:rsidRPr="00000000">
              <w:rPr>
                <w:rtl w:val="0"/>
              </w:rPr>
              <w:t xml:space="preserve">Election officials ensure that law enforcement officers are present at polling sites. (4) </w:t>
            </w:r>
          </w:p>
        </w:tc>
        <w:tc>
          <w:tcPr/>
          <w:p w:rsidR="00000000" w:rsidDel="00000000" w:rsidP="00000000" w:rsidRDefault="00000000" w:rsidRPr="00000000" w14:paraId="000001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8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90">
            <w:pPr>
              <w:keepNext w:val="1"/>
              <w:rPr/>
            </w:pPr>
            <w:r w:rsidDel="00000000" w:rsidR="00000000" w:rsidRPr="00000000">
              <w:rPr>
                <w:rtl w:val="0"/>
              </w:rPr>
              <w:t xml:space="preserve">The majority of election staff and volunteers consist of military veterans and their family members from the community. (2) </w:t>
            </w:r>
          </w:p>
        </w:tc>
        <w:tc>
          <w:tcPr/>
          <w:p w:rsidR="00000000" w:rsidDel="00000000" w:rsidP="00000000" w:rsidRDefault="00000000" w:rsidRPr="00000000" w14:paraId="000001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96">
            <w:pPr>
              <w:keepNext w:val="1"/>
              <w:rPr/>
            </w:pPr>
            <w:r w:rsidDel="00000000" w:rsidR="00000000" w:rsidRPr="00000000">
              <w:rPr>
                <w:rtl w:val="0"/>
              </w:rPr>
              <w:t xml:space="preserve">The majority of election staff and volunteers consist of lawyers from the community. (3) </w:t>
            </w:r>
          </w:p>
        </w:tc>
        <w:tc>
          <w:tcPr/>
          <w:p w:rsidR="00000000" w:rsidDel="00000000" w:rsidP="00000000" w:rsidRDefault="00000000" w:rsidRPr="00000000" w14:paraId="000001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9C">
            <w:pPr>
              <w:keepNext w:val="1"/>
              <w:rPr/>
            </w:pPr>
            <w:r w:rsidDel="00000000" w:rsidR="00000000" w:rsidRPr="00000000">
              <w:rPr>
                <w:rtl w:val="0"/>
              </w:rPr>
              <w:t xml:space="preserve">Poll watchers affiliated with the political parties or candidates observe the election to ensure it’s fair. (5) </w:t>
            </w:r>
          </w:p>
        </w:tc>
        <w:tc>
          <w:tcPr/>
          <w:p w:rsidR="00000000" w:rsidDel="00000000" w:rsidP="00000000" w:rsidRDefault="00000000" w:rsidRPr="00000000" w14:paraId="0000019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9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A2">
            <w:pPr>
              <w:keepNext w:val="1"/>
              <w:rPr/>
            </w:pPr>
            <w:r w:rsidDel="00000000" w:rsidR="00000000" w:rsidRPr="00000000">
              <w:rPr>
                <w:rtl w:val="0"/>
              </w:rPr>
              <w:t xml:space="preserve">The majority of election staff and volunteers consist of college students from the community. (6) </w:t>
            </w:r>
          </w:p>
        </w:tc>
        <w:tc>
          <w:tcPr/>
          <w:p w:rsidR="00000000" w:rsidDel="00000000" w:rsidP="00000000" w:rsidRDefault="00000000" w:rsidRPr="00000000" w14:paraId="000001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1A8">
            <w:pPr>
              <w:keepNext w:val="1"/>
              <w:rPr/>
            </w:pPr>
            <w:r w:rsidDel="00000000" w:rsidR="00000000" w:rsidRPr="00000000">
              <w:rPr>
                <w:rtl w:val="0"/>
              </w:rPr>
              <w:t xml:space="preserve">People holding signs or giving out literature in support of a candidate or ballot question. (7) </w:t>
            </w:r>
          </w:p>
        </w:tc>
        <w:tc>
          <w:tcPr/>
          <w:p w:rsidR="00000000" w:rsidDel="00000000" w:rsidP="00000000" w:rsidRDefault="00000000" w:rsidRPr="00000000" w14:paraId="000001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1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Confidence Impact</w:t>
      </w:r>
    </w:p>
    <w:p w:rsidR="00000000" w:rsidDel="00000000" w:rsidP="00000000" w:rsidRDefault="00000000" w:rsidRPr="00000000" w14:paraId="000001B1">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Willingness for Election work</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keepNext w:val="1"/>
        <w:rPr/>
      </w:pPr>
      <w:r w:rsidDel="00000000" w:rsidR="00000000" w:rsidRPr="00000000">
        <w:rPr>
          <w:rtl w:val="0"/>
        </w:rPr>
        <w:t xml:space="preserve">pollwrk_exp Have you ever worked as an election worker at polling place, as a volunteer or otherwise?</w:t>
      </w:r>
    </w:p>
    <w:p w:rsidR="00000000" w:rsidDel="00000000" w:rsidP="00000000" w:rsidRDefault="00000000" w:rsidRPr="00000000" w14:paraId="000001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1B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1B9">
            <w:pPr>
              <w:keepNext w:val="1"/>
              <w:rPr/>
            </w:pPr>
            <w:r w:rsidDel="00000000" w:rsidR="00000000" w:rsidRPr="00000000">
              <w:rPr/>
              <w:drawing>
                <wp:inline distB="0" distT="0" distL="0" distR="0">
                  <wp:extent cx="228600" cy="228600"/>
                  <wp:effectExtent b="0" l="0" r="0" t="0"/>
                  <wp:docPr id="6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1"/>
        <w:rPr/>
      </w:pPr>
      <w:r w:rsidDel="00000000" w:rsidR="00000000" w:rsidRPr="00000000">
        <w:rPr>
          <w:rtl w:val="0"/>
        </w:rPr>
        <w:t xml:space="preserve">pollwrk_vol How likely would you be to agree to volunteer work as an election worker at polling place in your local area for the upcoming elections this November?</w:t>
      </w:r>
    </w:p>
    <w:p w:rsidR="00000000" w:rsidDel="00000000" w:rsidP="00000000" w:rsidRDefault="00000000" w:rsidRPr="00000000" w14:paraId="000001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likely  (4) </w:t>
      </w:r>
    </w:p>
    <w:p w:rsidR="00000000" w:rsidDel="00000000" w:rsidP="00000000" w:rsidRDefault="00000000" w:rsidRPr="00000000" w14:paraId="000001B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likely  (3) </w:t>
      </w:r>
    </w:p>
    <w:p w:rsidR="00000000" w:rsidDel="00000000" w:rsidP="00000000" w:rsidRDefault="00000000" w:rsidRPr="00000000" w14:paraId="000001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unlikely  (2) </w:t>
      </w:r>
    </w:p>
    <w:p w:rsidR="00000000" w:rsidDel="00000000" w:rsidP="00000000" w:rsidRDefault="00000000" w:rsidRPr="00000000" w14:paraId="000001B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likely at all  (1)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1C2">
            <w:pPr>
              <w:keepNext w:val="1"/>
              <w:rPr/>
            </w:pPr>
            <w:r w:rsidDel="00000000" w:rsidR="00000000" w:rsidRPr="00000000">
              <w:rPr/>
              <w:drawing>
                <wp:inline distB="0" distT="0" distL="0" distR="0">
                  <wp:extent cx="228600" cy="228600"/>
                  <wp:effectExtent b="0" l="0" r="0" t="0"/>
                  <wp:docPr id="6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keepNext w:val="1"/>
        <w:rPr/>
      </w:pPr>
      <w:r w:rsidDel="00000000" w:rsidR="00000000" w:rsidRPr="00000000">
        <w:rPr>
          <w:rtl w:val="0"/>
        </w:rPr>
        <w:t xml:space="preserve">pollwrk_temp How likely would you be to consider applying for a temporary job in elections for the upcoming elections this November?</w:t>
      </w:r>
    </w:p>
    <w:p w:rsidR="00000000" w:rsidDel="00000000" w:rsidP="00000000" w:rsidRDefault="00000000" w:rsidRPr="00000000" w14:paraId="000001C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likely  (4) </w:t>
      </w:r>
    </w:p>
    <w:p w:rsidR="00000000" w:rsidDel="00000000" w:rsidP="00000000" w:rsidRDefault="00000000" w:rsidRPr="00000000" w14:paraId="000001C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likely  (3) </w:t>
      </w:r>
    </w:p>
    <w:p w:rsidR="00000000" w:rsidDel="00000000" w:rsidP="00000000" w:rsidRDefault="00000000" w:rsidRPr="00000000" w14:paraId="000001C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unlikely  (2) </w:t>
      </w:r>
    </w:p>
    <w:p w:rsidR="00000000" w:rsidDel="00000000" w:rsidP="00000000" w:rsidRDefault="00000000" w:rsidRPr="00000000" w14:paraId="000001C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likely at all  (1)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1CB">
            <w:pPr>
              <w:keepNext w:val="1"/>
              <w:rPr/>
            </w:pPr>
            <w:r w:rsidDel="00000000" w:rsidR="00000000" w:rsidRPr="00000000">
              <w:rPr/>
              <w:drawing>
                <wp:inline distB="0" distT="0" distL="0" distR="0">
                  <wp:extent cx="228600" cy="228600"/>
                  <wp:effectExtent b="0" l="0" r="0" t="0"/>
                  <wp:docPr id="4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keepNext w:val="1"/>
        <w:rPr/>
      </w:pPr>
      <w:r w:rsidDel="00000000" w:rsidR="00000000" w:rsidRPr="00000000">
        <w:rPr>
          <w:rtl w:val="0"/>
        </w:rPr>
        <w:t xml:space="preserve">pollwrk_perm How likely would you be to consider applying for a permanent job in elections?</w:t>
      </w:r>
    </w:p>
    <w:p w:rsidR="00000000" w:rsidDel="00000000" w:rsidP="00000000" w:rsidRDefault="00000000" w:rsidRPr="00000000" w14:paraId="000001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likely  (4) </w:t>
      </w:r>
    </w:p>
    <w:p w:rsidR="00000000" w:rsidDel="00000000" w:rsidP="00000000" w:rsidRDefault="00000000" w:rsidRPr="00000000" w14:paraId="000001C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likely  (3) </w:t>
      </w:r>
    </w:p>
    <w:p w:rsidR="00000000" w:rsidDel="00000000" w:rsidP="00000000" w:rsidRDefault="00000000" w:rsidRPr="00000000" w14:paraId="000001D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unlikely  (2) </w:t>
      </w:r>
    </w:p>
    <w:p w:rsidR="00000000" w:rsidDel="00000000" w:rsidP="00000000" w:rsidRDefault="00000000" w:rsidRPr="00000000" w14:paraId="000001D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likely at all  (1)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Willingness for Election work</w:t>
      </w:r>
    </w:p>
    <w:p w:rsidR="00000000" w:rsidDel="00000000" w:rsidP="00000000" w:rsidRDefault="00000000" w:rsidRPr="00000000" w14:paraId="000001D4">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Demographic questions</w:t>
      </w:r>
    </w:p>
    <w:tbl>
      <w:tblPr>
        <w:tblStyle w:val="Table28"/>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1D6">
            <w:pPr>
              <w:keepNext w:val="1"/>
              <w:rPr/>
            </w:pPr>
            <w:r w:rsidDel="00000000" w:rsidR="00000000" w:rsidRPr="00000000">
              <w:rPr/>
              <w:drawing>
                <wp:inline distB="0" distT="0" distL="0" distR="0">
                  <wp:extent cx="228600" cy="228600"/>
                  <wp:effectExtent b="0" l="0" r="0" t="0"/>
                  <wp:docPr id="4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1"/>
        <w:rPr/>
      </w:pPr>
      <w:r w:rsidDel="00000000" w:rsidR="00000000" w:rsidRPr="00000000">
        <w:rPr>
          <w:rtl w:val="0"/>
        </w:rPr>
        <w:t xml:space="preserve">gender What is your current </w:t>
      </w:r>
      <w:sdt>
        <w:sdtPr>
          <w:tag w:val="goog_rdk_23"/>
        </w:sdtPr>
        <w:sdtContent>
          <w:commentRangeStart w:id="7"/>
        </w:sdtContent>
      </w:sdt>
      <w:r w:rsidDel="00000000" w:rsidR="00000000" w:rsidRPr="00000000">
        <w:rPr>
          <w:rtl w:val="0"/>
        </w:rPr>
        <w:t xml:space="preserve">gender</w:t>
      </w:r>
      <w:commentRangeEnd w:id="7"/>
      <w:r w:rsidDel="00000000" w:rsidR="00000000" w:rsidRPr="00000000">
        <w:commentReference w:id="7"/>
      </w:r>
      <w:r w:rsidDel="00000000" w:rsidR="00000000" w:rsidRPr="00000000">
        <w:rPr>
          <w:rtl w:val="0"/>
        </w:rPr>
        <w:t xml:space="preserve">?</w:t>
      </w:r>
    </w:p>
    <w:p w:rsidR="00000000" w:rsidDel="00000000" w:rsidP="00000000" w:rsidRDefault="00000000" w:rsidRPr="00000000" w14:paraId="000001D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 </w:t>
      </w:r>
    </w:p>
    <w:p w:rsidR="00000000" w:rsidDel="00000000" w:rsidP="00000000" w:rsidRDefault="00000000" w:rsidRPr="00000000" w14:paraId="000001D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 </w:t>
      </w:r>
    </w:p>
    <w:p w:rsidR="00000000" w:rsidDel="00000000" w:rsidP="00000000" w:rsidRDefault="00000000" w:rsidRPr="00000000" w14:paraId="000001D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Non-binary / third gender  (3) </w:t>
      </w:r>
    </w:p>
    <w:p w:rsidR="00000000" w:rsidDel="00000000" w:rsidP="00000000" w:rsidRDefault="00000000" w:rsidRPr="00000000" w14:paraId="000001D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say  (99)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1DF">
            <w:pPr>
              <w:keepNext w:val="1"/>
              <w:rPr/>
            </w:pPr>
            <w:r w:rsidDel="00000000" w:rsidR="00000000" w:rsidRPr="00000000">
              <w:rPr/>
              <w:drawing>
                <wp:inline distB="0" distT="0" distL="0" distR="0">
                  <wp:extent cx="228600" cy="228600"/>
                  <wp:effectExtent b="0" l="0" r="0" t="0"/>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1"/>
        <w:rPr/>
      </w:pPr>
      <w:r w:rsidDel="00000000" w:rsidR="00000000" w:rsidRPr="00000000">
        <w:rPr>
          <w:rtl w:val="0"/>
        </w:rPr>
        <w:t xml:space="preserve">hisp Are you of Hispanic, Latino, or Spanish origin?</w:t>
      </w:r>
    </w:p>
    <w:p w:rsidR="00000000" w:rsidDel="00000000" w:rsidP="00000000" w:rsidRDefault="00000000" w:rsidRPr="00000000" w14:paraId="000001E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1E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1E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say  (99)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760.0" w:type="dxa"/>
        <w:jc w:val="left"/>
        <w:tblLayout w:type="fixed"/>
        <w:tblLook w:val="0600"/>
      </w:tblPr>
      <w:tblGrid>
        <w:gridCol w:w="380"/>
        <w:gridCol w:w="380"/>
        <w:tblGridChange w:id="0">
          <w:tblGrid>
            <w:gridCol w:w="380"/>
            <w:gridCol w:w="380"/>
          </w:tblGrid>
        </w:tblGridChange>
      </w:tblGrid>
      <w:tr>
        <w:trPr>
          <w:cantSplit w:val="0"/>
          <w:tblHeader w:val="0"/>
        </w:trPr>
        <w:tc>
          <w:tcPr>
            <w:vAlign w:val="center"/>
          </w:tcPr>
          <w:p w:rsidR="00000000" w:rsidDel="00000000" w:rsidP="00000000" w:rsidRDefault="00000000" w:rsidRPr="00000000" w14:paraId="000001E7">
            <w:pPr>
              <w:keepNext w:val="1"/>
              <w:rPr/>
            </w:pPr>
            <w:r w:rsidDel="00000000" w:rsidR="00000000" w:rsidRPr="00000000">
              <w:rPr/>
              <w:drawing>
                <wp:inline distB="0" distT="0" distL="0" distR="0">
                  <wp:extent cx="228600" cy="228600"/>
                  <wp:effectExtent b="0" l="0" r="0" t="0"/>
                  <wp:docPr id="5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8">
            <w:pPr>
              <w:keepNext w:val="1"/>
              <w:rPr/>
            </w:pPr>
            <w:r w:rsidDel="00000000" w:rsidR="00000000" w:rsidRPr="00000000">
              <w:rPr/>
              <w:drawing>
                <wp:inline distB="0" distT="0" distL="0" distR="0">
                  <wp:extent cx="228600" cy="228600"/>
                  <wp:effectExtent b="0" l="0" r="0" t="0"/>
                  <wp:docPr id="5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keepNext w:val="1"/>
        <w:rPr/>
      </w:pPr>
      <w:r w:rsidDel="00000000" w:rsidR="00000000" w:rsidRPr="00000000">
        <w:rPr>
          <w:rtl w:val="0"/>
        </w:rPr>
        <w:t xml:space="preserve">race Do you consider yourself primarily White or Caucasian, Black or African American, American Indian, Asian, or something else?</w:t>
      </w:r>
    </w:p>
    <w:p w:rsidR="00000000" w:rsidDel="00000000" w:rsidP="00000000" w:rsidRDefault="00000000" w:rsidRPr="00000000" w14:paraId="000001E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or Caucasian  (1) </w:t>
      </w:r>
    </w:p>
    <w:p w:rsidR="00000000" w:rsidDel="00000000" w:rsidP="00000000" w:rsidRDefault="00000000" w:rsidRPr="00000000" w14:paraId="000001E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or African American  (2) </w:t>
      </w:r>
    </w:p>
    <w:p w:rsidR="00000000" w:rsidDel="00000000" w:rsidP="00000000" w:rsidRDefault="00000000" w:rsidRPr="00000000" w14:paraId="000001E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Indian  (3) </w:t>
      </w:r>
    </w:p>
    <w:p w:rsidR="00000000" w:rsidDel="00000000" w:rsidP="00000000" w:rsidRDefault="00000000" w:rsidRPr="00000000" w14:paraId="000001E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  (4) </w:t>
      </w:r>
    </w:p>
    <w:p w:rsidR="00000000" w:rsidDel="00000000" w:rsidP="00000000" w:rsidRDefault="00000000" w:rsidRPr="00000000" w14:paraId="000001E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(5)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keepNext w:val="1"/>
        <w:rPr/>
      </w:pPr>
      <w:r w:rsidDel="00000000" w:rsidR="00000000" w:rsidRPr="00000000">
        <w:rPr>
          <w:rtl w:val="0"/>
        </w:rPr>
        <w:t xml:space="preserve">educ What is the highest level of school you have completed or the highest degree you have received? </w:t>
      </w:r>
    </w:p>
    <w:p w:rsidR="00000000" w:rsidDel="00000000" w:rsidP="00000000" w:rsidRDefault="00000000" w:rsidRPr="00000000" w14:paraId="000001F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high school degree  (1) </w:t>
      </w:r>
    </w:p>
    <w:p w:rsidR="00000000" w:rsidDel="00000000" w:rsidP="00000000" w:rsidRDefault="00000000" w:rsidRPr="00000000" w14:paraId="000001F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 graduate (high school diploma or equivalent including GED)  (2) </w:t>
      </w:r>
    </w:p>
    <w:p w:rsidR="00000000" w:rsidDel="00000000" w:rsidP="00000000" w:rsidRDefault="00000000" w:rsidRPr="00000000" w14:paraId="000001F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college but no degree  (3) </w:t>
      </w:r>
    </w:p>
    <w:p w:rsidR="00000000" w:rsidDel="00000000" w:rsidP="00000000" w:rsidRDefault="00000000" w:rsidRPr="00000000" w14:paraId="000001F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degree in college (2-year)  (4) </w:t>
      </w:r>
    </w:p>
    <w:p w:rsidR="00000000" w:rsidDel="00000000" w:rsidP="00000000" w:rsidRDefault="00000000" w:rsidRPr="00000000" w14:paraId="000001F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Bachelor's degree in college (4-year)  (5) </w:t>
      </w:r>
    </w:p>
    <w:p w:rsidR="00000000" w:rsidDel="00000000" w:rsidP="00000000" w:rsidRDefault="00000000" w:rsidRPr="00000000" w14:paraId="000001F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 degree  (6) </w:t>
      </w:r>
    </w:p>
    <w:p w:rsidR="00000000" w:rsidDel="00000000" w:rsidP="00000000" w:rsidRDefault="00000000" w:rsidRPr="00000000" w14:paraId="000001F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Doctoral degree  (7) </w:t>
      </w:r>
    </w:p>
    <w:p w:rsidR="00000000" w:rsidDel="00000000" w:rsidP="00000000" w:rsidRDefault="00000000" w:rsidRPr="00000000" w14:paraId="000001F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degree (JD, MD)  (8)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keepNext w:val="1"/>
        <w:rPr/>
      </w:pPr>
      <w:r w:rsidDel="00000000" w:rsidR="00000000" w:rsidRPr="00000000">
        <w:rPr>
          <w:rtl w:val="0"/>
        </w:rPr>
        <w:t xml:space="preserve">activeduty Have you ever served on active duty in the US Armed Forces?</w:t>
      </w:r>
    </w:p>
    <w:p w:rsidR="00000000" w:rsidDel="00000000" w:rsidP="00000000" w:rsidRDefault="00000000" w:rsidRPr="00000000" w14:paraId="0000020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20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205">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activeduty = 1</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keepNext w:val="1"/>
        <w:rPr/>
      </w:pPr>
      <w:r w:rsidDel="00000000" w:rsidR="00000000" w:rsidRPr="00000000">
        <w:rPr>
          <w:rtl w:val="0"/>
        </w:rPr>
        <w:t xml:space="preserve">currentduty Are you now serving in the Armed Forces?</w:t>
      </w:r>
    </w:p>
    <w:p w:rsidR="00000000" w:rsidDel="00000000" w:rsidP="00000000" w:rsidRDefault="00000000" w:rsidRPr="00000000" w14:paraId="0000020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20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keepNext w:val="1"/>
        <w:rPr/>
      </w:pPr>
      <w:r w:rsidDel="00000000" w:rsidR="00000000" w:rsidRPr="00000000">
        <w:rPr>
          <w:rtl w:val="0"/>
        </w:rPr>
        <w:t xml:space="preserve">service_family Has a member of your immediate family ever served or is currently serving in the US military, the National Guard, or military reserves?</w:t>
      </w:r>
    </w:p>
    <w:p w:rsidR="00000000" w:rsidDel="00000000" w:rsidP="00000000" w:rsidRDefault="00000000" w:rsidRPr="00000000" w14:paraId="000002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2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1"/>
        <w:rPr/>
      </w:pPr>
      <w:r w:rsidDel="00000000" w:rsidR="00000000" w:rsidRPr="00000000">
        <w:rPr>
          <w:rtl w:val="0"/>
        </w:rPr>
        <w:t xml:space="preserve">voted In 2020, Joe Biden ran on the Democratic ticket against Donald Trump for the Republicans. Do you remember for sure whether or not you voted in that election?</w:t>
      </w:r>
    </w:p>
    <w:p w:rsidR="00000000" w:rsidDel="00000000" w:rsidP="00000000" w:rsidRDefault="00000000" w:rsidRPr="00000000" w14:paraId="0000021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21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219">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voted = 1</w:t>
      </w:r>
    </w:p>
    <w:tbl>
      <w:tblPr>
        <w:tblStyle w:val="Table31"/>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1A">
            <w:pPr>
              <w:keepNext w:val="1"/>
              <w:rPr/>
            </w:pPr>
            <w:r w:rsidDel="00000000" w:rsidR="00000000" w:rsidRPr="00000000">
              <w:rPr/>
              <w:drawing>
                <wp:inline distB="0" distT="0" distL="0" distR="0">
                  <wp:extent cx="228600" cy="228600"/>
                  <wp:effectExtent b="0" l="0" r="0" t="0"/>
                  <wp:docPr id="5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keepNext w:val="1"/>
        <w:rPr/>
      </w:pPr>
      <w:r w:rsidDel="00000000" w:rsidR="00000000" w:rsidRPr="00000000">
        <w:rPr>
          <w:rtl w:val="0"/>
        </w:rPr>
        <w:t xml:space="preserve">vote_choice Who did you vote for?</w:t>
      </w:r>
    </w:p>
    <w:p w:rsidR="00000000" w:rsidDel="00000000" w:rsidP="00000000" w:rsidRDefault="00000000" w:rsidRPr="00000000" w14:paraId="000002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(1) </w:t>
      </w:r>
    </w:p>
    <w:p w:rsidR="00000000" w:rsidDel="00000000" w:rsidP="00000000" w:rsidRDefault="00000000" w:rsidRPr="00000000" w14:paraId="000002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Biden  (2) </w:t>
      </w:r>
    </w:p>
    <w:p w:rsidR="00000000" w:rsidDel="00000000" w:rsidP="00000000" w:rsidRDefault="00000000" w:rsidRPr="00000000" w14:paraId="000002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(3)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keepNext w:val="1"/>
        <w:rPr/>
      </w:pPr>
      <w:r w:rsidDel="00000000" w:rsidR="00000000" w:rsidRPr="00000000">
        <w:rPr>
          <w:rtl w:val="0"/>
        </w:rPr>
        <w:t xml:space="preserve">vote_intent Do you plan to vote in the elections this November?</w:t>
      </w:r>
    </w:p>
    <w:p w:rsidR="00000000" w:rsidDel="00000000" w:rsidP="00000000" w:rsidRDefault="00000000" w:rsidRPr="00000000" w14:paraId="0000022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 </w:t>
      </w:r>
    </w:p>
    <w:p w:rsidR="00000000" w:rsidDel="00000000" w:rsidP="00000000" w:rsidRDefault="00000000" w:rsidRPr="00000000" w14:paraId="0000022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t>
      </w:r>
    </w:p>
    <w:p w:rsidR="00000000" w:rsidDel="00000000" w:rsidP="00000000" w:rsidRDefault="00000000" w:rsidRPr="00000000" w14:paraId="000002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Undecided  (3)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29">
            <w:pPr>
              <w:keepNext w:val="1"/>
              <w:rPr/>
            </w:pPr>
            <w:r w:rsidDel="00000000" w:rsidR="00000000" w:rsidRPr="00000000">
              <w:rPr/>
              <w:drawing>
                <wp:inline distB="0" distT="0" distL="0" distR="0">
                  <wp:extent cx="228600" cy="228600"/>
                  <wp:effectExtent b="0" l="0" r="0" t="0"/>
                  <wp:docPr id="5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keepNext w:val="1"/>
        <w:rPr/>
      </w:pPr>
      <w:r w:rsidDel="00000000" w:rsidR="00000000" w:rsidRPr="00000000">
        <w:rPr>
          <w:rtl w:val="0"/>
        </w:rPr>
        <w:t xml:space="preserve">partyid Generally speaking, do you usually think of yourself as a Republican, a Democrat, an Independent, or something else?</w:t>
      </w:r>
    </w:p>
    <w:p w:rsidR="00000000" w:rsidDel="00000000" w:rsidP="00000000" w:rsidRDefault="00000000" w:rsidRPr="00000000" w14:paraId="0000022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(1) </w:t>
      </w:r>
    </w:p>
    <w:p w:rsidR="00000000" w:rsidDel="00000000" w:rsidP="00000000" w:rsidRDefault="00000000" w:rsidRPr="00000000" w14:paraId="000002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  (2) </w:t>
      </w:r>
    </w:p>
    <w:p w:rsidR="00000000" w:rsidDel="00000000" w:rsidP="00000000" w:rsidRDefault="00000000" w:rsidRPr="00000000" w14:paraId="000002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(3) </w:t>
      </w:r>
    </w:p>
    <w:p w:rsidR="00000000" w:rsidDel="00000000" w:rsidP="00000000" w:rsidRDefault="00000000" w:rsidRPr="00000000" w14:paraId="000002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(please specify)  (4) __________________________________________________</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233">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partyid = 1</w:t>
      </w:r>
    </w:p>
    <w:tbl>
      <w:tblPr>
        <w:tblStyle w:val="Table33"/>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34">
            <w:pPr>
              <w:keepNext w:val="1"/>
              <w:rPr/>
            </w:pPr>
            <w:r w:rsidDel="00000000" w:rsidR="00000000" w:rsidRPr="00000000">
              <w:rPr/>
              <w:drawing>
                <wp:inline distB="0" distT="0" distL="0" distR="0">
                  <wp:extent cx="228600" cy="228600"/>
                  <wp:effectExtent b="0" l="0" r="0" t="0"/>
                  <wp:docPr id="5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bookmarkStart w:colFirst="0" w:colLast="0" w:name="_heading=h.gjdgxs" w:id="0"/>
      <w:bookmarkEnd w:id="0"/>
      <w:r w:rsidDel="00000000" w:rsidR="00000000" w:rsidRPr="00000000">
        <w:rPr>
          <w:rtl w:val="0"/>
        </w:rPr>
        <w:t xml:space="preserve">repubstrength Would you call yourself a strong Republican or a not very strong Republican?</w:t>
      </w:r>
    </w:p>
    <w:p w:rsidR="00000000" w:rsidDel="00000000" w:rsidP="00000000" w:rsidRDefault="00000000" w:rsidRPr="00000000" w14:paraId="00000237">
      <w:pPr>
        <w:numPr>
          <w:ilvl w:val="0"/>
          <w:numId w:val="1"/>
        </w:numPr>
        <w:ind w:left="360" w:hanging="360"/>
        <w:rPr/>
      </w:pPr>
      <w:r w:rsidDel="00000000" w:rsidR="00000000" w:rsidRPr="00000000">
        <w:rPr>
          <w:rtl w:val="0"/>
        </w:rPr>
        <w:t xml:space="preserve">Strong (1) </w:t>
      </w:r>
    </w:p>
    <w:p w:rsidR="00000000" w:rsidDel="00000000" w:rsidP="00000000" w:rsidRDefault="00000000" w:rsidRPr="00000000" w14:paraId="00000238">
      <w:pPr>
        <w:numPr>
          <w:ilvl w:val="0"/>
          <w:numId w:val="1"/>
        </w:numPr>
        <w:ind w:left="360" w:hanging="360"/>
        <w:rPr/>
      </w:pPr>
      <w:r w:rsidDel="00000000" w:rsidR="00000000" w:rsidRPr="00000000">
        <w:rPr>
          <w:rtl w:val="0"/>
        </w:rPr>
        <w:t xml:space="preserve">Not very strong (2)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keepNext w:val="1"/>
        <w:rPr/>
      </w:pPr>
      <w:sdt>
        <w:sdtPr>
          <w:tag w:val="goog_rdk_24"/>
        </w:sdtPr>
        <w:sdtContent>
          <w:commentRangeStart w:id="8"/>
        </w:sdtContent>
      </w:sdt>
      <w:sdt>
        <w:sdtPr>
          <w:tag w:val="goog_rdk_25"/>
        </w:sdtPr>
        <w:sdtContent>
          <w:commentRangeStart w:id="9"/>
        </w:sdtContent>
      </w:sdt>
      <w:r w:rsidDel="00000000" w:rsidR="00000000" w:rsidRPr="00000000">
        <w:rPr>
          <w:rtl w:val="0"/>
        </w:rPr>
        <w:t xml:space="preserve">repubstrength How important is being a Republican to you?</w:t>
      </w:r>
    </w:p>
    <w:p w:rsidR="00000000" w:rsidDel="00000000" w:rsidP="00000000" w:rsidRDefault="00000000" w:rsidRPr="00000000" w14:paraId="0000023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important  (1) </w:t>
      </w:r>
    </w:p>
    <w:p w:rsidR="00000000" w:rsidDel="00000000" w:rsidP="00000000" w:rsidRDefault="00000000" w:rsidRPr="00000000" w14:paraId="000002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important  (2) </w:t>
      </w:r>
    </w:p>
    <w:p w:rsidR="00000000" w:rsidDel="00000000" w:rsidP="00000000" w:rsidRDefault="00000000" w:rsidRPr="00000000" w14:paraId="0000023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Moderately important  (3) </w:t>
      </w:r>
    </w:p>
    <w:p w:rsidR="00000000" w:rsidDel="00000000" w:rsidP="00000000" w:rsidRDefault="00000000" w:rsidRPr="00000000" w14:paraId="0000023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(4) </w:t>
      </w:r>
    </w:p>
    <w:p w:rsidR="00000000" w:rsidDel="00000000" w:rsidP="00000000" w:rsidRDefault="00000000" w:rsidRPr="00000000" w14:paraId="0000024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important  (5)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244">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partyid = 2</w:t>
      </w:r>
    </w:p>
    <w:tbl>
      <w:tblPr>
        <w:tblStyle w:val="Table34"/>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45">
            <w:pPr>
              <w:keepNext w:val="1"/>
              <w:rPr/>
            </w:pPr>
            <w:r w:rsidDel="00000000" w:rsidR="00000000" w:rsidRPr="00000000">
              <w:rPr/>
              <w:drawing>
                <wp:inline distB="0" distT="0" distL="0" distR="0">
                  <wp:extent cx="228600" cy="228600"/>
                  <wp:effectExtent b="0" l="0" r="0" t="0"/>
                  <wp:docPr id="5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keepNext w:val="1"/>
        <w:rPr/>
      </w:pPr>
      <w:r w:rsidDel="00000000" w:rsidR="00000000" w:rsidRPr="00000000">
        <w:rPr>
          <w:rtl w:val="0"/>
        </w:rPr>
        <w:t xml:space="preserve">demstrength Would you call yourself a strong Democrat or a not very strong Democrat?</w:t>
      </w:r>
    </w:p>
    <w:p w:rsidR="00000000" w:rsidDel="00000000" w:rsidP="00000000" w:rsidRDefault="00000000" w:rsidRPr="00000000" w14:paraId="000002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(1) </w:t>
      </w:r>
    </w:p>
    <w:p w:rsidR="00000000" w:rsidDel="00000000" w:rsidP="00000000" w:rsidRDefault="00000000" w:rsidRPr="00000000" w14:paraId="000002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strong  (2) </w:t>
      </w:r>
    </w:p>
    <w:p w:rsidR="00000000" w:rsidDel="00000000" w:rsidP="00000000" w:rsidRDefault="00000000" w:rsidRPr="00000000" w14:paraId="0000024A">
      <w:pPr>
        <w:rPr/>
      </w:pP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partyid = 3</w:t>
      </w:r>
    </w:p>
    <w:tbl>
      <w:tblPr>
        <w:tblStyle w:val="Table35"/>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4E">
            <w:pPr>
              <w:keepNext w:val="1"/>
              <w:rPr/>
            </w:pPr>
            <w:r w:rsidDel="00000000" w:rsidR="00000000" w:rsidRPr="00000000">
              <w:rPr/>
              <w:drawing>
                <wp:inline distB="0" distT="0" distL="0" distR="0">
                  <wp:extent cx="228600" cy="228600"/>
                  <wp:effectExtent b="0" l="0" r="0" t="0"/>
                  <wp:docPr id="5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1"/>
        <w:rPr/>
      </w:pPr>
      <w:r w:rsidDel="00000000" w:rsidR="00000000" w:rsidRPr="00000000">
        <w:rPr>
          <w:rtl w:val="0"/>
        </w:rPr>
        <w:t xml:space="preserve">party_lean Do you think of yourself as closer to the Republican or Democratic party?</w:t>
      </w:r>
    </w:p>
    <w:p w:rsidR="00000000" w:rsidDel="00000000" w:rsidP="00000000" w:rsidRDefault="00000000" w:rsidRPr="00000000" w14:paraId="0000025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  (1) </w:t>
      </w:r>
    </w:p>
    <w:p w:rsidR="00000000" w:rsidDel="00000000" w:rsidP="00000000" w:rsidRDefault="00000000" w:rsidRPr="00000000" w14:paraId="000002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Democratic  (2) </w:t>
      </w:r>
    </w:p>
    <w:p w:rsidR="00000000" w:rsidDel="00000000" w:rsidP="00000000" w:rsidRDefault="00000000" w:rsidRPr="00000000" w14:paraId="000002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(3)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56">
            <w:pPr>
              <w:keepNext w:val="1"/>
              <w:rPr/>
            </w:pPr>
            <w:r w:rsidDel="00000000" w:rsidR="00000000" w:rsidRPr="00000000">
              <w:rPr/>
              <w:drawing>
                <wp:inline distB="0" distT="0" distL="0" distR="0">
                  <wp:extent cx="228600" cy="228600"/>
                  <wp:effectExtent b="0" l="0" r="0" t="0"/>
                  <wp:docPr id="4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keepNext w:val="1"/>
        <w:rPr/>
      </w:pPr>
      <w:r w:rsidDel="00000000" w:rsidR="00000000" w:rsidRPr="00000000">
        <w:rPr>
          <w:rtl w:val="0"/>
        </w:rPr>
        <w:t xml:space="preserve">ideology Where would you place yourself on this scale, or haven't you thought much about this?</w:t>
      </w:r>
    </w:p>
    <w:p w:rsidR="00000000" w:rsidDel="00000000" w:rsidP="00000000" w:rsidRDefault="00000000" w:rsidRPr="00000000" w14:paraId="000002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Liberal  (1) </w:t>
      </w:r>
    </w:p>
    <w:p w:rsidR="00000000" w:rsidDel="00000000" w:rsidP="00000000" w:rsidRDefault="00000000" w:rsidRPr="00000000" w14:paraId="000002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  (2) </w:t>
      </w:r>
    </w:p>
    <w:p w:rsidR="00000000" w:rsidDel="00000000" w:rsidP="00000000" w:rsidRDefault="00000000" w:rsidRPr="00000000" w14:paraId="000002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liberal  (3) </w:t>
      </w:r>
    </w:p>
    <w:p w:rsidR="00000000" w:rsidDel="00000000" w:rsidP="00000000" w:rsidRDefault="00000000" w:rsidRPr="00000000" w14:paraId="000002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middle of the road  (4) </w:t>
      </w:r>
    </w:p>
    <w:p w:rsidR="00000000" w:rsidDel="00000000" w:rsidP="00000000" w:rsidRDefault="00000000" w:rsidRPr="00000000" w14:paraId="000002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conservative  (5) </w:t>
      </w:r>
    </w:p>
    <w:p w:rsidR="00000000" w:rsidDel="00000000" w:rsidP="00000000" w:rsidRDefault="00000000" w:rsidRPr="00000000" w14:paraId="000002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(6) </w:t>
      </w:r>
    </w:p>
    <w:p w:rsidR="00000000" w:rsidDel="00000000" w:rsidP="00000000" w:rsidRDefault="00000000" w:rsidRPr="00000000" w14:paraId="000002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conservative  (7) </w:t>
      </w:r>
    </w:p>
    <w:p w:rsidR="00000000" w:rsidDel="00000000" w:rsidP="00000000" w:rsidRDefault="00000000" w:rsidRPr="00000000" w14:paraId="000002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thought much about this  (8)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color="cccccc" w:space="0" w:sz="8" w:val="dashed"/>
          <w:left w:space="0" w:sz="0" w:val="nil"/>
          <w:bottom w:space="0" w:sz="0" w:val="nil"/>
          <w:right w:space="0" w:sz="0" w:val="nil"/>
          <w:between w:space="0" w:sz="0" w:val="nil"/>
        </w:pBdr>
        <w:shd w:fill="auto" w:val="clear"/>
        <w:spacing w:after="120" w:before="120" w:line="12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Display This Question:</w:t>
      </w:r>
    </w:p>
    <w:p w:rsidR="00000000" w:rsidDel="00000000" w:rsidP="00000000" w:rsidRDefault="00000000" w:rsidRPr="00000000" w14:paraId="00000264">
      <w:pPr>
        <w:keepNext w:val="1"/>
        <w:keepLines w:val="0"/>
        <w:pageBreakBefore w:val="0"/>
        <w:widowControl w:val="1"/>
        <w:pBdr>
          <w:top w:space="0" w:sz="0" w:val="nil"/>
          <w:left w:space="0" w:sz="0" w:val="nil"/>
          <w:bottom w:space="0" w:sz="0" w:val="nil"/>
          <w:right w:space="0" w:sz="0" w:val="nil"/>
          <w:between w:space="0" w:sz="0" w:val="nil"/>
        </w:pBdr>
        <w:shd w:fill="6898bb" w:val="clear"/>
        <w:spacing w:after="120" w:before="120" w:line="240" w:lineRule="auto"/>
        <w:ind w:left="0" w:right="0" w:firstLine="40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If ideology = 8</w:t>
      </w:r>
    </w:p>
    <w:tbl>
      <w:tblPr>
        <w:tblStyle w:val="Table37"/>
        <w:tblW w:w="380.0" w:type="dxa"/>
        <w:jc w:val="left"/>
        <w:tblLayout w:type="fixed"/>
        <w:tblLook w:val="0600"/>
      </w:tblPr>
      <w:tblGrid>
        <w:gridCol w:w="380"/>
        <w:tblGridChange w:id="0">
          <w:tblGrid>
            <w:gridCol w:w="380"/>
          </w:tblGrid>
        </w:tblGridChange>
      </w:tblGrid>
      <w:tr>
        <w:trPr>
          <w:cantSplit w:val="0"/>
          <w:tblHeader w:val="0"/>
        </w:trPr>
        <w:tc>
          <w:tcPr>
            <w:vAlign w:val="center"/>
          </w:tcPr>
          <w:p w:rsidR="00000000" w:rsidDel="00000000" w:rsidP="00000000" w:rsidRDefault="00000000" w:rsidRPr="00000000" w14:paraId="00000265">
            <w:pPr>
              <w:keepNext w:val="1"/>
              <w:rPr/>
            </w:pPr>
            <w:r w:rsidDel="00000000" w:rsidR="00000000" w:rsidRPr="00000000">
              <w:rPr/>
              <w:drawing>
                <wp:inline distB="0" distT="0" distL="0" distR="0">
                  <wp:extent cx="228600" cy="228600"/>
                  <wp:effectExtent b="0" l="0" r="0" t="0"/>
                  <wp:docPr id="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keepNext w:val="1"/>
        <w:rPr/>
      </w:pPr>
      <w:r w:rsidDel="00000000" w:rsidR="00000000" w:rsidRPr="00000000">
        <w:rPr>
          <w:rtl w:val="0"/>
        </w:rPr>
        <w:t xml:space="preserve">ideology_lean If you had to choose, would you consider yourself a liberal or a conservative?</w:t>
      </w:r>
    </w:p>
    <w:p w:rsidR="00000000" w:rsidDel="00000000" w:rsidP="00000000" w:rsidRDefault="00000000" w:rsidRPr="00000000" w14:paraId="000002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  (1) </w:t>
      </w:r>
    </w:p>
    <w:p w:rsidR="00000000" w:rsidDel="00000000" w:rsidP="00000000" w:rsidRDefault="00000000" w:rsidRPr="00000000" w14:paraId="000002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(2) </w:t>
      </w:r>
    </w:p>
    <w:p w:rsidR="00000000" w:rsidDel="00000000" w:rsidP="00000000" w:rsidRDefault="00000000" w:rsidRPr="00000000" w14:paraId="000002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(3)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Demographic questions</w:t>
      </w:r>
    </w:p>
    <w:p w:rsidR="00000000" w:rsidDel="00000000" w:rsidP="00000000" w:rsidRDefault="00000000" w:rsidRPr="00000000" w14:paraId="0000026D">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Start of Block: Debrief</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keepNext w:val="1"/>
        <w:rPr/>
      </w:pPr>
      <w:r w:rsidDel="00000000" w:rsidR="00000000" w:rsidRPr="00000000">
        <w:rPr>
          <w:rtl w:val="0"/>
        </w:rPr>
        <w:t xml:space="preserve">Q21 </w:t>
      </w:r>
      <w:r w:rsidDel="00000000" w:rsidR="00000000" w:rsidRPr="00000000">
        <w:rPr>
          <w:b w:val="1"/>
          <w:rtl w:val="0"/>
        </w:rPr>
        <w:t xml:space="preserve">Thank you for completing this survey!</w:t>
      </w:r>
      <w:r w:rsidDel="00000000" w:rsidR="00000000" w:rsidRPr="00000000">
        <w:rPr>
          <w:rtl w:val="0"/>
        </w:rPr>
        <w:t xml:space="preserve"> </w:t>
        <w:br w:type="textWrapping"/>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br w:type="textWrapping"/>
        <w:t xml:space="preserve"> </w:t>
        <w:br w:type="textWrapping"/>
        <w:t xml:space="preserve">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br w:type="textWrapping"/>
        <w:t xml:space="preserve"> </w:t>
        <w:br w:type="textWrapping"/>
        <w:t xml:space="preserve">Thank you for your time and should you have questions, please contact: Professor Michael Hanmer, 3140 Tydings Hall, College Park Maryland 20910 Tel. 301-405-7379 or email: mhanmer@umd.edu.</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Fonts w:ascii="Arial" w:cs="Arial" w:eastAsia="Arial" w:hAnsi="Arial"/>
          <w:b w:val="1"/>
          <w:i w:val="0"/>
          <w:smallCaps w:val="0"/>
          <w:strike w:val="0"/>
          <w:color w:val="cccccc"/>
          <w:sz w:val="22"/>
          <w:szCs w:val="22"/>
          <w:u w:val="none"/>
          <w:shd w:fill="auto" w:val="clear"/>
          <w:vertAlign w:val="baseline"/>
          <w:rtl w:val="0"/>
        </w:rPr>
        <w:t xml:space="preserve">End of Block: Debrief</w:t>
      </w:r>
    </w:p>
    <w:p w:rsidR="00000000" w:rsidDel="00000000" w:rsidP="00000000" w:rsidRDefault="00000000" w:rsidRPr="00000000" w14:paraId="00000273">
      <w:pPr>
        <w:keepNext w:val="0"/>
        <w:keepLines w:val="0"/>
        <w:pageBreakBefore w:val="0"/>
        <w:widowControl w:val="1"/>
        <w:pBdr>
          <w:top w:space="0" w:sz="0" w:val="nil"/>
          <w:left w:space="0" w:sz="0" w:val="nil"/>
          <w:bottom w:color="cccccc" w:space="0" w:sz="8" w:val="single"/>
          <w:right w:space="0" w:sz="0" w:val="nil"/>
          <w:between w:space="0" w:sz="0" w:val="nil"/>
        </w:pBdr>
        <w:shd w:fill="auto" w:val="clear"/>
        <w:spacing w:after="0" w:before="0" w:line="120" w:lineRule="auto"/>
        <w:ind w:left="0" w:right="0" w:firstLine="0"/>
        <w:jc w:val="center"/>
        <w:rPr>
          <w:rFonts w:ascii="Arial" w:cs="Arial" w:eastAsia="Arial" w:hAnsi="Arial"/>
          <w:b w:val="1"/>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Michael J. Hanmer" w:id="7" w:date="2024-06-17T17:52: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the extra text since transgender was not an option. I think these categories cover the options.</w:t>
      </w:r>
    </w:p>
  </w:comment>
  <w:comment w:author="Michael J. Hanmer" w:id="2" w:date="2024-06-17T15:57: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 general question that is more parallel to the AZ question</w:t>
      </w:r>
    </w:p>
  </w:comment>
  <w:comment w:author="Gregory Isaiah Espinoza" w:id="3" w:date="2024-07-05T10:32: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this question to better match the AZ question.</w:t>
      </w:r>
    </w:p>
  </w:comment>
  <w:comment w:author="Ben Keiser" w:id="0" w:date="2024-07-31T22:11:27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https://ktar.com/story/5571908/maricopa-county-elections-needs-to-hire-1500-temporary-poll-workers-before-primary/</w:t>
      </w:r>
    </w:p>
  </w:comment>
  <w:comment w:author="Michael J. Hanmer" w:id="4" w:date="2024-06-17T17:49:00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doing a half sample of the majority language and half sample that doesn’t specify a percentage? Something like: Election staff and volunteers include...</w:t>
      </w:r>
    </w:p>
  </w:comment>
  <w:comment w:author="Gregory Isaiah Espinoza" w:id="5" w:date="2024-06-18T20:29: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randomized the sample so half sees one, while the other half sees the other statements. This will split the treatment and control groups into subgroups.</w:t>
      </w:r>
    </w:p>
  </w:comment>
  <w:comment w:author="Michael J. Hanmer" w:id="6" w:date="2024-07-02T16:34: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Ben Keiser" w:id="1" w:date="2024-07-31T22:13:38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https://elections.maricopa.gov/</w:t>
      </w:r>
    </w:p>
  </w:comment>
  <w:comment w:author="Michael J. Hanmer" w:id="8" w:date="2024-06-17T17:55: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cutting these and replacing with the standard ANES questions.</w:t>
      </w:r>
    </w:p>
  </w:comment>
  <w:comment w:author="Gregory Isaiah Espinoza" w:id="9" w:date="2024-06-18T20:38: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pulled this from the ANES question used in 2020. The wording of the ANES is “How important is being a Republican/Democrat/Independent to your identity?”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replaced this question with the other one from ANES (above) which asks “Would you call yourself a strong...”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27A" w15:done="0"/>
  <w15:commentEx w15:paraId="0000027B" w15:done="0"/>
  <w15:commentEx w15:paraId="0000027C" w15:paraIdParent="0000027B" w15:done="0"/>
  <w15:commentEx w15:paraId="0000027D" w15:done="0"/>
  <w15:commentEx w15:paraId="0000027E" w15:done="0"/>
  <w15:commentEx w15:paraId="0000027F" w15:paraIdParent="0000027E" w15:done="0"/>
  <w15:commentEx w15:paraId="00000280" w15:paraIdParent="0000027E" w15:done="0"/>
  <w15:commentEx w15:paraId="00000281" w15:done="0"/>
  <w15:commentEx w15:paraId="00000282" w15:done="0"/>
  <w15:commentEx w15:paraId="00000285" w15:paraIdParent="000002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o"/>
      <w:lvlJc w:val="left"/>
      <w:pPr>
        <w:ind w:left="360" w:hanging="360"/>
      </w:pPr>
      <w:rPr>
        <w:rFonts w:ascii="Courier New" w:cs="Courier New" w:eastAsia="Courier New" w:hAnsi="Courier New"/>
        <w:color w:val="bfbfbf"/>
        <w:sz w:val="52"/>
        <w:szCs w:val="52"/>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1E2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QTable" w:customStyle="1">
    <w:name w:val="QTable"/>
    <w:uiPriority w:val="99"/>
    <w:qFormat w:val="1"/>
    <w:rsid w:val="003459A3"/>
    <w:pPr>
      <w:spacing w:line="240" w:lineRule="auto"/>
    </w:pPr>
    <w:tblPr>
      <w:tblStyleRowBandSize w:val="1"/>
      <w:tblInd w:w="0.0" w:type="dxa"/>
      <w:tblBorders>
        <w:top w:color="dddddd" w:space="0" w:sz="4" w:val="single"/>
        <w:left w:color="dddddd" w:space="0" w:sz="4" w:val="single"/>
        <w:bottom w:color="dddddd" w:space="0" w:sz="4" w:val="single"/>
        <w:right w:color="dddddd" w:space="0" w:sz="4" w:val="single"/>
        <w:insideV w:color="dddddd" w:space="0" w:sz="4" w:val="single"/>
      </w:tblBorders>
      <w:tblCellMar>
        <w:top w:w="0.0" w:type="dxa"/>
        <w:left w:w="115.0" w:type="dxa"/>
        <w:bottom w:w="0.0" w:type="dxa"/>
        <w:right w:w="115.0" w:type="dxa"/>
      </w:tblCellMar>
    </w:tblPr>
    <w:tcPr>
      <w:shd w:color="auto" w:fill="auto" w:val="clear"/>
      <w:vAlign w:val="center"/>
    </w:tcPr>
  </w:style>
  <w:style w:type="table" w:styleId="QQuestionTable" w:customStyle="1">
    <w:name w:val="QQuestionTable"/>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QuestionTable0" w:customStyle="1">
    <w:name w:val="QQuestionTable0"/>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shd w:color="auto" w:fill="auto" w:val="clear"/>
      </w:tcPr>
    </w:tblStylePr>
  </w:style>
  <w:style w:type="table" w:styleId="QQuestionTableBipolar" w:customStyle="1">
    <w:name w:val="QQuestionTableBipolar"/>
    <w:uiPriority w:val="99"/>
    <w:qFormat w:val="1"/>
    <w:rsid w:val="003459A4"/>
    <w:pPr>
      <w:spacing w:line="240" w:lineRule="auto"/>
      <w:jc w:val="center"/>
    </w:pPr>
    <w:tblPr>
      <w:tblStyleRowBandSize w:val="1"/>
      <w:tblInd w:w="0.0" w:type="dxa"/>
      <w:tblCellMar>
        <w:top w:w="43.0" w:type="dxa"/>
        <w:left w:w="115.0" w:type="dxa"/>
        <w:bottom w:w="115.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shd w:color="auto" w:fill="auto" w:val="clear"/>
      </w:tcPr>
    </w:tblStylePr>
    <w:tblStylePr w:type="lastCol">
      <w:tblPr/>
      <w:tcPr>
        <w:tcBorders>
          <w:left w:color="bfbfbf" w:space="0" w:sz="4" w:val="single"/>
        </w:tcBorders>
        <w:shd w:color="auto" w:fill="auto" w:val="clear"/>
      </w:tcPr>
    </w:tblStylePr>
  </w:style>
  <w:style w:type="table" w:styleId="QTextTable" w:customStyle="1">
    <w:name w:val="QTextTable"/>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firstCol">
      <w:tblPr/>
      <w:tcPr>
        <w:tcBorders>
          <w:right w:color="bfbfbf" w:space="0" w:sz="4" w:val="single"/>
        </w:tcBorders>
      </w:tcPr>
    </w:tblStylePr>
  </w:style>
  <w:style w:type="table" w:styleId="QTextTable0" w:customStyle="1">
    <w:name w:val="QTextTable0"/>
    <w:uiPriority w:val="99"/>
    <w:qFormat w:val="1"/>
    <w:rsid w:val="003459A4"/>
    <w:pPr>
      <w:spacing w:line="240" w:lineRule="auto"/>
      <w:jc w:val="center"/>
    </w:pPr>
    <w:tblPr>
      <w:tblStyleRowBandSize w:val="1"/>
      <w:tblInd w:w="0.0" w:type="dxa"/>
      <w:tblBorders>
        <w:insideH w:color="bfbfbf" w:space="0" w:sz="4" w:val="single"/>
        <w:insideV w:color="bfbfbf" w:space="0" w:sz="4" w:val="single"/>
      </w:tblBorders>
      <w:tblCellMar>
        <w:top w:w="460.0" w:type="dxa"/>
        <w:left w:w="115.0" w:type="dxa"/>
        <w:bottom w:w="460.0" w:type="dxa"/>
        <w:right w:w="115.0" w:type="dxa"/>
      </w:tblCellMar>
    </w:tblPr>
    <w:tcPr>
      <w:shd w:color="auto" w:fill="auto" w:val="clear"/>
      <w:vAlign w:val="center"/>
    </w:tcPr>
    <w:tblStylePr w:type="firstRow">
      <w:pPr>
        <w:wordWrap w:val="1"/>
        <w:jc w:val="center"/>
      </w:pPr>
      <w:tblPr/>
      <w:tcPr>
        <w:tcBorders>
          <w:bottom w:color="bfbfbf" w:space="0" w:sz="4" w:val="single"/>
        </w:tcBorders>
        <w:vAlign w:val="center"/>
      </w:tcPr>
    </w:tblStylePr>
    <w:tblStylePr w:type="lastCol">
      <w:tblPr/>
      <w:tcPr>
        <w:tcBorders>
          <w:left w:color="bfbfbf" w:space="0" w:sz="4" w:val="single"/>
        </w:tcBorders>
      </w:tcPr>
    </w:tblStylePr>
  </w:style>
  <w:style w:type="table" w:styleId="QVerticalGraphicSliderTable" w:customStyle="1">
    <w:name w:val="QVerticalGraphicSliderTable"/>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firstCol">
      <w:pPr>
        <w:jc w:val="right"/>
      </w:pPr>
    </w:tblStylePr>
  </w:style>
  <w:style w:type="table" w:styleId="QVerticalGraphicSliderTable0" w:customStyle="1">
    <w:name w:val="QVerticalGraphicSliderTable0"/>
    <w:uiPriority w:val="99"/>
    <w:qFormat w:val="1"/>
    <w:rsid w:val="003459A4"/>
    <w:pPr>
      <w:spacing w:line="240" w:lineRule="auto"/>
    </w:pPr>
    <w:tblPr>
      <w:tblCellMar>
        <w:top w:w="40.0" w:type="dxa"/>
        <w:left w:w="40.0" w:type="dxa"/>
        <w:bottom w:w="40.0" w:type="dxa"/>
        <w:right w:w="40.0" w:type="dxa"/>
      </w:tblCellMar>
    </w:tblPr>
    <w:tcPr>
      <w:shd w:color="auto" w:fill="auto" w:val="clear"/>
      <w:vAlign w:val="center"/>
    </w:tcPr>
    <w:tblStylePr w:type="lastCol">
      <w:pPr>
        <w:jc w:val="left"/>
      </w:pPr>
    </w:tblStylePr>
  </w:style>
  <w:style w:type="table" w:styleId="QHorizontalGraphicSliderTable" w:customStyle="1">
    <w:name w:val="QHorizontalGraphicSliderTable"/>
    <w:uiPriority w:val="99"/>
    <w:qFormat w:val="1"/>
    <w:rsid w:val="003459A4"/>
    <w:pPr>
      <w:spacing w:after="120" w:line="240" w:lineRule="auto"/>
      <w:jc w:val="center"/>
    </w:pPr>
    <w:tblPr>
      <w:tblCellMar>
        <w:top w:w="40.0" w:type="dxa"/>
        <w:left w:w="40.0" w:type="dxa"/>
        <w:bottom w:w="40.0" w:type="dxa"/>
        <w:right w:w="40.0" w:type="dxa"/>
      </w:tblCellMar>
    </w:tblPr>
  </w:style>
  <w:style w:type="table" w:styleId="QStarSliderTable" w:customStyle="1">
    <w:name w:val="QStarSliderTable"/>
    <w:uiPriority w:val="99"/>
    <w:qFormat w:val="1"/>
    <w:rsid w:val="003459A4"/>
    <w:pPr>
      <w:spacing w:after="120" w:line="240" w:lineRule="auto"/>
      <w:jc w:val="center"/>
    </w:pPr>
    <w:tblPr>
      <w:tblCellMar>
        <w:top w:w="0.0" w:type="dxa"/>
        <w:left w:w="20.0" w:type="dxa"/>
        <w:bottom w:w="0.0" w:type="dxa"/>
        <w:right w:w="20.0" w:type="dxa"/>
      </w:tblCellMar>
    </w:tblPr>
  </w:style>
  <w:style w:type="table" w:styleId="QStandardSliderTable" w:customStyle="1">
    <w:name w:val="QStandardSliderTable"/>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firstCol">
      <w:pPr>
        <w:jc w:val="right"/>
      </w:pPr>
      <w:tblPr/>
      <w:tcPr>
        <w:tcBorders>
          <w:right w:color="cccccc" w:space="0" w:sz="4" w:val="single"/>
        </w:tcBorders>
      </w:tcPr>
    </w:tblStylePr>
  </w:style>
  <w:style w:type="table" w:styleId="QStandardSliderTable0" w:customStyle="1">
    <w:name w:val="QStandardSliderTable0"/>
    <w:uiPriority w:val="99"/>
    <w:qFormat w:val="1"/>
    <w:rsid w:val="003459A4"/>
    <w:pPr>
      <w:spacing w:line="240" w:lineRule="auto"/>
      <w:jc w:val="center"/>
    </w:pPr>
    <w:tblPr>
      <w:tblInd w:w="0.0" w:type="dxa"/>
      <w:tblBorders>
        <w:top w:color="cccccc" w:space="0" w:sz="4" w:val="single"/>
        <w:bottom w:color="cccccc" w:space="0" w:sz="4" w:val="single"/>
        <w:insideH w:color="cccccc" w:space="0" w:sz="4" w:val="single"/>
      </w:tblBorders>
      <w:tblCellMar>
        <w:top w:w="40.0" w:type="dxa"/>
        <w:left w:w="120.0" w:type="dxa"/>
        <w:bottom w:w="40.0" w:type="dxa"/>
        <w:right w:w="120.0" w:type="dxa"/>
      </w:tblCellMar>
    </w:tblPr>
    <w:tblStylePr w:type="lastCol">
      <w:pPr>
        <w:jc w:val="left"/>
      </w:pPr>
      <w:tblPr/>
      <w:tcPr>
        <w:tcBorders>
          <w:left w:color="cccccc" w:space="0" w:sz="4" w:val="single"/>
        </w:tcBorders>
      </w:tcPr>
    </w:tblStylePr>
  </w:style>
  <w:style w:type="table" w:styleId="QSliderLabelsTable" w:customStyle="1">
    <w:name w:val="QSliderLabelsTable"/>
    <w:uiPriority w:val="99"/>
    <w:qFormat w:val="1"/>
    <w:rsid w:val="003459A4"/>
    <w:pPr>
      <w:spacing w:line="240" w:lineRule="auto"/>
      <w:jc w:val="center"/>
    </w:pPr>
    <w:tblPr>
      <w:tblCellMar>
        <w:top w:w="0.0" w:type="dxa"/>
        <w:left w:w="0.0" w:type="dxa"/>
        <w:bottom w:w="0.0" w:type="dxa"/>
        <w:right w:w="0.0" w:type="dxa"/>
      </w:tblCellMar>
    </w:tblPr>
  </w:style>
  <w:style w:type="paragraph" w:styleId="BarSlider" w:customStyle="1">
    <w:name w:val="BarSlider"/>
    <w:basedOn w:val="Normal"/>
    <w:qFormat w:val="1"/>
    <w:pPr>
      <w:pBdr>
        <w:top w:color="499fd1" w:space="0" w:sz="160" w:val="single"/>
      </w:pBdr>
      <w:spacing w:before="80" w:line="240" w:lineRule="auto"/>
    </w:pPr>
  </w:style>
  <w:style w:type="paragraph" w:styleId="QSummary" w:customStyle="1">
    <w:name w:val="QSummary"/>
    <w:basedOn w:val="Normal"/>
    <w:qFormat w:val="1"/>
    <w:rsid w:val="006A7B37"/>
    <w:rPr>
      <w:b w:val="1"/>
    </w:rPr>
  </w:style>
  <w:style w:type="table" w:styleId="QQuestionIconTable" w:customStyle="1">
    <w:name w:val="QQuestionIconTable"/>
    <w:uiPriority w:val="99"/>
    <w:qFormat w:val="1"/>
    <w:rsid w:val="003459A4"/>
    <w:pPr>
      <w:spacing w:line="240" w:lineRule="auto"/>
      <w:jc w:val="center"/>
    </w:pPr>
    <w:tblPr>
      <w:tblInd w:w="0.0" w:type="dxa"/>
      <w:tblCellMar>
        <w:top w:w="0.0" w:type="dxa"/>
        <w:left w:w="10.0" w:type="dxa"/>
        <w:bottom w:w="0.0" w:type="dxa"/>
        <w:right w:w="10.0" w:type="dxa"/>
      </w:tblCellMar>
    </w:tblPr>
    <w:tcPr>
      <w:shd w:color="auto" w:fill="auto" w:val="clear"/>
      <w:vAlign w:val="center"/>
    </w:tcPr>
  </w:style>
  <w:style w:type="paragraph" w:styleId="QLabel" w:customStyle="1">
    <w:name w:val="QLabel"/>
    <w:basedOn w:val="Normal"/>
    <w:qFormat w:val="1"/>
    <w:rsid w:val="006A7B37"/>
    <w:pPr>
      <w:pBdr>
        <w:left w:color="d9d9d9" w:space="4" w:sz="4" w:themeColor="background1" w:themeShade="0000D9" w:val="single"/>
        <w:right w:color="d9d9d9" w:space="4" w:sz="4" w:themeColor="background1" w:themeShade="0000D9" w:val="single"/>
      </w:pBdr>
      <w:shd w:color="auto" w:fill="d9d9d9" w:themeFill="background1" w:themeFillShade="0000D9" w:val="clear"/>
    </w:pPr>
    <w:rPr>
      <w:b w:val="1"/>
      <w:sz w:val="32"/>
    </w:rPr>
  </w:style>
  <w:style w:type="table" w:styleId="QBar" w:customStyle="1">
    <w:name w:val="QBar"/>
    <w:uiPriority w:val="99"/>
    <w:qFormat w:val="1"/>
    <w:rsid w:val="000E5A2D"/>
    <w:pPr>
      <w:spacing w:line="240" w:lineRule="auto"/>
    </w:pPr>
    <w:rPr>
      <w:sz w:val="18"/>
      <w:szCs w:val="20"/>
      <w:lang w:eastAsia="ko-KR"/>
    </w:rPr>
    <w:tblPr>
      <w:tblInd w:w="0.0" w:type="dxa"/>
      <w:tblCellMar>
        <w:top w:w="0.0" w:type="dxa"/>
        <w:left w:w="0.0" w:type="dxa"/>
        <w:bottom w:w="0.0" w:type="dxa"/>
        <w:right w:w="0.0" w:type="dxa"/>
      </w:tblCellMar>
    </w:tblPr>
    <w:tblStylePr w:type="firstCol">
      <w:tblPr/>
      <w:tcPr>
        <w:shd w:color="auto" w:fill="4e81e5" w:val="clear"/>
      </w:tcPr>
    </w:tblStylePr>
  </w:style>
  <w:style w:type="table" w:styleId="QBar0" w:customStyle="1">
    <w:name w:val="QBar0"/>
    <w:uiPriority w:val="99"/>
    <w:qFormat w:val="1"/>
    <w:rsid w:val="000E5A2D"/>
    <w:pPr>
      <w:spacing w:line="240" w:lineRule="auto"/>
    </w:pPr>
    <w:rPr>
      <w:sz w:val="18"/>
      <w:szCs w:val="20"/>
      <w:lang w:eastAsia="ko-KR"/>
    </w:rPr>
    <w:tblPr>
      <w:tblInd w:w="0.0" w:type="dxa"/>
      <w:tblCellMar>
        <w:top w:w="0.0" w:type="dxa"/>
        <w:left w:w="0.0" w:type="dxa"/>
        <w:bottom w:w="0.0" w:type="dxa"/>
        <w:right w:w="0.0" w:type="dxa"/>
      </w:tblCellMar>
    </w:tblPr>
    <w:tblStylePr w:type="lastCol">
      <w:tblPr/>
      <w:tcPr>
        <w:shd w:color="auto" w:fill="4e81e5" w:val="clear"/>
      </w:tcPr>
    </w:tblStylePr>
  </w:style>
  <w:style w:type="table" w:styleId="QCompositeTable" w:customStyle="1">
    <w:name w:val="QCompositeTable"/>
    <w:uiPriority w:val="99"/>
    <w:qFormat w:val="1"/>
    <w:rsid w:val="00702738"/>
    <w:pPr>
      <w:spacing w:line="240" w:lineRule="auto"/>
    </w:pPr>
    <w:rPr>
      <w:b w:val="1"/>
      <w:color w:val="ffffff" w:themeColor="background1"/>
      <w:sz w:val="20"/>
      <w:szCs w:val="20"/>
      <w:lang w:eastAsia="ko-KR"/>
    </w:rPr>
    <w:tblPr>
      <w:tblStyleRowBandSize w:val="1"/>
      <w:tblInd w:w="0.0" w:type="dxa"/>
      <w:tblCellMar>
        <w:top w:w="0.0" w:type="dxa"/>
        <w:left w:w="0.0" w:type="dxa"/>
        <w:bottom w:w="0.0" w:type="dxa"/>
        <w:right w:w="0.0" w:type="dxa"/>
      </w:tblCellMar>
    </w:tblPr>
    <w:tblStylePr w:type="band1Horz">
      <w:pPr>
        <w:wordWrap w:val="1"/>
        <w:ind w:left="0" w:leftChars="0"/>
        <w:jc w:val="center"/>
      </w:pPr>
      <w:rPr>
        <w:rFonts w:asciiTheme="minorHAnsi" w:hAnsiTheme="minorHAnsi"/>
        <w:sz w:val="22"/>
      </w:rPr>
      <w:tblPr>
        <w:tblCellMar>
          <w:top w:w="0.0" w:type="dxa"/>
          <w:left w:w="0.0" w:type="dxa"/>
          <w:bottom w:w="0.0" w:type="dxa"/>
          <w:right w:w="0.0" w:type="dxa"/>
        </w:tblCellMar>
      </w:tblPr>
      <w:tcPr>
        <w:shd w:color="auto" w:fill="939598" w:val="clear"/>
        <w:vAlign w:val="center"/>
      </w:tcPr>
    </w:tblStylePr>
  </w:style>
  <w:style w:type="paragraph" w:styleId="WhiteText" w:customStyle="1">
    <w:name w:val="WhiteText"/>
    <w:next w:val="Normal"/>
    <w:rsid w:val="00B826E1"/>
    <w:pPr>
      <w:spacing w:line="240" w:lineRule="auto"/>
    </w:pPr>
    <w:rPr>
      <w:color w:val="ffffff" w:themeColor="background1"/>
    </w:rPr>
  </w:style>
  <w:style w:type="paragraph" w:styleId="WhiteCompositeLabel" w:customStyle="1">
    <w:name w:val="WhiteCompositeLabel"/>
    <w:next w:val="Normal"/>
    <w:rsid w:val="008D421C"/>
    <w:pPr>
      <w:spacing w:after="43" w:before="43" w:line="240" w:lineRule="auto"/>
      <w:jc w:val="center"/>
    </w:pPr>
    <w:rPr>
      <w:rFonts w:ascii="Calibri" w:cs="Times New Roman" w:eastAsia="Times New Roman" w:hAnsi="Calibri"/>
      <w:b w:val="1"/>
      <w:color w:val="ffffff"/>
    </w:rPr>
  </w:style>
  <w:style w:type="paragraph" w:styleId="CompositeLabel" w:customStyle="1">
    <w:name w:val="CompositeLabel"/>
    <w:next w:val="Normal"/>
    <w:rsid w:val="008D421C"/>
    <w:pPr>
      <w:spacing w:after="43" w:before="43" w:line="240" w:lineRule="auto"/>
      <w:jc w:val="center"/>
    </w:pPr>
    <w:rPr>
      <w:rFonts w:ascii="Calibri" w:cs="Times New Roman" w:eastAsia="Times New Roman" w:hAnsi="Calibri"/>
      <w:b w:val="1"/>
    </w:rPr>
  </w:style>
  <w:style w:type="numbering" w:styleId="Multipunch" w:customStyle="1">
    <w:name w:val="Multi punch"/>
    <w:rsid w:val="00DB3BC1"/>
    <w:pPr>
      <w:numPr>
        <w:numId w:val="1"/>
      </w:numPr>
    </w:pPr>
  </w:style>
  <w:style w:type="paragraph" w:styleId="ListParagraph">
    <w:name w:val="List Paragraph"/>
    <w:basedOn w:val="Normal"/>
    <w:uiPriority w:val="34"/>
    <w:qFormat w:val="1"/>
    <w:rsid w:val="00DB3BC1"/>
    <w:pPr>
      <w:ind w:left="720"/>
    </w:pPr>
  </w:style>
  <w:style w:type="numbering" w:styleId="Singlepunch" w:customStyle="1">
    <w:name w:val="Single punch"/>
    <w:rsid w:val="00785425"/>
    <w:pPr>
      <w:numPr>
        <w:numId w:val="3"/>
      </w:numPr>
    </w:pPr>
  </w:style>
  <w:style w:type="paragraph" w:styleId="QDisplayLogic" w:customStyle="1">
    <w:name w:val="QDisplayLogic"/>
    <w:basedOn w:val="Normal"/>
    <w:qFormat w:val="1"/>
    <w:rsid w:val="00942B52"/>
    <w:pPr>
      <w:shd w:color="auto" w:fill="6898bb" w:val="clear"/>
      <w:spacing w:after="120" w:before="120" w:line="240" w:lineRule="auto"/>
    </w:pPr>
    <w:rPr>
      <w:i w:val="1"/>
      <w:color w:val="ffffff"/>
      <w:sz w:val="20"/>
    </w:rPr>
  </w:style>
  <w:style w:type="paragraph" w:styleId="QSkipLogic" w:customStyle="1">
    <w:name w:val="QSkipLogic"/>
    <w:basedOn w:val="Normal"/>
    <w:qFormat w:val="1"/>
    <w:rsid w:val="00942B52"/>
    <w:pPr>
      <w:shd w:color="auto" w:fill="8d8d8d" w:val="clear"/>
      <w:spacing w:after="120" w:before="120" w:line="240" w:lineRule="auto"/>
    </w:pPr>
    <w:rPr>
      <w:i w:val="1"/>
      <w:color w:val="ffffff"/>
      <w:sz w:val="20"/>
    </w:rPr>
  </w:style>
  <w:style w:type="paragraph" w:styleId="SingleLineText" w:customStyle="1">
    <w:name w:val="SingleLineText"/>
    <w:next w:val="Normal"/>
    <w:rsid w:val="00B826E1"/>
    <w:pPr>
      <w:spacing w:line="240" w:lineRule="auto"/>
    </w:pPr>
  </w:style>
  <w:style w:type="paragraph" w:styleId="QDynamicChoices" w:customStyle="1">
    <w:name w:val="QDynamicChoices"/>
    <w:basedOn w:val="Normal"/>
    <w:qFormat w:val="1"/>
    <w:rsid w:val="00942B52"/>
    <w:pPr>
      <w:shd w:color="auto" w:fill="6fac3d" w:val="clear"/>
      <w:spacing w:after="120" w:before="120" w:line="240" w:lineRule="auto"/>
    </w:pPr>
    <w:rPr>
      <w:i w:val="1"/>
      <w:color w:val="ffffff"/>
      <w:sz w:val="20"/>
    </w:rPr>
  </w:style>
  <w:style w:type="paragraph" w:styleId="QReusableChoices" w:customStyle="1">
    <w:name w:val="QReusableChoices"/>
    <w:basedOn w:val="Normal"/>
    <w:qFormat w:val="1"/>
    <w:rsid w:val="00942B52"/>
    <w:pPr>
      <w:shd w:color="auto" w:fill="3ea18e" w:val="clear"/>
      <w:spacing w:after="120" w:before="120" w:line="240" w:lineRule="auto"/>
    </w:pPr>
    <w:rPr>
      <w:i w:val="1"/>
      <w:color w:val="ffffff"/>
      <w:sz w:val="20"/>
    </w:rPr>
  </w:style>
  <w:style w:type="paragraph" w:styleId="H1" w:customStyle="1">
    <w:name w:val="H1"/>
    <w:next w:val="Normal"/>
    <w:pPr>
      <w:spacing w:after="240" w:line="240" w:lineRule="auto"/>
    </w:pPr>
    <w:rPr>
      <w:b w:val="1"/>
      <w:color w:val="000000"/>
      <w:sz w:val="64"/>
      <w:szCs w:val="64"/>
    </w:rPr>
  </w:style>
  <w:style w:type="paragraph" w:styleId="H2" w:customStyle="1">
    <w:name w:val="H2"/>
    <w:next w:val="Normal"/>
    <w:pPr>
      <w:spacing w:after="240" w:line="240" w:lineRule="auto"/>
    </w:pPr>
    <w:rPr>
      <w:b w:val="1"/>
      <w:color w:val="000000"/>
      <w:sz w:val="48"/>
      <w:szCs w:val="48"/>
    </w:rPr>
  </w:style>
  <w:style w:type="paragraph" w:styleId="H3" w:customStyle="1">
    <w:name w:val="H3"/>
    <w:next w:val="Normal"/>
    <w:pPr>
      <w:spacing w:after="120" w:line="240" w:lineRule="auto"/>
    </w:pPr>
    <w:rPr>
      <w:b w:val="1"/>
      <w:color w:val="000000"/>
      <w:sz w:val="36"/>
      <w:szCs w:val="36"/>
    </w:rPr>
  </w:style>
  <w:style w:type="paragraph" w:styleId="BlockStartLabel" w:customStyle="1">
    <w:name w:val="BlockStartLabel"/>
    <w:basedOn w:val="Normal"/>
    <w:qFormat w:val="1"/>
    <w:pPr>
      <w:spacing w:after="120" w:before="120" w:line="240" w:lineRule="auto"/>
    </w:pPr>
    <w:rPr>
      <w:b w:val="1"/>
      <w:color w:val="cccccc"/>
    </w:rPr>
  </w:style>
  <w:style w:type="paragraph" w:styleId="BlockEndLabel" w:customStyle="1">
    <w:name w:val="BlockEndLabel"/>
    <w:basedOn w:val="Normal"/>
    <w:qFormat w:val="1"/>
    <w:pPr>
      <w:spacing w:before="120" w:line="240" w:lineRule="auto"/>
    </w:pPr>
    <w:rPr>
      <w:b w:val="1"/>
      <w:color w:val="cccccc"/>
    </w:rPr>
  </w:style>
  <w:style w:type="paragraph" w:styleId="BlockSeparator" w:customStyle="1">
    <w:name w:val="BlockSeparator"/>
    <w:basedOn w:val="Normal"/>
    <w:qFormat w:val="1"/>
    <w:pPr>
      <w:pBdr>
        <w:bottom w:color="cccccc" w:space="0" w:sz="8" w:val="single"/>
      </w:pBdr>
      <w:spacing w:line="120" w:lineRule="auto"/>
      <w:jc w:val="center"/>
    </w:pPr>
    <w:rPr>
      <w:b w:val="1"/>
      <w:color w:val="cccccc"/>
    </w:rPr>
  </w:style>
  <w:style w:type="paragraph" w:styleId="QuestionSeparator" w:customStyle="1">
    <w:name w:val="QuestionSeparator"/>
    <w:basedOn w:val="Normal"/>
    <w:qFormat w:val="1"/>
    <w:pPr>
      <w:pBdr>
        <w:top w:color="cccccc" w:space="0" w:sz="8" w:val="dashed"/>
      </w:pBdr>
      <w:spacing w:after="120" w:before="120" w:line="120" w:lineRule="auto"/>
    </w:pPr>
  </w:style>
  <w:style w:type="paragraph" w:styleId="Dropdown" w:customStyle="1">
    <w:name w:val="Dropdown"/>
    <w:basedOn w:val="Normal"/>
    <w:qFormat w:val="1"/>
    <w:pPr>
      <w:pBdr>
        <w:top w:color="cccccc" w:space="4" w:sz="4" w:val="single"/>
        <w:left w:color="cccccc" w:space="4" w:sz="4" w:val="single"/>
        <w:bottom w:color="cccccc" w:space="4" w:sz="4" w:val="single"/>
        <w:right w:color="cccccc" w:space="4" w:sz="4" w:val="single"/>
      </w:pBdr>
      <w:spacing w:after="120" w:before="120" w:line="240" w:lineRule="auto"/>
    </w:pPr>
  </w:style>
  <w:style w:type="paragraph" w:styleId="TextEntryLine" w:customStyle="1">
    <w:name w:val="TextEntryLine"/>
    <w:basedOn w:val="Normal"/>
    <w:qFormat w:val="1"/>
    <w:pPr>
      <w:spacing w:before="240" w:line="240" w:lineRule="auto"/>
    </w:pPr>
  </w:style>
  <w:style w:type="paragraph" w:styleId="Footer">
    <w:name w:val="footer"/>
    <w:basedOn w:val="Normal"/>
    <w:link w:val="FooterChar"/>
    <w:uiPriority w:val="99"/>
    <w:unhideWhenUsed w:val="1"/>
    <w:rsid w:val="00DD4654"/>
    <w:pPr>
      <w:tabs>
        <w:tab w:val="center" w:pos="4680"/>
        <w:tab w:val="right" w:pos="9360"/>
      </w:tabs>
      <w:spacing w:line="240" w:lineRule="auto"/>
    </w:pPr>
  </w:style>
  <w:style w:type="character" w:styleId="FooterChar" w:customStyle="1">
    <w:name w:val="Footer Char"/>
    <w:basedOn w:val="DefaultParagraphFont"/>
    <w:link w:val="Footer"/>
    <w:uiPriority w:val="99"/>
    <w:rsid w:val="00DD4654"/>
  </w:style>
  <w:style w:type="character" w:styleId="PageNumber">
    <w:name w:val="page number"/>
    <w:basedOn w:val="DefaultParagraphFont"/>
    <w:uiPriority w:val="99"/>
    <w:semiHidden w:val="1"/>
    <w:unhideWhenUsed w:val="1"/>
    <w:rsid w:val="00DD4654"/>
  </w:style>
  <w:style w:type="paragraph" w:styleId="Header">
    <w:name w:val="header"/>
    <w:basedOn w:val="Normal"/>
    <w:link w:val="HeaderChar"/>
    <w:uiPriority w:val="99"/>
    <w:unhideWhenUsed w:val="1"/>
    <w:rsid w:val="001E1135"/>
    <w:pPr>
      <w:tabs>
        <w:tab w:val="center" w:pos="4680"/>
        <w:tab w:val="right" w:pos="9360"/>
      </w:tabs>
    </w:pPr>
  </w:style>
  <w:style w:type="character" w:styleId="HeaderChar" w:customStyle="1">
    <w:name w:val="Header Char"/>
    <w:basedOn w:val="DefaultParagraphFont"/>
    <w:link w:val="Header"/>
    <w:uiPriority w:val="99"/>
    <w:rsid w:val="001E1135"/>
  </w:style>
  <w:style w:type="paragraph" w:styleId="SFGreen" w:customStyle="1">
    <w:name w:val="SFGreen"/>
    <w:basedOn w:val="Normal"/>
    <w:qFormat w:val="1"/>
    <w:rsid w:val="0013AA00"/>
    <w:pPr>
      <w:pBdr>
        <w:top w:color="d1d9bd" w:space="4" w:sz="4" w:val="single"/>
        <w:left w:color="d1d9bd" w:space="4" w:sz="4" w:val="single"/>
        <w:bottom w:color="d1d9bd" w:space="4" w:sz="4" w:val="single"/>
        <w:right w:color="d1d9bd" w:space="4" w:sz="4" w:val="single"/>
      </w:pBdr>
      <w:shd w:color="auto" w:fill="edf2e3" w:val="clear"/>
    </w:pPr>
    <w:rPr>
      <w:b w:val="1"/>
      <w:color w:val="809163"/>
    </w:rPr>
  </w:style>
  <w:style w:type="paragraph" w:styleId="SFBlue" w:customStyle="1">
    <w:name w:val="SFBlue"/>
    <w:basedOn w:val="Normal"/>
    <w:qFormat w:val="1"/>
    <w:rsid w:val="0013AB00"/>
    <w:pPr>
      <w:pBdr>
        <w:top w:color="c3cddb" w:space="4" w:sz="4" w:val="single"/>
        <w:left w:color="c3cddb" w:space="4" w:sz="4" w:val="single"/>
        <w:bottom w:color="c3cddb" w:space="4" w:sz="4" w:val="single"/>
        <w:right w:color="c3cddb" w:space="4" w:sz="4" w:val="single"/>
      </w:pBdr>
      <w:shd w:color="auto" w:fill="e6ecf5" w:val="clear"/>
    </w:pPr>
    <w:rPr>
      <w:b w:val="1"/>
      <w:color w:val="426092"/>
    </w:rPr>
  </w:style>
  <w:style w:type="paragraph" w:styleId="SFPurple" w:customStyle="1">
    <w:name w:val="SFPurple"/>
    <w:basedOn w:val="Normal"/>
    <w:qFormat w:val="1"/>
    <w:rsid w:val="0013AC00"/>
    <w:pPr>
      <w:pBdr>
        <w:top w:color="d1c0d1" w:space="4" w:sz="4" w:val="single"/>
        <w:left w:color="d1c0d1" w:space="4" w:sz="4" w:val="single"/>
        <w:bottom w:color="d1c0d1" w:space="4" w:sz="4" w:val="single"/>
        <w:right w:color="d1c0d1" w:space="4" w:sz="4" w:val="single"/>
      </w:pBdr>
      <w:shd w:color="auto" w:fill="f2e3f2" w:val="clear"/>
    </w:pPr>
    <w:rPr>
      <w:b w:val="1"/>
      <w:color w:val="916391"/>
    </w:rPr>
  </w:style>
  <w:style w:type="paragraph" w:styleId="SFGray" w:customStyle="1">
    <w:name w:val="SFGray"/>
    <w:basedOn w:val="Normal"/>
    <w:qFormat w:val="1"/>
    <w:rsid w:val="0013AD00"/>
    <w:pPr>
      <w:pBdr>
        <w:top w:color="cfcfcf" w:space="4" w:sz="4" w:val="single"/>
        <w:left w:color="cfcfcf" w:space="4" w:sz="4" w:val="single"/>
        <w:bottom w:color="cfcfcf" w:space="4" w:sz="4" w:val="single"/>
        <w:right w:color="cfcfcf" w:space="4" w:sz="4" w:val="single"/>
      </w:pBdr>
      <w:shd w:color="auto" w:fill="f2f2f2" w:val="clear"/>
    </w:pPr>
    <w:rPr>
      <w:b w:val="1"/>
      <w:color w:val="555555"/>
    </w:rPr>
  </w:style>
  <w:style w:type="paragraph" w:styleId="SFRed" w:customStyle="1">
    <w:name w:val="SFRed"/>
    <w:basedOn w:val="Normal"/>
    <w:qFormat w:val="1"/>
    <w:rsid w:val="0013AE00"/>
    <w:pPr>
      <w:pBdr>
        <w:top w:color="700606" w:space="4" w:sz="4" w:val="single"/>
        <w:left w:color="700606" w:space="4" w:sz="4" w:val="single"/>
        <w:bottom w:color="700606" w:space="4" w:sz="4" w:val="single"/>
        <w:right w:color="700606" w:space="4" w:sz="4" w:val="single"/>
      </w:pBdr>
      <w:shd w:color="auto" w:fill="8c0707" w:val="clear"/>
    </w:pPr>
    <w:rPr>
      <w:b w:val="1"/>
      <w:color w:val="ffffff"/>
    </w:rPr>
  </w:style>
  <w:style w:type="paragraph" w:styleId="QPlaceholderAlert" w:customStyle="1">
    <w:name w:val="QPlaceholderAlert"/>
    <w:basedOn w:val="Normal"/>
    <w:qFormat w:val="1"/>
    <w:rPr>
      <w:color w:val="ff0000"/>
    </w:rPr>
  </w:style>
  <w:style w:type="character" w:styleId="CommentReference">
    <w:name w:val="annotation reference"/>
    <w:basedOn w:val="DefaultParagraphFont"/>
    <w:uiPriority w:val="99"/>
    <w:semiHidden w:val="1"/>
    <w:unhideWhenUsed w:val="1"/>
    <w:rsid w:val="00865F4A"/>
    <w:rPr>
      <w:sz w:val="16"/>
      <w:szCs w:val="16"/>
    </w:rPr>
  </w:style>
  <w:style w:type="paragraph" w:styleId="CommentText">
    <w:name w:val="annotation text"/>
    <w:basedOn w:val="Normal"/>
    <w:link w:val="CommentTextChar"/>
    <w:uiPriority w:val="99"/>
    <w:unhideWhenUsed w:val="1"/>
    <w:rsid w:val="00865F4A"/>
    <w:pPr>
      <w:spacing w:line="240" w:lineRule="auto"/>
    </w:pPr>
    <w:rPr>
      <w:sz w:val="20"/>
      <w:szCs w:val="20"/>
    </w:rPr>
  </w:style>
  <w:style w:type="character" w:styleId="CommentTextChar" w:customStyle="1">
    <w:name w:val="Comment Text Char"/>
    <w:basedOn w:val="DefaultParagraphFont"/>
    <w:link w:val="CommentText"/>
    <w:uiPriority w:val="99"/>
    <w:rsid w:val="00865F4A"/>
    <w:rPr>
      <w:sz w:val="20"/>
      <w:szCs w:val="20"/>
    </w:rPr>
  </w:style>
  <w:style w:type="paragraph" w:styleId="CommentSubject">
    <w:name w:val="annotation subject"/>
    <w:basedOn w:val="CommentText"/>
    <w:next w:val="CommentText"/>
    <w:link w:val="CommentSubjectChar"/>
    <w:uiPriority w:val="99"/>
    <w:semiHidden w:val="1"/>
    <w:unhideWhenUsed w:val="1"/>
    <w:rsid w:val="00865F4A"/>
    <w:rPr>
      <w:b w:val="1"/>
      <w:bCs w:val="1"/>
    </w:rPr>
  </w:style>
  <w:style w:type="character" w:styleId="CommentSubjectChar" w:customStyle="1">
    <w:name w:val="Comment Subject Char"/>
    <w:basedOn w:val="CommentTextChar"/>
    <w:link w:val="CommentSubject"/>
    <w:uiPriority w:val="99"/>
    <w:semiHidden w:val="1"/>
    <w:rsid w:val="00865F4A"/>
    <w:rPr>
      <w:b w:val="1"/>
      <w:bCs w:val="1"/>
      <w:sz w:val="20"/>
      <w:szCs w:val="20"/>
    </w:rPr>
  </w:style>
  <w:style w:type="paragraph" w:styleId="Revision">
    <w:name w:val="Revision"/>
    <w:hidden w:val="1"/>
    <w:uiPriority w:val="99"/>
    <w:semiHidden w:val="1"/>
    <w:rsid w:val="00A600DA"/>
    <w:pPr>
      <w:spacing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1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1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tblStylePr w:type="firstCol">
      <w:tcPr>
        <w:tcBorders>
          <w:right w:color="bfbfbf" w:space="0" w:sz="4" w:val="single"/>
        </w:tcBorders>
      </w:tcPr>
    </w:tblStylePr>
    <w:tblStylePr w:type="firstRow">
      <w:pPr>
        <w:jc w:val="center"/>
      </w:pPr>
      <w:tcPr>
        <w:tcBorders>
          <w:bottom w:color="bfbfbf" w:space="0" w:sz="4" w:val="single"/>
        </w:tcBorders>
        <w:vAlign w:val="center"/>
      </w:tcPr>
    </w:tblStylePr>
  </w:style>
  <w:style w:type="table" w:styleId="Table2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8">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29">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0">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1">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2">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3">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4">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5">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6">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 w:type="table" w:styleId="Table37">
    <w:basedOn w:val="TableNormal"/>
    <w:pPr>
      <w:spacing w:line="240" w:lineRule="auto"/>
      <w:jc w:val="center"/>
    </w:pPr>
    <w:tblPr>
      <w:tblStyleRowBandSize w:val="1"/>
      <w:tblStyleColBandSize w:val="1"/>
      <w:tblCellMar>
        <w:top w:w="0.0" w:type="dxa"/>
        <w:left w:w="115.0" w:type="dxa"/>
        <w:bottom w:w="0.0" w:type="dxa"/>
        <w:right w:w="115.0" w:type="dxa"/>
      </w:tblCellMar>
    </w:tblPr>
    <w:tcPr>
      <w:shd w:fill="auto" w:val="clear"/>
      <w:vAlign w:val="cente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Y9mFiCQrB3/3SCoH+gUfBuhE/Q==">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2024-07-15T14:05:00Z</dcterms:created>
  <dc:creator>Qualtrics</dc:creator>
</cp:coreProperties>
</file>