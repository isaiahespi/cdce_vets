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693F5" w14:textId="77777777" w:rsidR="00E67BD3" w:rsidRDefault="0016622B">
      <w:pPr>
        <w:pStyle w:val="H2"/>
      </w:pPr>
      <w:r>
        <w:t>Veteran Poll Workers</w:t>
      </w:r>
    </w:p>
    <w:p w14:paraId="135693F6" w14:textId="77777777" w:rsidR="00E67BD3" w:rsidRDefault="00E67BD3"/>
    <w:p w14:paraId="135693F7" w14:textId="77777777" w:rsidR="00E67BD3" w:rsidRDefault="0016622B">
      <w:pPr>
        <w:pStyle w:val="H2"/>
        <w:rPr>
          <w:del w:id="6" w:author="2024-07-17 additions" w:date="2024-07-17T14:23:00Z" w16du:dateUtc="2024-07-17T18:23:00Z"/>
        </w:rPr>
      </w:pPr>
      <w:del w:id="7" w:author="2024-07-17 additions" w:date="2024-07-17T14:23:00Z" w16du:dateUtc="2024-07-17T18:23:00Z">
        <w:r>
          <w:delText>Survey Flow</w:delText>
        </w:r>
      </w:del>
    </w:p>
    <w:p w14:paraId="1B9F5BE7" w14:textId="77777777" w:rsidR="0095740F" w:rsidRPr="0095740F" w:rsidRDefault="0095740F" w:rsidP="0095740F">
      <w:pPr>
        <w:pStyle w:val="SFGray"/>
        <w:rPr>
          <w:del w:id="8" w:author="2024-07-17 additions" w:date="2024-07-17T14:23:00Z" w16du:dateUtc="2024-07-17T18:23:00Z"/>
        </w:rPr>
      </w:pPr>
      <w:del w:id="9" w:author="2024-07-17 additions" w:date="2024-07-17T14:23:00Z" w16du:dateUtc="2024-07-17T18:23:00Z">
        <w:r w:rsidRPr="0095740F">
          <w:delText>Block: Informed Consent (1 Question)</w:delText>
        </w:r>
      </w:del>
    </w:p>
    <w:p w14:paraId="4B9575F9" w14:textId="77777777" w:rsidR="0095740F" w:rsidRPr="0095740F" w:rsidRDefault="0095740F" w:rsidP="0095740F">
      <w:pPr>
        <w:pStyle w:val="SFGray"/>
        <w:rPr>
          <w:del w:id="10" w:author="2024-07-17 additions" w:date="2024-07-17T14:23:00Z" w16du:dateUtc="2024-07-17T18:23:00Z"/>
        </w:rPr>
      </w:pPr>
      <w:commentRangeStart w:id="11"/>
      <w:del w:id="12" w:author="2024-07-17 additions" w:date="2024-07-17T14:23:00Z" w16du:dateUtc="2024-07-17T18:23:00Z">
        <w:r w:rsidRPr="0095740F">
          <w:delText>Standard: Age and citizenship (7 Questions)</w:delText>
        </w:r>
        <w:commentRangeEnd w:id="11"/>
        <w:r w:rsidR="00602758">
          <w:rPr>
            <w:rStyle w:val="CommentReference"/>
            <w:b w:val="0"/>
            <w:color w:val="auto"/>
          </w:rPr>
          <w:commentReference w:id="11"/>
        </w:r>
      </w:del>
    </w:p>
    <w:p w14:paraId="3FDBAF1E" w14:textId="77777777" w:rsidR="0095740F" w:rsidRPr="0095740F" w:rsidRDefault="0095740F" w:rsidP="0095740F">
      <w:pPr>
        <w:pStyle w:val="SFGray"/>
        <w:rPr>
          <w:del w:id="13" w:author="2024-07-17 additions" w:date="2024-07-17T14:23:00Z" w16du:dateUtc="2024-07-17T18:23:00Z"/>
        </w:rPr>
      </w:pPr>
      <w:del w:id="14" w:author="2024-07-17 additions" w:date="2024-07-17T14:23:00Z" w16du:dateUtc="2024-07-17T18:23:00Z">
        <w:r w:rsidRPr="0095740F">
          <w:delText>Standard: Vignette Prep (1 Question)</w:delText>
        </w:r>
      </w:del>
    </w:p>
    <w:p w14:paraId="69D9EDAF" w14:textId="77777777" w:rsidR="0095740F" w:rsidRPr="0095740F" w:rsidRDefault="0095740F" w:rsidP="0095740F">
      <w:pPr>
        <w:pStyle w:val="SFGray"/>
        <w:rPr>
          <w:del w:id="15" w:author="2024-07-17 additions" w:date="2024-07-17T14:23:00Z" w16du:dateUtc="2024-07-17T18:23:00Z"/>
        </w:rPr>
      </w:pPr>
      <w:del w:id="16" w:author="2024-07-17 additions" w:date="2024-07-17T14:23:00Z" w16du:dateUtc="2024-07-17T18:23:00Z">
        <w:r w:rsidRPr="0095740F">
          <w:delText>BlockRandomizer: 1 - Evenly Present Elements</w:delText>
        </w:r>
      </w:del>
    </w:p>
    <w:p w14:paraId="68803FF8" w14:textId="77777777" w:rsidR="0095740F" w:rsidRPr="0095740F" w:rsidRDefault="0095740F" w:rsidP="0095740F">
      <w:pPr>
        <w:pStyle w:val="SFGray"/>
        <w:rPr>
          <w:del w:id="17" w:author="2024-07-17 additions" w:date="2024-07-17T14:23:00Z" w16du:dateUtc="2024-07-17T18:23:00Z"/>
        </w:rPr>
      </w:pPr>
      <w:del w:id="18" w:author="2024-07-17 additions" w:date="2024-07-17T14:23:00Z" w16du:dateUtc="2024-07-17T18:23:00Z">
        <w:r w:rsidRPr="0095740F">
          <w:delText>Block: Treatment Vignette: Recruiting Veterans as Poll Workers (3 Questions)</w:delText>
        </w:r>
      </w:del>
    </w:p>
    <w:p w14:paraId="1B22EE6E" w14:textId="77777777" w:rsidR="0095740F" w:rsidRPr="0095740F" w:rsidRDefault="0095740F" w:rsidP="0095740F">
      <w:pPr>
        <w:pStyle w:val="SFGray"/>
        <w:rPr>
          <w:del w:id="19" w:author="2024-07-17 additions" w:date="2024-07-17T14:23:00Z" w16du:dateUtc="2024-07-17T18:23:00Z"/>
        </w:rPr>
      </w:pPr>
      <w:del w:id="20" w:author="2024-07-17 additions" w:date="2024-07-17T14:23:00Z" w16du:dateUtc="2024-07-17T18:23:00Z">
        <w:r w:rsidRPr="0095740F">
          <w:delText>Block: Control Vignette: Recruiting Poll Workers (3 Questions)</w:delText>
        </w:r>
      </w:del>
    </w:p>
    <w:p w14:paraId="2621A391" w14:textId="77777777" w:rsidR="0095740F" w:rsidRPr="0095740F" w:rsidRDefault="0095740F" w:rsidP="0095740F">
      <w:pPr>
        <w:pStyle w:val="SFGray"/>
        <w:rPr>
          <w:del w:id="21" w:author="2024-07-17 additions" w:date="2024-07-17T14:23:00Z" w16du:dateUtc="2024-07-17T18:23:00Z"/>
        </w:rPr>
      </w:pPr>
      <w:del w:id="22" w:author="2024-07-17 additions" w:date="2024-07-17T14:23:00Z" w16du:dateUtc="2024-07-17T18:23:00Z">
        <w:r w:rsidRPr="0095740F">
          <w:delText>Standard: Trust and Confidence in Elections in Maricopa County, AZ (8 Questions)</w:delText>
        </w:r>
      </w:del>
    </w:p>
    <w:p w14:paraId="738CAE97" w14:textId="77777777" w:rsidR="0095740F" w:rsidRPr="0095740F" w:rsidRDefault="0095740F" w:rsidP="0095740F">
      <w:pPr>
        <w:pStyle w:val="SFGray"/>
        <w:rPr>
          <w:del w:id="23" w:author="2024-07-17 additions" w:date="2024-07-17T14:23:00Z" w16du:dateUtc="2024-07-17T18:23:00Z"/>
        </w:rPr>
      </w:pPr>
      <w:del w:id="24" w:author="2024-07-17 additions" w:date="2024-07-17T14:23:00Z" w16du:dateUtc="2024-07-17T18:23:00Z">
        <w:r w:rsidRPr="0095740F">
          <w:delText>Standard: Concern for Safety of Voters in Maricopa County, AZ (2 Questions)</w:delText>
        </w:r>
      </w:del>
    </w:p>
    <w:p w14:paraId="7712CA8B" w14:textId="77777777" w:rsidR="0095740F" w:rsidRPr="0095740F" w:rsidRDefault="0095740F" w:rsidP="0095740F">
      <w:pPr>
        <w:pStyle w:val="SFGray"/>
        <w:rPr>
          <w:del w:id="25" w:author="2024-07-17 additions" w:date="2024-07-17T14:23:00Z" w16du:dateUtc="2024-07-17T18:23:00Z"/>
        </w:rPr>
      </w:pPr>
      <w:del w:id="26" w:author="2024-07-17 additions" w:date="2024-07-17T14:23:00Z" w16du:dateUtc="2024-07-17T18:23:00Z">
        <w:r w:rsidRPr="0095740F">
          <w:delText>Standard: Trust and Confidence in Elections in Local Area (8 Questions)</w:delText>
        </w:r>
      </w:del>
    </w:p>
    <w:p w14:paraId="26F121B8" w14:textId="77777777" w:rsidR="0095740F" w:rsidRPr="0095740F" w:rsidRDefault="0095740F" w:rsidP="0095740F">
      <w:pPr>
        <w:pStyle w:val="SFGray"/>
        <w:rPr>
          <w:del w:id="27" w:author="2024-07-17 additions" w:date="2024-07-17T14:23:00Z" w16du:dateUtc="2024-07-17T18:23:00Z"/>
        </w:rPr>
      </w:pPr>
      <w:del w:id="28" w:author="2024-07-17 additions" w:date="2024-07-17T14:23:00Z" w16du:dateUtc="2024-07-17T18:23:00Z">
        <w:r w:rsidRPr="0095740F">
          <w:delText>Standard: Concern for Safety of Self and Voters in Local Area (3 Questions)</w:delText>
        </w:r>
      </w:del>
    </w:p>
    <w:p w14:paraId="0BA766FD" w14:textId="77777777" w:rsidR="0095740F" w:rsidRPr="0095740F" w:rsidRDefault="0095740F" w:rsidP="0095740F">
      <w:pPr>
        <w:pStyle w:val="SFGray"/>
        <w:rPr>
          <w:del w:id="29" w:author="2024-07-17 additions" w:date="2024-07-17T14:23:00Z" w16du:dateUtc="2024-07-17T18:23:00Z"/>
        </w:rPr>
      </w:pPr>
      <w:commentRangeStart w:id="30"/>
      <w:del w:id="31" w:author="2024-07-17 additions" w:date="2024-07-17T14:23:00Z" w16du:dateUtc="2024-07-17T18:23:00Z">
        <w:r w:rsidRPr="0095740F">
          <w:delText>BlockRandomizer: 1 - Evenly Present Elements</w:delText>
        </w:r>
      </w:del>
    </w:p>
    <w:p w14:paraId="3026B4E7" w14:textId="77777777" w:rsidR="0095740F" w:rsidRPr="0095740F" w:rsidRDefault="0095740F" w:rsidP="0095740F">
      <w:pPr>
        <w:pStyle w:val="SFGray"/>
        <w:rPr>
          <w:del w:id="32" w:author="2024-07-17 additions" w:date="2024-07-17T14:23:00Z" w16du:dateUtc="2024-07-17T18:23:00Z"/>
        </w:rPr>
      </w:pPr>
      <w:del w:id="33" w:author="2024-07-17 additions" w:date="2024-07-17T14:23:00Z" w16du:dateUtc="2024-07-17T18:23:00Z">
        <w:r w:rsidRPr="0095740F">
          <w:delText>Standard: Confidence Impact (2 Questions)</w:delText>
        </w:r>
      </w:del>
    </w:p>
    <w:p w14:paraId="57F6D636" w14:textId="77777777" w:rsidR="0095740F" w:rsidRPr="0095740F" w:rsidRDefault="0095740F" w:rsidP="0095740F">
      <w:pPr>
        <w:pStyle w:val="SFGray"/>
        <w:rPr>
          <w:del w:id="34" w:author="2024-07-17 additions" w:date="2024-07-17T14:23:00Z" w16du:dateUtc="2024-07-17T18:23:00Z"/>
        </w:rPr>
      </w:pPr>
      <w:del w:id="35" w:author="2024-07-17 additions" w:date="2024-07-17T14:23:00Z" w16du:dateUtc="2024-07-17T18:23:00Z">
        <w:r w:rsidRPr="0095740F">
          <w:delText>Standard: Confidence Impact, majority language (2 Questions)</w:delText>
        </w:r>
        <w:commentRangeEnd w:id="30"/>
        <w:r w:rsidR="002C5072">
          <w:rPr>
            <w:rStyle w:val="CommentReference"/>
            <w:b w:val="0"/>
            <w:color w:val="auto"/>
          </w:rPr>
          <w:commentReference w:id="30"/>
        </w:r>
      </w:del>
    </w:p>
    <w:p w14:paraId="3384BCB8" w14:textId="77777777" w:rsidR="0095740F" w:rsidRPr="0095740F" w:rsidRDefault="0095740F" w:rsidP="0095740F">
      <w:pPr>
        <w:pStyle w:val="SFGray"/>
        <w:rPr>
          <w:del w:id="36" w:author="2024-07-17 additions" w:date="2024-07-17T14:23:00Z" w16du:dateUtc="2024-07-17T18:23:00Z"/>
        </w:rPr>
      </w:pPr>
      <w:del w:id="37" w:author="2024-07-17 additions" w:date="2024-07-17T14:23:00Z" w16du:dateUtc="2024-07-17T18:23:00Z">
        <w:r w:rsidRPr="0095740F">
          <w:delText>Standard: Willingness for Election work (4 Questions)</w:delText>
        </w:r>
      </w:del>
    </w:p>
    <w:p w14:paraId="0648B64A" w14:textId="77777777" w:rsidR="0095740F" w:rsidRPr="0095740F" w:rsidRDefault="0095740F" w:rsidP="0095740F">
      <w:pPr>
        <w:pStyle w:val="SFGray"/>
        <w:rPr>
          <w:del w:id="38" w:author="2024-07-17 additions" w:date="2024-07-17T14:23:00Z" w16du:dateUtc="2024-07-17T18:23:00Z"/>
        </w:rPr>
      </w:pPr>
      <w:del w:id="39" w:author="2024-07-17 additions" w:date="2024-07-17T14:23:00Z" w16du:dateUtc="2024-07-17T18:23:00Z">
        <w:r w:rsidRPr="0095740F">
          <w:delText>Standard: Demographic questions (16 Questions)</w:delText>
        </w:r>
      </w:del>
    </w:p>
    <w:p w14:paraId="2E85E763" w14:textId="77777777" w:rsidR="0095740F" w:rsidRPr="0095740F" w:rsidRDefault="0095740F" w:rsidP="0095740F">
      <w:pPr>
        <w:pStyle w:val="SFGray"/>
        <w:rPr>
          <w:del w:id="40" w:author="2024-07-17 additions" w:date="2024-07-17T14:23:00Z" w16du:dateUtc="2024-07-17T18:23:00Z"/>
        </w:rPr>
      </w:pPr>
      <w:del w:id="41" w:author="2024-07-17 additions" w:date="2024-07-17T14:23:00Z" w16du:dateUtc="2024-07-17T18:23:00Z">
        <w:r w:rsidRPr="0095740F">
          <w:delText>Standard: Debrief (1 Question)</w:delText>
        </w:r>
      </w:del>
    </w:p>
    <w:tbl>
      <w:tblPr>
        <w:tblW w:w="0" w:type="auto"/>
        <w:tblInd w:w="10" w:type="dxa"/>
        <w:tblCellMar>
          <w:left w:w="10" w:type="dxa"/>
          <w:right w:w="10" w:type="dxa"/>
        </w:tblCellMar>
        <w:tblLook w:val="04A0" w:firstRow="1" w:lastRow="0" w:firstColumn="1" w:lastColumn="0" w:noHBand="0" w:noVBand="1"/>
      </w:tblPr>
      <w:tblGrid>
        <w:gridCol w:w="1349"/>
        <w:gridCol w:w="8001"/>
      </w:tblGrid>
      <w:tr w:rsidR="0095740F" w:rsidRPr="0095740F" w14:paraId="054692C4" w14:textId="77777777" w:rsidTr="00F3676C">
        <w:trPr>
          <w:trHeight w:val="300"/>
          <w:del w:id="42" w:author="2024-07-17 additions" w:date="2024-07-17T14:23:00Z" w16du:dateUtc="2024-07-17T18:23:00Z"/>
        </w:trPr>
        <w:tc>
          <w:tcPr>
            <w:tcW w:w="1368" w:type="dxa"/>
            <w:tcBorders>
              <w:top w:val="nil"/>
              <w:left w:val="nil"/>
              <w:bottom w:val="nil"/>
              <w:right w:val="nil"/>
            </w:tcBorders>
          </w:tcPr>
          <w:p w14:paraId="620A84C6" w14:textId="77777777" w:rsidR="0095740F" w:rsidRPr="0095740F" w:rsidRDefault="0095740F" w:rsidP="0095740F">
            <w:pPr>
              <w:pStyle w:val="SFGray"/>
              <w:keepNext/>
              <w:rPr>
                <w:del w:id="43" w:author="2024-07-17 additions" w:date="2024-07-17T14:23:00Z" w16du:dateUtc="2024-07-17T18:23:00Z"/>
              </w:rPr>
            </w:pPr>
            <w:del w:id="44" w:author="2024-07-17 additions" w:date="2024-07-17T14:23:00Z" w16du:dateUtc="2024-07-17T18:23:00Z">
              <w:r w:rsidRPr="0095740F">
                <w:delText>Page Break</w:delText>
              </w:r>
            </w:del>
          </w:p>
        </w:tc>
        <w:tc>
          <w:tcPr>
            <w:tcW w:w="8208" w:type="dxa"/>
            <w:tcBorders>
              <w:top w:val="nil"/>
              <w:left w:val="nil"/>
              <w:bottom w:val="nil"/>
              <w:right w:val="nil"/>
            </w:tcBorders>
          </w:tcPr>
          <w:p w14:paraId="48948888" w14:textId="77777777" w:rsidR="0095740F" w:rsidRPr="0095740F" w:rsidRDefault="0095740F" w:rsidP="0095740F">
            <w:pPr>
              <w:pStyle w:val="SFGray"/>
              <w:keepNext/>
              <w:rPr>
                <w:del w:id="45" w:author="2024-07-17 additions" w:date="2024-07-17T14:23:00Z" w16du:dateUtc="2024-07-17T18:23:00Z"/>
              </w:rPr>
            </w:pPr>
          </w:p>
        </w:tc>
      </w:tr>
    </w:tbl>
    <w:p w14:paraId="13569409" w14:textId="77777777" w:rsidR="00E67BD3" w:rsidRDefault="0016622B">
      <w:pPr>
        <w:rPr>
          <w:del w:id="46" w:author="2024-07-17 additions" w:date="2024-07-17T14:23:00Z" w16du:dateUtc="2024-07-17T18:23:00Z"/>
        </w:rPr>
      </w:pPr>
      <w:del w:id="47" w:author="2024-07-17 additions" w:date="2024-07-17T14:23:00Z" w16du:dateUtc="2024-07-17T18:23:00Z">
        <w:r>
          <w:br w:type="page"/>
        </w:r>
      </w:del>
    </w:p>
    <w:p w14:paraId="1356940A" w14:textId="77777777" w:rsidR="00E67BD3" w:rsidRDefault="00E67BD3">
      <w:pPr>
        <w:pStyle w:val="BlockSeparator"/>
      </w:pPr>
    </w:p>
    <w:p w14:paraId="1356940B" w14:textId="77777777" w:rsidR="00E67BD3" w:rsidRDefault="0016622B">
      <w:pPr>
        <w:pStyle w:val="BlockStartLabel"/>
      </w:pPr>
      <w:r>
        <w:t>Start of Block: Informed Consent</w:t>
      </w:r>
    </w:p>
    <w:p w14:paraId="1356940C" w14:textId="77777777" w:rsidR="00E67BD3" w:rsidRDefault="00E67BD3"/>
    <w:p w14:paraId="1356940D" w14:textId="487E1D72" w:rsidR="00E67BD3" w:rsidRDefault="0016622B">
      <w:pPr>
        <w:keepNext/>
      </w:pPr>
      <w:r>
        <w:t xml:space="preserve">Q1 </w:t>
      </w:r>
      <w:r>
        <w:br/>
        <w:t xml:space="preserve"> </w:t>
      </w:r>
      <w:r>
        <w:br/>
        <w:t xml:space="preserve">Welcome to the research study!    </w:t>
      </w:r>
      <w:r>
        <w:br/>
        <w:t xml:space="preserve">   </w:t>
      </w:r>
      <w:r>
        <w:br/>
        <w:t>We are interested in understanding your views related to elections in the United States.  You will be presented with relevant information and asked to answer some questions. Please be assured that your responses will be kept completely confidential.  </w:t>
      </w:r>
      <w:r>
        <w:br/>
        <w:t xml:space="preserve"> </w:t>
      </w:r>
      <w:r>
        <w:br/>
        <w:t>The study should take you around 10 to 15 minutes to complete. Your participation in this research is voluntary. You have the right to withdraw at any point during the study, for any reason, and without any prejudice. If you would like to contact the Principal Investigator in the study to discuss this research, please e-mail Michael Hanmer at mhanmer@umd.edu. </w:t>
      </w:r>
      <w:r>
        <w:br/>
        <w:t xml:space="preserve"> </w:t>
      </w:r>
      <w:r>
        <w:br/>
        <w:t>By clicking the button below, you acknowledge that your participation in the study is voluntary, you are 18 years of age,</w:t>
      </w:r>
      <w:r w:rsidR="00435F32">
        <w:t xml:space="preserve"> you are a U.S</w:t>
      </w:r>
      <w:del w:id="48" w:author="2024-07-17 additions" w:date="2024-07-17T14:23:00Z" w16du:dateUtc="2024-07-17T18:23:00Z">
        <w:r w:rsidR="00435F32">
          <w:delText>.</w:delText>
        </w:r>
      </w:del>
      <w:r w:rsidR="00435F32">
        <w:t xml:space="preserve"> citizen,</w:t>
      </w:r>
      <w:r>
        <w:t xml:space="preserve"> and that you are aware that you may choose to terminate your participation in the study at any time and for any reason.</w:t>
      </w:r>
      <w:r>
        <w:br/>
        <w:t xml:space="preserve"> </w:t>
      </w:r>
      <w:r>
        <w:br/>
        <w:t xml:space="preserve">Please note that this survey will be best displayed on a laptop or desktop computer.  Some features may be less compatible for use on a mobile device.    </w:t>
      </w:r>
      <w:r>
        <w:br/>
        <w:t> </w:t>
      </w:r>
    </w:p>
    <w:p w14:paraId="1356940E" w14:textId="77777777" w:rsidR="00E67BD3" w:rsidRDefault="0016622B">
      <w:pPr>
        <w:pStyle w:val="ListParagraph"/>
        <w:keepNext/>
        <w:numPr>
          <w:ilvl w:val="0"/>
          <w:numId w:val="4"/>
        </w:numPr>
      </w:pPr>
      <w:r>
        <w:t xml:space="preserve">I consent, begin the </w:t>
      </w:r>
      <w:proofErr w:type="gramStart"/>
      <w:r>
        <w:t>study  (</w:t>
      </w:r>
      <w:proofErr w:type="gramEnd"/>
      <w:r>
        <w:t xml:space="preserve">1) </w:t>
      </w:r>
    </w:p>
    <w:p w14:paraId="1356940F" w14:textId="77777777" w:rsidR="00E67BD3" w:rsidRDefault="0016622B">
      <w:pPr>
        <w:pStyle w:val="ListParagraph"/>
        <w:keepNext/>
        <w:numPr>
          <w:ilvl w:val="0"/>
          <w:numId w:val="4"/>
        </w:numPr>
      </w:pPr>
      <w:r>
        <w:t xml:space="preserve">I do not consent, I do not wish to </w:t>
      </w:r>
      <w:proofErr w:type="gramStart"/>
      <w:r>
        <w:t>participate  (</w:t>
      </w:r>
      <w:proofErr w:type="gramEnd"/>
      <w:r>
        <w:t xml:space="preserve">2) </w:t>
      </w:r>
    </w:p>
    <w:p w14:paraId="13569410" w14:textId="77777777" w:rsidR="00E67BD3" w:rsidRDefault="00E67BD3"/>
    <w:p w14:paraId="13569411" w14:textId="7163F1F9" w:rsidR="00E67BD3" w:rsidRDefault="0016622B">
      <w:pPr>
        <w:pStyle w:val="QSkipLogic"/>
      </w:pPr>
      <w:r>
        <w:t xml:space="preserve">Skip To: End of Survey If </w:t>
      </w:r>
      <w:ins w:id="49" w:author="2024-07-17 additions" w:date="2024-07-17T14:23:00Z" w16du:dateUtc="2024-07-17T18:23:00Z">
        <w:r w:rsidR="00000000">
          <w:t>Welcome to the research study!     We are interested in understanding your views related to elect...</w:t>
        </w:r>
      </w:ins>
      <w:del w:id="50" w:author="2024-07-17 additions" w:date="2024-07-17T14:23:00Z" w16du:dateUtc="2024-07-17T18:23:00Z">
        <w:r>
          <w:delText>Q1</w:delText>
        </w:r>
      </w:del>
      <w:r>
        <w:t xml:space="preserve"> = 2</w:t>
      </w:r>
    </w:p>
    <w:p w14:paraId="13569412" w14:textId="77777777" w:rsidR="00E67BD3" w:rsidRDefault="0016622B">
      <w:pPr>
        <w:pStyle w:val="BlockEndLabel"/>
      </w:pPr>
      <w:r>
        <w:t>End of Block: Informed Consent</w:t>
      </w:r>
    </w:p>
    <w:p w14:paraId="13569413" w14:textId="77777777" w:rsidR="00E67BD3" w:rsidRDefault="00E67BD3">
      <w:pPr>
        <w:pStyle w:val="BlockSeparator"/>
      </w:pPr>
    </w:p>
    <w:p w14:paraId="13569414" w14:textId="2246BFEA" w:rsidR="00E67BD3" w:rsidRDefault="0016622B">
      <w:pPr>
        <w:pStyle w:val="BlockStartLabel"/>
      </w:pPr>
      <w:r>
        <w:t xml:space="preserve">Start of Block: Age and </w:t>
      </w:r>
      <w:ins w:id="51" w:author="2024-07-17 additions" w:date="2024-07-17T14:23:00Z" w16du:dateUtc="2024-07-17T18:23:00Z">
        <w:r w:rsidR="00000000">
          <w:t>citizenship</w:t>
        </w:r>
      </w:ins>
      <w:del w:id="52" w:author="2024-07-17 additions" w:date="2024-07-17T14:23:00Z" w16du:dateUtc="2024-07-17T18:23:00Z">
        <w:r>
          <w:delText>Citizenship</w:delText>
        </w:r>
      </w:del>
    </w:p>
    <w:p w14:paraId="13569415" w14:textId="77777777" w:rsidR="00E67BD3" w:rsidRDefault="00E67BD3"/>
    <w:p w14:paraId="13569416" w14:textId="77777777" w:rsidR="00E67BD3" w:rsidRDefault="0016622B">
      <w:pPr>
        <w:keepNext/>
      </w:pPr>
      <w:r>
        <w:t>age How old are you?</w:t>
      </w:r>
    </w:p>
    <w:p w14:paraId="13569417" w14:textId="77777777" w:rsidR="00E67BD3" w:rsidRDefault="0016622B">
      <w:pPr>
        <w:pStyle w:val="Dropdown"/>
        <w:keepNext/>
      </w:pPr>
      <w:r>
        <w:t>▼ 18 (1) ... 96 or older (80)</w:t>
      </w:r>
    </w:p>
    <w:p w14:paraId="13569418" w14:textId="77777777" w:rsidR="00E67BD3" w:rsidRDefault="00E67BD3"/>
    <w:p w14:paraId="13569419"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3C3B0B2F" w14:textId="77777777">
        <w:tblPrEx>
          <w:tblCellMar>
            <w:top w:w="0" w:type="dxa"/>
            <w:bottom w:w="0" w:type="dxa"/>
          </w:tblCellMar>
        </w:tblPrEx>
        <w:trPr>
          <w:trHeight w:val="300"/>
          <w:ins w:id="53" w:author="2024-07-17 additions" w:date="2024-07-17T14:23:00Z" w16du:dateUtc="2024-07-17T18:23:00Z"/>
        </w:trPr>
        <w:tc>
          <w:tcPr>
            <w:tcW w:w="1368" w:type="dxa"/>
            <w:tcBorders>
              <w:top w:val="nil"/>
              <w:left w:val="nil"/>
              <w:bottom w:val="nil"/>
              <w:right w:val="nil"/>
            </w:tcBorders>
          </w:tcPr>
          <w:p w14:paraId="0F3D4190" w14:textId="77777777" w:rsidR="002E467E" w:rsidRDefault="00000000">
            <w:pPr>
              <w:rPr>
                <w:ins w:id="54" w:author="2024-07-17 additions" w:date="2024-07-17T14:23:00Z" w16du:dateUtc="2024-07-17T18:23:00Z"/>
                <w:color w:val="CCCCCC"/>
              </w:rPr>
            </w:pPr>
            <w:ins w:id="55" w:author="2024-07-17 additions" w:date="2024-07-17T14:23:00Z" w16du:dateUtc="2024-07-17T18:23:00Z">
              <w:r>
                <w:rPr>
                  <w:color w:val="CCCCCC"/>
                </w:rPr>
                <w:t>Page Break</w:t>
              </w:r>
            </w:ins>
          </w:p>
        </w:tc>
        <w:tc>
          <w:tcPr>
            <w:tcW w:w="8208" w:type="dxa"/>
            <w:tcBorders>
              <w:top w:val="nil"/>
              <w:left w:val="nil"/>
              <w:bottom w:val="nil"/>
              <w:right w:val="nil"/>
            </w:tcBorders>
          </w:tcPr>
          <w:p w14:paraId="3C08E4B7" w14:textId="77777777" w:rsidR="002E467E" w:rsidRDefault="002E467E">
            <w:pPr>
              <w:pBdr>
                <w:top w:val="single" w:sz="8" w:space="0" w:color="CCCCCC"/>
              </w:pBdr>
              <w:spacing w:before="120" w:after="120" w:line="120" w:lineRule="auto"/>
              <w:jc w:val="center"/>
              <w:rPr>
                <w:ins w:id="56" w:author="2024-07-17 additions" w:date="2024-07-17T14:23:00Z" w16du:dateUtc="2024-07-17T18:23:00Z"/>
                <w:color w:val="CCCCCC"/>
              </w:rPr>
            </w:pPr>
          </w:p>
        </w:tc>
      </w:tr>
    </w:tbl>
    <w:p w14:paraId="4028E796" w14:textId="77777777" w:rsidR="002E467E" w:rsidRDefault="00000000">
      <w:pPr>
        <w:rPr>
          <w:ins w:id="57" w:author="2024-07-17 additions" w:date="2024-07-17T14:23:00Z" w16du:dateUtc="2024-07-17T18:23:00Z"/>
        </w:rPr>
      </w:pPr>
      <w:ins w:id="58" w:author="2024-07-17 additions" w:date="2024-07-17T14:23:00Z" w16du:dateUtc="2024-07-17T18:23:00Z">
        <w:r>
          <w:br w:type="page"/>
        </w:r>
      </w:ins>
    </w:p>
    <w:p w14:paraId="1356941A" w14:textId="77777777" w:rsidR="00E67BD3" w:rsidRDefault="00E67BD3"/>
    <w:p w14:paraId="1356941B" w14:textId="77777777" w:rsidR="00E67BD3" w:rsidRDefault="0016622B">
      <w:pPr>
        <w:keepNext/>
      </w:pPr>
      <w:proofErr w:type="spellStart"/>
      <w:r>
        <w:t>cit</w:t>
      </w:r>
      <w:proofErr w:type="spellEnd"/>
      <w:r>
        <w:t xml:space="preserve"> Are you a citizen of the United States?</w:t>
      </w:r>
    </w:p>
    <w:p w14:paraId="1356941C" w14:textId="1C68BBA4" w:rsidR="00E67BD3" w:rsidRDefault="0016622B">
      <w:pPr>
        <w:pStyle w:val="ListParagraph"/>
        <w:keepNext/>
        <w:numPr>
          <w:ilvl w:val="0"/>
          <w:numId w:val="4"/>
        </w:numPr>
      </w:pPr>
      <w:r>
        <w:t>Yes</w:t>
      </w:r>
      <w:r w:rsidR="00A600DA">
        <w:t xml:space="preserve">, U.S. citizen by </w:t>
      </w:r>
      <w:proofErr w:type="gramStart"/>
      <w:r w:rsidR="00A600DA">
        <w:t>birth</w:t>
      </w:r>
      <w:r>
        <w:t xml:space="preserve">  (</w:t>
      </w:r>
      <w:proofErr w:type="gramEnd"/>
      <w:r>
        <w:t xml:space="preserve">1) </w:t>
      </w:r>
    </w:p>
    <w:p w14:paraId="1356941D" w14:textId="77777777" w:rsidR="00E67BD3" w:rsidRDefault="0016622B">
      <w:pPr>
        <w:pStyle w:val="ListParagraph"/>
        <w:keepNext/>
        <w:numPr>
          <w:ilvl w:val="0"/>
          <w:numId w:val="4"/>
        </w:numPr>
      </w:pPr>
      <w:r>
        <w:t xml:space="preserve">Yes, U.S. citizen by </w:t>
      </w:r>
      <w:proofErr w:type="gramStart"/>
      <w:r>
        <w:t>naturalization  (</w:t>
      </w:r>
      <w:proofErr w:type="gramEnd"/>
      <w:r>
        <w:t xml:space="preserve">2) </w:t>
      </w:r>
    </w:p>
    <w:p w14:paraId="1356941E" w14:textId="77777777" w:rsidR="00E67BD3" w:rsidRDefault="0016622B">
      <w:pPr>
        <w:pStyle w:val="ListParagraph"/>
        <w:keepNext/>
        <w:numPr>
          <w:ilvl w:val="0"/>
          <w:numId w:val="4"/>
        </w:numPr>
      </w:pPr>
      <w:r>
        <w:t xml:space="preserve">No, I am not a U.S. </w:t>
      </w:r>
      <w:proofErr w:type="gramStart"/>
      <w:r>
        <w:t>citizen  (</w:t>
      </w:r>
      <w:proofErr w:type="gramEnd"/>
      <w:r>
        <w:t xml:space="preserve">3) </w:t>
      </w:r>
    </w:p>
    <w:p w14:paraId="13569420" w14:textId="77777777" w:rsidR="00E67BD3" w:rsidRDefault="00E67BD3"/>
    <w:p w14:paraId="06ED56E9" w14:textId="7C493357" w:rsidR="003F6ADD" w:rsidRDefault="003F6ADD" w:rsidP="003F6ADD">
      <w:pPr>
        <w:pStyle w:val="QSkipLogic"/>
      </w:pPr>
      <w:r>
        <w:t xml:space="preserve">Skip To: End of Survey If </w:t>
      </w:r>
      <w:ins w:id="59" w:author="2024-07-17 additions" w:date="2024-07-17T14:23:00Z" w16du:dateUtc="2024-07-17T18:23:00Z">
        <w:r w:rsidR="00000000">
          <w:t>Are you a citizen of the United States?</w:t>
        </w:r>
      </w:ins>
      <w:del w:id="60" w:author="2024-07-17 additions" w:date="2024-07-17T14:23:00Z" w16du:dateUtc="2024-07-17T18:23:00Z">
        <w:r>
          <w:delText>cit</w:delText>
        </w:r>
      </w:del>
      <w:r>
        <w:t xml:space="preserve"> = 3</w:t>
      </w:r>
    </w:p>
    <w:p w14:paraId="5A2BDA2C" w14:textId="77777777" w:rsidR="003F6ADD" w:rsidRDefault="003F6ADD" w:rsidP="003F6ADD">
      <w:pPr>
        <w:pStyle w:val="QuestionSeparator"/>
      </w:pPr>
    </w:p>
    <w:tbl>
      <w:tblPr>
        <w:tblW w:w="0" w:type="auto"/>
        <w:tblInd w:w="10" w:type="dxa"/>
        <w:tblCellMar>
          <w:left w:w="10" w:type="dxa"/>
          <w:right w:w="10" w:type="dxa"/>
        </w:tblCellMar>
        <w:tblLook w:val="0000" w:firstRow="0" w:lastRow="0" w:firstColumn="0" w:lastColumn="0" w:noHBand="0" w:noVBand="0"/>
        <w:tblPrChange w:id="61" w:author="2024-07-17 additions" w:date="2024-07-17T14:23:00Z" w16du:dateUtc="2024-07-17T18:23:00Z">
          <w:tblPr>
            <w:tblW w:w="0" w:type="auto"/>
            <w:tblInd w:w="10" w:type="dxa"/>
            <w:tblCellMar>
              <w:left w:w="10" w:type="dxa"/>
              <w:right w:w="10" w:type="dxa"/>
            </w:tblCellMar>
            <w:tblLook w:val="04A0" w:firstRow="1" w:lastRow="0" w:firstColumn="1" w:lastColumn="0" w:noHBand="0" w:noVBand="1"/>
          </w:tblPr>
        </w:tblPrChange>
      </w:tblPr>
      <w:tblGrid>
        <w:gridCol w:w="1348"/>
        <w:gridCol w:w="8002"/>
        <w:tblGridChange w:id="62">
          <w:tblGrid>
            <w:gridCol w:w="1348"/>
            <w:gridCol w:w="8002"/>
          </w:tblGrid>
        </w:tblGridChange>
      </w:tblGrid>
      <w:tr w:rsidR="003F6ADD" w14:paraId="68CD9AEE" w14:textId="77777777">
        <w:tblPrEx>
          <w:tblCellMar>
            <w:top w:w="0" w:type="dxa"/>
            <w:bottom w:w="0" w:type="dxa"/>
          </w:tblCellMar>
        </w:tblPrEx>
        <w:trPr>
          <w:trHeight w:val="300"/>
          <w:trPrChange w:id="63" w:author="2024-07-17 additions" w:date="2024-07-17T14:23:00Z" w16du:dateUtc="2024-07-17T18:23:00Z">
            <w:trPr>
              <w:trHeight w:val="300"/>
            </w:trPr>
          </w:trPrChange>
        </w:trPr>
        <w:tc>
          <w:tcPr>
            <w:tcW w:w="1368" w:type="dxa"/>
            <w:tcBorders>
              <w:top w:val="nil"/>
              <w:left w:val="nil"/>
              <w:bottom w:val="nil"/>
              <w:right w:val="nil"/>
            </w:tcBorders>
            <w:tcPrChange w:id="64" w:author="2024-07-17 additions" w:date="2024-07-17T14:23:00Z" w16du:dateUtc="2024-07-17T18:23:00Z">
              <w:tcPr>
                <w:tcW w:w="1368" w:type="dxa"/>
                <w:tcBorders>
                  <w:top w:val="nil"/>
                  <w:left w:val="nil"/>
                  <w:bottom w:val="nil"/>
                  <w:right w:val="nil"/>
                </w:tcBorders>
              </w:tcPr>
            </w:tcPrChange>
          </w:tcPr>
          <w:p w14:paraId="5F5DA64B" w14:textId="77777777" w:rsidR="003F6ADD" w:rsidRDefault="003F6ADD" w:rsidP="001C13A5">
            <w:pPr>
              <w:rPr>
                <w:color w:val="CCCCCC"/>
              </w:rPr>
            </w:pPr>
            <w:r>
              <w:rPr>
                <w:color w:val="CCCCCC"/>
              </w:rPr>
              <w:t>Page Break</w:t>
            </w:r>
          </w:p>
        </w:tc>
        <w:tc>
          <w:tcPr>
            <w:tcW w:w="8208" w:type="dxa"/>
            <w:tcBorders>
              <w:top w:val="nil"/>
              <w:left w:val="nil"/>
              <w:bottom w:val="nil"/>
              <w:right w:val="nil"/>
            </w:tcBorders>
            <w:tcPrChange w:id="65" w:author="2024-07-17 additions" w:date="2024-07-17T14:23:00Z" w16du:dateUtc="2024-07-17T18:23:00Z">
              <w:tcPr>
                <w:tcW w:w="8208" w:type="dxa"/>
                <w:tcBorders>
                  <w:top w:val="nil"/>
                  <w:left w:val="nil"/>
                  <w:bottom w:val="nil"/>
                  <w:right w:val="nil"/>
                </w:tcBorders>
              </w:tcPr>
            </w:tcPrChange>
          </w:tcPr>
          <w:p w14:paraId="26C1830F" w14:textId="77777777" w:rsidR="003F6ADD" w:rsidRDefault="003F6ADD" w:rsidP="001C13A5">
            <w:pPr>
              <w:pBdr>
                <w:top w:val="single" w:sz="8" w:space="0" w:color="CCCCCC"/>
              </w:pBdr>
              <w:spacing w:before="120" w:after="120" w:line="120" w:lineRule="auto"/>
              <w:jc w:val="center"/>
              <w:rPr>
                <w:color w:val="CCCCCC"/>
              </w:rPr>
            </w:pPr>
          </w:p>
        </w:tc>
      </w:tr>
    </w:tbl>
    <w:p w14:paraId="32BD9D6A" w14:textId="77777777" w:rsidR="003F6ADD" w:rsidRDefault="003F6ADD" w:rsidP="003F6ADD">
      <w:r>
        <w:br w:type="page"/>
      </w:r>
    </w:p>
    <w:p w14:paraId="2F4CB623" w14:textId="77777777" w:rsidR="003F6ADD" w:rsidRDefault="003F6ADD" w:rsidP="003F6ADD"/>
    <w:p w14:paraId="2CF43342" w14:textId="77777777" w:rsidR="003F6ADD" w:rsidRDefault="003F6ADD" w:rsidP="003F6ADD">
      <w:pPr>
        <w:keepNext/>
      </w:pPr>
      <w:r>
        <w:t xml:space="preserve">state </w:t>
      </w:r>
      <w:proofErr w:type="gramStart"/>
      <w:r>
        <w:t>In</w:t>
      </w:r>
      <w:proofErr w:type="gramEnd"/>
      <w:r>
        <w:t xml:space="preserve"> which state do you currently reside?</w:t>
      </w:r>
    </w:p>
    <w:p w14:paraId="2F5F3CF3" w14:textId="77777777" w:rsidR="003F6ADD" w:rsidRDefault="003F6ADD" w:rsidP="003F6ADD">
      <w:pPr>
        <w:pStyle w:val="Dropdown"/>
        <w:keepNext/>
      </w:pPr>
      <w:r>
        <w:t>▼ Alabama (1) ... I do not reside in the United States (53)</w:t>
      </w:r>
    </w:p>
    <w:p w14:paraId="73B2052D" w14:textId="77777777" w:rsidR="003F6ADD" w:rsidRDefault="003F6ADD" w:rsidP="003F6ADD"/>
    <w:p w14:paraId="0F7D7375" w14:textId="77777777" w:rsidR="003F6ADD" w:rsidRDefault="003F6ADD" w:rsidP="003F6ADD">
      <w:pPr>
        <w:pStyle w:val="QuestionSeparator"/>
      </w:pPr>
    </w:p>
    <w:tbl>
      <w:tblPr>
        <w:tblW w:w="0" w:type="auto"/>
        <w:tblInd w:w="10" w:type="dxa"/>
        <w:tblCellMar>
          <w:left w:w="10" w:type="dxa"/>
          <w:right w:w="10" w:type="dxa"/>
        </w:tblCellMar>
        <w:tblLook w:val="0000" w:firstRow="0" w:lastRow="0" w:firstColumn="0" w:lastColumn="0" w:noHBand="0" w:noVBand="0"/>
        <w:tblPrChange w:id="66" w:author="2024-07-17 additions" w:date="2024-07-17T14:23:00Z" w16du:dateUtc="2024-07-17T18:23:00Z">
          <w:tblPr>
            <w:tblW w:w="0" w:type="auto"/>
            <w:tblInd w:w="10" w:type="dxa"/>
            <w:tblCellMar>
              <w:left w:w="10" w:type="dxa"/>
              <w:right w:w="10" w:type="dxa"/>
            </w:tblCellMar>
            <w:tblLook w:val="04A0" w:firstRow="1" w:lastRow="0" w:firstColumn="1" w:lastColumn="0" w:noHBand="0" w:noVBand="1"/>
          </w:tblPr>
        </w:tblPrChange>
      </w:tblPr>
      <w:tblGrid>
        <w:gridCol w:w="1348"/>
        <w:gridCol w:w="8002"/>
        <w:tblGridChange w:id="67">
          <w:tblGrid>
            <w:gridCol w:w="1348"/>
            <w:gridCol w:w="8002"/>
          </w:tblGrid>
        </w:tblGridChange>
      </w:tblGrid>
      <w:tr w:rsidR="003F6ADD" w14:paraId="5434B551" w14:textId="77777777">
        <w:tblPrEx>
          <w:tblCellMar>
            <w:top w:w="0" w:type="dxa"/>
            <w:bottom w:w="0" w:type="dxa"/>
          </w:tblCellMar>
        </w:tblPrEx>
        <w:trPr>
          <w:trHeight w:val="300"/>
          <w:trPrChange w:id="68" w:author="2024-07-17 additions" w:date="2024-07-17T14:23:00Z" w16du:dateUtc="2024-07-17T18:23:00Z">
            <w:trPr>
              <w:trHeight w:val="300"/>
            </w:trPr>
          </w:trPrChange>
        </w:trPr>
        <w:tc>
          <w:tcPr>
            <w:tcW w:w="1368" w:type="dxa"/>
            <w:tcBorders>
              <w:top w:val="nil"/>
              <w:left w:val="nil"/>
              <w:bottom w:val="nil"/>
              <w:right w:val="nil"/>
            </w:tcBorders>
            <w:tcPrChange w:id="69" w:author="2024-07-17 additions" w:date="2024-07-17T14:23:00Z" w16du:dateUtc="2024-07-17T18:23:00Z">
              <w:tcPr>
                <w:tcW w:w="1368" w:type="dxa"/>
                <w:tcBorders>
                  <w:top w:val="nil"/>
                  <w:left w:val="nil"/>
                  <w:bottom w:val="nil"/>
                  <w:right w:val="nil"/>
                </w:tcBorders>
              </w:tcPr>
            </w:tcPrChange>
          </w:tcPr>
          <w:p w14:paraId="5AC2F664" w14:textId="77777777" w:rsidR="003F6ADD" w:rsidRDefault="003F6ADD" w:rsidP="001C13A5">
            <w:pPr>
              <w:rPr>
                <w:color w:val="CCCCCC"/>
              </w:rPr>
            </w:pPr>
            <w:r>
              <w:rPr>
                <w:color w:val="CCCCCC"/>
              </w:rPr>
              <w:t>Page Break</w:t>
            </w:r>
          </w:p>
        </w:tc>
        <w:tc>
          <w:tcPr>
            <w:tcW w:w="8208" w:type="dxa"/>
            <w:tcBorders>
              <w:top w:val="nil"/>
              <w:left w:val="nil"/>
              <w:bottom w:val="nil"/>
              <w:right w:val="nil"/>
            </w:tcBorders>
            <w:tcPrChange w:id="70" w:author="2024-07-17 additions" w:date="2024-07-17T14:23:00Z" w16du:dateUtc="2024-07-17T18:23:00Z">
              <w:tcPr>
                <w:tcW w:w="8208" w:type="dxa"/>
                <w:tcBorders>
                  <w:top w:val="nil"/>
                  <w:left w:val="nil"/>
                  <w:bottom w:val="nil"/>
                  <w:right w:val="nil"/>
                </w:tcBorders>
              </w:tcPr>
            </w:tcPrChange>
          </w:tcPr>
          <w:p w14:paraId="04733E96" w14:textId="77777777" w:rsidR="003F6ADD" w:rsidRDefault="003F6ADD" w:rsidP="001C13A5">
            <w:pPr>
              <w:pBdr>
                <w:top w:val="single" w:sz="8" w:space="0" w:color="CCCCCC"/>
              </w:pBdr>
              <w:spacing w:before="120" w:after="120" w:line="120" w:lineRule="auto"/>
              <w:jc w:val="center"/>
              <w:rPr>
                <w:color w:val="CCCCCC"/>
              </w:rPr>
            </w:pPr>
          </w:p>
        </w:tc>
      </w:tr>
    </w:tbl>
    <w:p w14:paraId="1F43863F" w14:textId="77777777" w:rsidR="002E467E" w:rsidRDefault="00000000">
      <w:pPr>
        <w:rPr>
          <w:ins w:id="71" w:author="2024-07-17 additions" w:date="2024-07-17T14:23:00Z" w16du:dateUtc="2024-07-17T18:23:00Z"/>
        </w:rPr>
      </w:pPr>
      <w:ins w:id="72"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1C787F90" w14:textId="77777777">
        <w:trPr>
          <w:ins w:id="73" w:author="2024-07-17 additions" w:date="2024-07-17T14:23:00Z" w16du:dateUtc="2024-07-17T18:23:00Z"/>
        </w:trPr>
        <w:tc>
          <w:tcPr>
            <w:tcW w:w="50" w:type="dxa"/>
          </w:tcPr>
          <w:p w14:paraId="7C81D941" w14:textId="77777777" w:rsidR="002E467E" w:rsidRDefault="00000000">
            <w:pPr>
              <w:keepNext/>
              <w:rPr>
                <w:ins w:id="74" w:author="2024-07-17 additions" w:date="2024-07-17T14:23:00Z" w16du:dateUtc="2024-07-17T18:23:00Z"/>
              </w:rPr>
            </w:pPr>
            <w:ins w:id="75" w:author="2024-07-17 additions" w:date="2024-07-17T14:23:00Z" w16du:dateUtc="2024-07-17T18:23:00Z">
              <w:r>
                <w:rPr>
                  <w:noProof/>
                </w:rPr>
                <w:lastRenderedPageBreak/>
                <w:drawing>
                  <wp:inline distT="0" distB="0" distL="0" distR="0" wp14:anchorId="726EB15A" wp14:editId="1B96ACE7">
                    <wp:extent cx="228600" cy="228600"/>
                    <wp:effectExtent l="0" t="0" r="0" b="0"/>
                    <wp:docPr id="13678361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55C26EFC" w14:textId="77777777" w:rsidR="002E467E" w:rsidRDefault="002E467E">
      <w:pPr>
        <w:rPr>
          <w:ins w:id="76" w:author="2024-07-17 additions" w:date="2024-07-17T14:23:00Z" w16du:dateUtc="2024-07-17T18:23:00Z"/>
        </w:rPr>
      </w:pPr>
    </w:p>
    <w:p w14:paraId="2D8419DD" w14:textId="1F2891D1" w:rsidR="0079604A" w:rsidRDefault="00000000">
      <w:pPr>
        <w:rPr>
          <w:del w:id="77" w:author="2024-07-17 additions" w:date="2024-07-17T14:23:00Z" w16du:dateUtc="2024-07-17T18:23:00Z"/>
        </w:rPr>
      </w:pPr>
      <w:ins w:id="78" w:author="2024-07-17 additions" w:date="2024-07-17T14:23:00Z" w16du:dateUtc="2024-07-17T18:23:00Z">
        <w:r>
          <w:t xml:space="preserve">attention </w:t>
        </w:r>
      </w:ins>
    </w:p>
    <w:p w14:paraId="70078D2F" w14:textId="77777777" w:rsidR="0079604A" w:rsidRDefault="0079604A">
      <w:pPr>
        <w:rPr>
          <w:del w:id="79" w:author="2024-07-17 additions" w:date="2024-07-17T14:23:00Z" w16du:dateUtc="2024-07-17T18:23:00Z"/>
        </w:rPr>
      </w:pPr>
    </w:p>
    <w:p w14:paraId="6BB11AB6" w14:textId="77777777" w:rsidR="0079604A" w:rsidRDefault="0079604A">
      <w:pPr>
        <w:rPr>
          <w:del w:id="80" w:author="2024-07-17 additions" w:date="2024-07-17T14:23:00Z" w16du:dateUtc="2024-07-17T18:23:00Z"/>
        </w:rPr>
      </w:pPr>
    </w:p>
    <w:p w14:paraId="0C216A58" w14:textId="77777777" w:rsidR="00A600DA" w:rsidRDefault="00A600DA" w:rsidP="00A600DA">
      <w:pPr>
        <w:pStyle w:val="BlockEndLabel"/>
        <w:rPr>
          <w:del w:id="81" w:author="2024-07-17 additions" w:date="2024-07-17T14:23:00Z" w16du:dateUtc="2024-07-17T18:23:00Z"/>
          <w:b w:val="0"/>
          <w:bCs/>
        </w:rPr>
      </w:pPr>
      <w:commentRangeStart w:id="82"/>
      <w:commentRangeStart w:id="83"/>
      <w:del w:id="84" w:author="2024-07-17 additions" w:date="2024-07-17T14:23:00Z" w16du:dateUtc="2024-07-17T18:23:00Z">
        <w:r w:rsidRPr="00B61980">
          <w:rPr>
            <w:b w:val="0"/>
            <w:bCs/>
          </w:rPr>
          <w:delText>Attention</w:delText>
        </w:r>
        <w:commentRangeEnd w:id="82"/>
        <w:r>
          <w:rPr>
            <w:rStyle w:val="CommentReference"/>
            <w:b w:val="0"/>
            <w:color w:val="auto"/>
          </w:rPr>
          <w:commentReference w:id="82"/>
        </w:r>
        <w:commentRangeEnd w:id="83"/>
        <w:r w:rsidR="00BB15E8">
          <w:rPr>
            <w:rStyle w:val="CommentReference"/>
            <w:b w:val="0"/>
            <w:color w:val="auto"/>
          </w:rPr>
          <w:commentReference w:id="83"/>
        </w:r>
      </w:del>
    </w:p>
    <w:p w14:paraId="78F977CC" w14:textId="7E73E046" w:rsidR="00A600DA" w:rsidRDefault="00A600DA" w:rsidP="00A600DA">
      <w:pPr>
        <w:keepNext/>
      </w:pPr>
      <w:r>
        <w:t xml:space="preserve">How often do you pay attention to </w:t>
      </w:r>
      <w:ins w:id="85" w:author="2024-07-17 additions" w:date="2024-07-17T14:23:00Z" w16du:dateUtc="2024-07-17T18:23:00Z">
        <w:r w:rsidR="00000000">
          <w:t>what is</w:t>
        </w:r>
      </w:ins>
      <w:del w:id="86" w:author="2024-07-17 additions" w:date="2024-07-17T14:23:00Z" w16du:dateUtc="2024-07-17T18:23:00Z">
        <w:r>
          <w:delText>what’s</w:delText>
        </w:r>
      </w:del>
      <w:r>
        <w:t xml:space="preserve"> going on in government and politics?</w:t>
      </w:r>
    </w:p>
    <w:p w14:paraId="1575D867" w14:textId="3E6FCCC6" w:rsidR="00A600DA" w:rsidRDefault="00A600DA">
      <w:pPr>
        <w:pStyle w:val="ListParagraph"/>
        <w:keepNext/>
        <w:numPr>
          <w:ilvl w:val="0"/>
          <w:numId w:val="4"/>
        </w:numPr>
        <w:pPrChange w:id="87" w:author="2024-07-17 additions" w:date="2024-07-17T14:23:00Z" w16du:dateUtc="2024-07-17T18:23:00Z">
          <w:pPr>
            <w:pStyle w:val="ListParagraph"/>
            <w:keepNext/>
            <w:numPr>
              <w:numId w:val="4"/>
            </w:numPr>
            <w:spacing w:before="120"/>
            <w:ind w:left="360"/>
          </w:pPr>
        </w:pPrChange>
      </w:pPr>
      <w:proofErr w:type="gramStart"/>
      <w:r>
        <w:t>Always  (</w:t>
      </w:r>
      <w:proofErr w:type="gramEnd"/>
      <w:ins w:id="88" w:author="2024-07-17 additions" w:date="2024-07-17T14:23:00Z" w16du:dateUtc="2024-07-17T18:23:00Z">
        <w:r w:rsidR="00000000">
          <w:t>4</w:t>
        </w:r>
      </w:ins>
      <w:del w:id="89" w:author="2024-07-17 additions" w:date="2024-07-17T14:23:00Z" w16du:dateUtc="2024-07-17T18:23:00Z">
        <w:r>
          <w:delText>1</w:delText>
        </w:r>
      </w:del>
      <w:r>
        <w:t xml:space="preserve">) </w:t>
      </w:r>
    </w:p>
    <w:p w14:paraId="64FBB4AB" w14:textId="620F9EC5" w:rsidR="00A600DA" w:rsidRDefault="00A600DA">
      <w:pPr>
        <w:pStyle w:val="ListParagraph"/>
        <w:keepNext/>
        <w:numPr>
          <w:ilvl w:val="0"/>
          <w:numId w:val="4"/>
        </w:numPr>
        <w:pPrChange w:id="90" w:author="2024-07-17 additions" w:date="2024-07-17T14:23:00Z" w16du:dateUtc="2024-07-17T18:23:00Z">
          <w:pPr>
            <w:pStyle w:val="ListParagraph"/>
            <w:keepNext/>
            <w:numPr>
              <w:numId w:val="4"/>
            </w:numPr>
            <w:spacing w:before="120"/>
            <w:ind w:left="360"/>
          </w:pPr>
        </w:pPrChange>
      </w:pPr>
      <w:r>
        <w:t xml:space="preserve">Most of the </w:t>
      </w:r>
      <w:proofErr w:type="gramStart"/>
      <w:r>
        <w:t>time  (</w:t>
      </w:r>
      <w:proofErr w:type="gramEnd"/>
      <w:ins w:id="91" w:author="2024-07-17 additions" w:date="2024-07-17T14:23:00Z" w16du:dateUtc="2024-07-17T18:23:00Z">
        <w:r w:rsidR="00000000">
          <w:t>3</w:t>
        </w:r>
      </w:ins>
      <w:del w:id="92" w:author="2024-07-17 additions" w:date="2024-07-17T14:23:00Z" w16du:dateUtc="2024-07-17T18:23:00Z">
        <w:r>
          <w:delText>2</w:delText>
        </w:r>
      </w:del>
      <w:r>
        <w:t xml:space="preserve">) </w:t>
      </w:r>
    </w:p>
    <w:p w14:paraId="274EE861" w14:textId="0C4AD96A" w:rsidR="00A600DA" w:rsidRDefault="00A600DA">
      <w:pPr>
        <w:pStyle w:val="ListParagraph"/>
        <w:keepNext/>
        <w:numPr>
          <w:ilvl w:val="0"/>
          <w:numId w:val="4"/>
        </w:numPr>
        <w:pPrChange w:id="93" w:author="2024-07-17 additions" w:date="2024-07-17T14:23:00Z" w16du:dateUtc="2024-07-17T18:23:00Z">
          <w:pPr>
            <w:pStyle w:val="ListParagraph"/>
            <w:keepNext/>
            <w:numPr>
              <w:numId w:val="4"/>
            </w:numPr>
            <w:spacing w:before="120"/>
            <w:ind w:left="360"/>
          </w:pPr>
        </w:pPrChange>
      </w:pPr>
      <w:r>
        <w:t xml:space="preserve">About half the </w:t>
      </w:r>
      <w:proofErr w:type="gramStart"/>
      <w:r>
        <w:t>time  (</w:t>
      </w:r>
      <w:proofErr w:type="gramEnd"/>
      <w:ins w:id="94" w:author="2024-07-17 additions" w:date="2024-07-17T14:23:00Z" w16du:dateUtc="2024-07-17T18:23:00Z">
        <w:r w:rsidR="00000000">
          <w:t>4</w:t>
        </w:r>
      </w:ins>
      <w:del w:id="95" w:author="2024-07-17 additions" w:date="2024-07-17T14:23:00Z" w16du:dateUtc="2024-07-17T18:23:00Z">
        <w:r>
          <w:delText>3</w:delText>
        </w:r>
      </w:del>
      <w:r>
        <w:t xml:space="preserve">) </w:t>
      </w:r>
    </w:p>
    <w:p w14:paraId="19358611" w14:textId="2E8375ED" w:rsidR="00A600DA" w:rsidRDefault="00000000">
      <w:pPr>
        <w:pStyle w:val="ListParagraph"/>
        <w:keepNext/>
        <w:numPr>
          <w:ilvl w:val="0"/>
          <w:numId w:val="4"/>
        </w:numPr>
        <w:pPrChange w:id="96" w:author="2024-07-17 additions" w:date="2024-07-17T14:23:00Z" w16du:dateUtc="2024-07-17T18:23:00Z">
          <w:pPr>
            <w:pStyle w:val="ListParagraph"/>
            <w:keepNext/>
            <w:numPr>
              <w:numId w:val="4"/>
            </w:numPr>
            <w:spacing w:before="120"/>
            <w:ind w:left="360"/>
          </w:pPr>
        </w:pPrChange>
      </w:pPr>
      <w:proofErr w:type="gramStart"/>
      <w:ins w:id="97" w:author="2024-07-17 additions" w:date="2024-07-17T14:23:00Z" w16du:dateUtc="2024-07-17T18:23:00Z">
        <w:r>
          <w:t>Sometimes  (</w:t>
        </w:r>
        <w:proofErr w:type="gramEnd"/>
        <w:r>
          <w:t>2</w:t>
        </w:r>
      </w:ins>
      <w:del w:id="98" w:author="2024-07-17 additions" w:date="2024-07-17T14:23:00Z" w16du:dateUtc="2024-07-17T18:23:00Z">
        <w:r w:rsidR="00A600DA">
          <w:delText>Some of the time  (4</w:delText>
        </w:r>
      </w:del>
      <w:r w:rsidR="00A600DA">
        <w:t xml:space="preserve">) </w:t>
      </w:r>
    </w:p>
    <w:p w14:paraId="3564EFD3" w14:textId="044FC457" w:rsidR="00A600DA" w:rsidRDefault="00A600DA">
      <w:pPr>
        <w:pStyle w:val="ListParagraph"/>
        <w:keepNext/>
        <w:numPr>
          <w:ilvl w:val="0"/>
          <w:numId w:val="4"/>
        </w:numPr>
        <w:pPrChange w:id="99" w:author="2024-07-17 additions" w:date="2024-07-17T14:23:00Z" w16du:dateUtc="2024-07-17T18:23:00Z">
          <w:pPr>
            <w:pStyle w:val="ListParagraph"/>
            <w:keepNext/>
            <w:numPr>
              <w:numId w:val="4"/>
            </w:numPr>
            <w:spacing w:before="120"/>
            <w:ind w:left="360"/>
          </w:pPr>
        </w:pPrChange>
      </w:pPr>
      <w:proofErr w:type="gramStart"/>
      <w:r>
        <w:t>Never  (</w:t>
      </w:r>
      <w:proofErr w:type="gramEnd"/>
      <w:ins w:id="100" w:author="2024-07-17 additions" w:date="2024-07-17T14:23:00Z" w16du:dateUtc="2024-07-17T18:23:00Z">
        <w:r w:rsidR="00000000">
          <w:t>1</w:t>
        </w:r>
      </w:ins>
      <w:del w:id="101" w:author="2024-07-17 additions" w:date="2024-07-17T14:23:00Z" w16du:dateUtc="2024-07-17T18:23:00Z">
        <w:r>
          <w:delText>5</w:delText>
        </w:r>
      </w:del>
      <w:r>
        <w:t xml:space="preserve">) </w:t>
      </w:r>
    </w:p>
    <w:p w14:paraId="032BFCC6" w14:textId="77777777" w:rsidR="002E467E" w:rsidRDefault="002E467E">
      <w:pPr>
        <w:rPr>
          <w:ins w:id="102" w:author="2024-07-17 additions" w:date="2024-07-17T14:23:00Z" w16du:dateUtc="2024-07-17T18:23:00Z"/>
        </w:rPr>
      </w:pPr>
    </w:p>
    <w:p w14:paraId="498CF020" w14:textId="77777777" w:rsidR="002E467E" w:rsidRDefault="002E467E">
      <w:pPr>
        <w:pStyle w:val="QuestionSeparator"/>
        <w:rPr>
          <w:ins w:id="103"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17C949B5" w14:textId="77777777">
        <w:tblPrEx>
          <w:tblCellMar>
            <w:top w:w="0" w:type="dxa"/>
            <w:bottom w:w="0" w:type="dxa"/>
          </w:tblCellMar>
        </w:tblPrEx>
        <w:trPr>
          <w:trHeight w:val="300"/>
          <w:ins w:id="104" w:author="2024-07-17 additions" w:date="2024-07-17T14:23:00Z" w16du:dateUtc="2024-07-17T18:23:00Z"/>
        </w:trPr>
        <w:tc>
          <w:tcPr>
            <w:tcW w:w="1368" w:type="dxa"/>
            <w:tcBorders>
              <w:top w:val="nil"/>
              <w:left w:val="nil"/>
              <w:bottom w:val="nil"/>
              <w:right w:val="nil"/>
            </w:tcBorders>
          </w:tcPr>
          <w:p w14:paraId="3EE4DE4F" w14:textId="77777777" w:rsidR="002E467E" w:rsidRDefault="00000000">
            <w:pPr>
              <w:rPr>
                <w:ins w:id="105" w:author="2024-07-17 additions" w:date="2024-07-17T14:23:00Z" w16du:dateUtc="2024-07-17T18:23:00Z"/>
                <w:color w:val="CCCCCC"/>
              </w:rPr>
            </w:pPr>
            <w:ins w:id="106" w:author="2024-07-17 additions" w:date="2024-07-17T14:23:00Z" w16du:dateUtc="2024-07-17T18:23:00Z">
              <w:r>
                <w:rPr>
                  <w:color w:val="CCCCCC"/>
                </w:rPr>
                <w:t>Page Break</w:t>
              </w:r>
            </w:ins>
          </w:p>
        </w:tc>
        <w:tc>
          <w:tcPr>
            <w:tcW w:w="8208" w:type="dxa"/>
            <w:tcBorders>
              <w:top w:val="nil"/>
              <w:left w:val="nil"/>
              <w:bottom w:val="nil"/>
              <w:right w:val="nil"/>
            </w:tcBorders>
          </w:tcPr>
          <w:p w14:paraId="6D314FA4" w14:textId="77777777" w:rsidR="002E467E" w:rsidRDefault="002E467E">
            <w:pPr>
              <w:pBdr>
                <w:top w:val="single" w:sz="8" w:space="0" w:color="CCCCCC"/>
              </w:pBdr>
              <w:spacing w:before="120" w:after="120" w:line="120" w:lineRule="auto"/>
              <w:jc w:val="center"/>
              <w:rPr>
                <w:ins w:id="107" w:author="2024-07-17 additions" w:date="2024-07-17T14:23:00Z" w16du:dateUtc="2024-07-17T18:23:00Z"/>
                <w:color w:val="CCCCCC"/>
              </w:rPr>
            </w:pPr>
          </w:p>
        </w:tc>
      </w:tr>
    </w:tbl>
    <w:p w14:paraId="201D5370" w14:textId="77777777" w:rsidR="002E467E" w:rsidRDefault="00000000">
      <w:pPr>
        <w:rPr>
          <w:ins w:id="108" w:author="2024-07-17 additions" w:date="2024-07-17T14:23:00Z" w16du:dateUtc="2024-07-17T18:23:00Z"/>
        </w:rPr>
      </w:pPr>
      <w:ins w:id="109"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206CE933" w14:textId="77777777">
        <w:trPr>
          <w:ins w:id="110" w:author="2024-07-17 additions" w:date="2024-07-17T14:23:00Z" w16du:dateUtc="2024-07-17T18:23:00Z"/>
        </w:trPr>
        <w:tc>
          <w:tcPr>
            <w:tcW w:w="50" w:type="dxa"/>
          </w:tcPr>
          <w:p w14:paraId="2016A962" w14:textId="77777777" w:rsidR="002E467E" w:rsidRDefault="00000000">
            <w:pPr>
              <w:keepNext/>
              <w:rPr>
                <w:ins w:id="111" w:author="2024-07-17 additions" w:date="2024-07-17T14:23:00Z" w16du:dateUtc="2024-07-17T18:23:00Z"/>
              </w:rPr>
            </w:pPr>
            <w:ins w:id="112" w:author="2024-07-17 additions" w:date="2024-07-17T14:23:00Z" w16du:dateUtc="2024-07-17T18:23:00Z">
              <w:r>
                <w:rPr>
                  <w:noProof/>
                </w:rPr>
                <w:lastRenderedPageBreak/>
                <w:drawing>
                  <wp:inline distT="0" distB="0" distL="0" distR="0" wp14:anchorId="0D3AFFC7" wp14:editId="2B733C40">
                    <wp:extent cx="228600" cy="228600"/>
                    <wp:effectExtent l="0" t="0" r="0" b="0"/>
                    <wp:docPr id="9992683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464FC996" w14:textId="34AD46E2" w:rsidR="00A600DA" w:rsidRDefault="00A600DA">
      <w:pPr>
        <w:pPrChange w:id="113" w:author="2024-07-17 additions" w:date="2024-07-17T14:23:00Z" w16du:dateUtc="2024-07-17T18:23:00Z">
          <w:pPr>
            <w:pStyle w:val="BlockEndLabel"/>
          </w:pPr>
        </w:pPrChange>
      </w:pPr>
    </w:p>
    <w:p w14:paraId="0818CD7B" w14:textId="7EDB3D9C" w:rsidR="00D804DB" w:rsidRDefault="00D804DB" w:rsidP="00D804DB">
      <w:pPr>
        <w:keepNext/>
        <w:rPr>
          <w:del w:id="114" w:author="2024-07-17 additions" w:date="2024-07-17T14:23:00Z" w16du:dateUtc="2024-07-17T18:23:00Z"/>
        </w:rPr>
      </w:pPr>
      <w:proofErr w:type="spellStart"/>
      <w:r>
        <w:t>E</w:t>
      </w:r>
      <w:r w:rsidR="006204B9">
        <w:t>O</w:t>
      </w:r>
      <w:r>
        <w:t>_favorability</w:t>
      </w:r>
      <w:proofErr w:type="spellEnd"/>
      <w:ins w:id="115" w:author="2024-07-17 additions" w:date="2024-07-17T14:23:00Z" w16du:dateUtc="2024-07-17T18:23:00Z">
        <w:r w:rsidR="00000000">
          <w:t xml:space="preserve"> </w:t>
        </w:r>
      </w:ins>
    </w:p>
    <w:p w14:paraId="1F6F20C9" w14:textId="233D775C" w:rsidR="00D804DB" w:rsidRDefault="00D804DB" w:rsidP="00D804DB">
      <w:pPr>
        <w:keepNext/>
      </w:pPr>
      <w:r>
        <w:t>In general, how favorable or unfavorable is your impression of local election officials?</w:t>
      </w:r>
    </w:p>
    <w:p w14:paraId="054984DB" w14:textId="3BD78C1F" w:rsidR="00D804DB" w:rsidRDefault="00D804DB" w:rsidP="00D804DB">
      <w:pPr>
        <w:pStyle w:val="ListParagraph"/>
        <w:keepNext/>
        <w:numPr>
          <w:ilvl w:val="0"/>
          <w:numId w:val="4"/>
        </w:numPr>
      </w:pPr>
      <w:r>
        <w:t xml:space="preserve">Strongly </w:t>
      </w:r>
      <w:proofErr w:type="gramStart"/>
      <w:r>
        <w:t>favorable  (</w:t>
      </w:r>
      <w:proofErr w:type="gramEnd"/>
      <w:ins w:id="116" w:author="2024-07-17 additions" w:date="2024-07-17T14:23:00Z" w16du:dateUtc="2024-07-17T18:23:00Z">
        <w:r w:rsidR="00000000">
          <w:t>5</w:t>
        </w:r>
      </w:ins>
      <w:del w:id="117" w:author="2024-07-17 additions" w:date="2024-07-17T14:23:00Z" w16du:dateUtc="2024-07-17T18:23:00Z">
        <w:r>
          <w:delText>1</w:delText>
        </w:r>
      </w:del>
      <w:r>
        <w:t xml:space="preserve">) </w:t>
      </w:r>
    </w:p>
    <w:p w14:paraId="707A841F" w14:textId="5727643E" w:rsidR="00D804DB" w:rsidRDefault="00D804DB" w:rsidP="00D804DB">
      <w:pPr>
        <w:pStyle w:val="ListParagraph"/>
        <w:keepNext/>
        <w:numPr>
          <w:ilvl w:val="0"/>
          <w:numId w:val="4"/>
        </w:numPr>
      </w:pPr>
      <w:r>
        <w:t xml:space="preserve">Somewhat </w:t>
      </w:r>
      <w:proofErr w:type="gramStart"/>
      <w:r>
        <w:t>favorable  (</w:t>
      </w:r>
      <w:proofErr w:type="gramEnd"/>
      <w:ins w:id="118" w:author="2024-07-17 additions" w:date="2024-07-17T14:23:00Z" w16du:dateUtc="2024-07-17T18:23:00Z">
        <w:r w:rsidR="00000000">
          <w:t>4</w:t>
        </w:r>
      </w:ins>
      <w:del w:id="119" w:author="2024-07-17 additions" w:date="2024-07-17T14:23:00Z" w16du:dateUtc="2024-07-17T18:23:00Z">
        <w:r>
          <w:delText>2</w:delText>
        </w:r>
      </w:del>
      <w:r>
        <w:t xml:space="preserve">) </w:t>
      </w:r>
    </w:p>
    <w:p w14:paraId="272B8CCE" w14:textId="77777777" w:rsidR="00D804DB" w:rsidRDefault="00D804DB" w:rsidP="00D804DB">
      <w:pPr>
        <w:pStyle w:val="ListParagraph"/>
        <w:keepNext/>
        <w:numPr>
          <w:ilvl w:val="0"/>
          <w:numId w:val="4"/>
        </w:numPr>
      </w:pPr>
      <w:r>
        <w:t xml:space="preserve">Neither favorable nor </w:t>
      </w:r>
      <w:proofErr w:type="gramStart"/>
      <w:r>
        <w:t>unfavorable  (</w:t>
      </w:r>
      <w:proofErr w:type="gramEnd"/>
      <w:r>
        <w:t xml:space="preserve">3) </w:t>
      </w:r>
    </w:p>
    <w:p w14:paraId="4CC571E8" w14:textId="1D3D7658" w:rsidR="00D804DB" w:rsidRDefault="00D804DB" w:rsidP="00D804DB">
      <w:pPr>
        <w:pStyle w:val="ListParagraph"/>
        <w:keepNext/>
        <w:numPr>
          <w:ilvl w:val="0"/>
          <w:numId w:val="4"/>
        </w:numPr>
      </w:pPr>
      <w:r>
        <w:t xml:space="preserve">Somewhat </w:t>
      </w:r>
      <w:proofErr w:type="gramStart"/>
      <w:r>
        <w:t>unfavorable  (</w:t>
      </w:r>
      <w:proofErr w:type="gramEnd"/>
      <w:ins w:id="120" w:author="2024-07-17 additions" w:date="2024-07-17T14:23:00Z" w16du:dateUtc="2024-07-17T18:23:00Z">
        <w:r w:rsidR="00000000">
          <w:t>2</w:t>
        </w:r>
      </w:ins>
      <w:del w:id="121" w:author="2024-07-17 additions" w:date="2024-07-17T14:23:00Z" w16du:dateUtc="2024-07-17T18:23:00Z">
        <w:r>
          <w:delText>4</w:delText>
        </w:r>
      </w:del>
      <w:r>
        <w:t xml:space="preserve">) </w:t>
      </w:r>
    </w:p>
    <w:p w14:paraId="4DAFBE87" w14:textId="59F1BCF3" w:rsidR="00D804DB" w:rsidRDefault="00D804DB" w:rsidP="00D804DB">
      <w:pPr>
        <w:pStyle w:val="ListParagraph"/>
        <w:keepNext/>
        <w:numPr>
          <w:ilvl w:val="0"/>
          <w:numId w:val="4"/>
        </w:numPr>
      </w:pPr>
      <w:r>
        <w:t xml:space="preserve">Strongly </w:t>
      </w:r>
      <w:proofErr w:type="gramStart"/>
      <w:r>
        <w:t>unfavorable  (</w:t>
      </w:r>
      <w:proofErr w:type="gramEnd"/>
      <w:ins w:id="122" w:author="2024-07-17 additions" w:date="2024-07-17T14:23:00Z" w16du:dateUtc="2024-07-17T18:23:00Z">
        <w:r w:rsidR="00000000">
          <w:t>1</w:t>
        </w:r>
      </w:ins>
      <w:del w:id="123" w:author="2024-07-17 additions" w:date="2024-07-17T14:23:00Z" w16du:dateUtc="2024-07-17T18:23:00Z">
        <w:r>
          <w:delText>5</w:delText>
        </w:r>
      </w:del>
      <w:r>
        <w:t xml:space="preserve">) </w:t>
      </w:r>
    </w:p>
    <w:p w14:paraId="4C3233EF" w14:textId="77777777" w:rsidR="00A600DA" w:rsidRDefault="00A600DA">
      <w:pPr>
        <w:pPrChange w:id="124" w:author="2024-07-17 additions" w:date="2024-07-17T14:23:00Z" w16du:dateUtc="2024-07-17T18:23:00Z">
          <w:pPr>
            <w:pStyle w:val="BlockEndLabel"/>
          </w:pPr>
        </w:pPrChange>
      </w:pPr>
    </w:p>
    <w:p w14:paraId="43CFFE1D" w14:textId="77777777" w:rsidR="00D804DB" w:rsidRDefault="00D804DB">
      <w:pPr>
        <w:pStyle w:val="QuestionSeparator"/>
        <w:pPrChange w:id="125" w:author="2024-07-17 additions" w:date="2024-07-17T14:23:00Z" w16du:dateUtc="2024-07-17T18:23:00Z">
          <w:pPr>
            <w:pStyle w:val="BlockEndLabel"/>
          </w:pPr>
        </w:pPrChange>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7A1A46A8" w14:textId="77777777">
        <w:tblPrEx>
          <w:tblCellMar>
            <w:top w:w="0" w:type="dxa"/>
            <w:bottom w:w="0" w:type="dxa"/>
          </w:tblCellMar>
        </w:tblPrEx>
        <w:trPr>
          <w:trHeight w:val="300"/>
          <w:ins w:id="126" w:author="2024-07-17 additions" w:date="2024-07-17T14:23:00Z" w16du:dateUtc="2024-07-17T18:23:00Z"/>
        </w:trPr>
        <w:tc>
          <w:tcPr>
            <w:tcW w:w="1368" w:type="dxa"/>
            <w:tcBorders>
              <w:top w:val="nil"/>
              <w:left w:val="nil"/>
              <w:bottom w:val="nil"/>
              <w:right w:val="nil"/>
            </w:tcBorders>
          </w:tcPr>
          <w:p w14:paraId="29EA8BD9" w14:textId="77777777" w:rsidR="002E467E" w:rsidRDefault="00000000">
            <w:pPr>
              <w:rPr>
                <w:ins w:id="127" w:author="2024-07-17 additions" w:date="2024-07-17T14:23:00Z" w16du:dateUtc="2024-07-17T18:23:00Z"/>
                <w:color w:val="CCCCCC"/>
              </w:rPr>
            </w:pPr>
            <w:ins w:id="128" w:author="2024-07-17 additions" w:date="2024-07-17T14:23:00Z" w16du:dateUtc="2024-07-17T18:23:00Z">
              <w:r>
                <w:rPr>
                  <w:color w:val="CCCCCC"/>
                </w:rPr>
                <w:t>Page Break</w:t>
              </w:r>
            </w:ins>
          </w:p>
        </w:tc>
        <w:tc>
          <w:tcPr>
            <w:tcW w:w="8208" w:type="dxa"/>
            <w:tcBorders>
              <w:top w:val="nil"/>
              <w:left w:val="nil"/>
              <w:bottom w:val="nil"/>
              <w:right w:val="nil"/>
            </w:tcBorders>
          </w:tcPr>
          <w:p w14:paraId="2603C7F2" w14:textId="77777777" w:rsidR="002E467E" w:rsidRDefault="002E467E">
            <w:pPr>
              <w:pBdr>
                <w:top w:val="single" w:sz="8" w:space="0" w:color="CCCCCC"/>
              </w:pBdr>
              <w:spacing w:before="120" w:after="120" w:line="120" w:lineRule="auto"/>
              <w:jc w:val="center"/>
              <w:rPr>
                <w:ins w:id="129" w:author="2024-07-17 additions" w:date="2024-07-17T14:23:00Z" w16du:dateUtc="2024-07-17T18:23:00Z"/>
                <w:color w:val="CCCCCC"/>
              </w:rPr>
            </w:pPr>
          </w:p>
        </w:tc>
      </w:tr>
    </w:tbl>
    <w:p w14:paraId="5D15A0A0" w14:textId="77777777" w:rsidR="002E467E" w:rsidRDefault="00000000">
      <w:pPr>
        <w:rPr>
          <w:ins w:id="130" w:author="2024-07-17 additions" w:date="2024-07-17T14:23:00Z" w16du:dateUtc="2024-07-17T18:23:00Z"/>
        </w:rPr>
      </w:pPr>
      <w:ins w:id="131" w:author="2024-07-17 additions" w:date="2024-07-17T14:23:00Z" w16du:dateUtc="2024-07-17T18:23:00Z">
        <w:r>
          <w:br w:type="page"/>
        </w:r>
      </w:ins>
    </w:p>
    <w:p w14:paraId="21C0153C" w14:textId="77777777" w:rsidR="002E467E" w:rsidRDefault="002E467E">
      <w:pPr>
        <w:rPr>
          <w:ins w:id="132" w:author="2024-07-17 additions" w:date="2024-07-17T14:23:00Z" w16du:dateUtc="2024-07-17T18:23:00Z"/>
        </w:rPr>
      </w:pPr>
    </w:p>
    <w:p w14:paraId="691D4746" w14:textId="60FB62FB" w:rsidR="00D804DB" w:rsidRDefault="00000000">
      <w:pPr>
        <w:pStyle w:val="BlockEndLabel"/>
        <w:rPr>
          <w:del w:id="133" w:author="2024-07-17 additions" w:date="2024-07-17T14:23:00Z" w16du:dateUtc="2024-07-17T18:23:00Z"/>
        </w:rPr>
      </w:pPr>
      <w:ins w:id="134" w:author="2024-07-17 additions" w:date="2024-07-17T14:23:00Z" w16du:dateUtc="2024-07-17T18:23:00Z">
        <w:r>
          <w:t xml:space="preserve">legit </w:t>
        </w:r>
      </w:ins>
    </w:p>
    <w:p w14:paraId="06FABC60" w14:textId="54D928A0" w:rsidR="00D804DB" w:rsidRDefault="00D804DB" w:rsidP="00D804DB">
      <w:pPr>
        <w:keepNext/>
        <w:rPr>
          <w:del w:id="135" w:author="2024-07-17 additions" w:date="2024-07-17T14:23:00Z" w16du:dateUtc="2024-07-17T18:23:00Z"/>
        </w:rPr>
      </w:pPr>
      <w:del w:id="136" w:author="2024-07-17 additions" w:date="2024-07-17T14:23:00Z" w16du:dateUtc="2024-07-17T18:23:00Z">
        <w:r>
          <w:delText>Legit</w:delText>
        </w:r>
      </w:del>
    </w:p>
    <w:p w14:paraId="0C8B4502" w14:textId="27111C44" w:rsidR="00D804DB" w:rsidRDefault="7BEE113B" w:rsidP="00D804DB">
      <w:pPr>
        <w:keepNext/>
      </w:pPr>
      <w:r>
        <w:t xml:space="preserve">Regardless of whom you supported in the 2020 election, do you think Joe </w:t>
      </w:r>
      <w:ins w:id="137" w:author="2024-07-17 additions" w:date="2024-07-17T14:23:00Z" w16du:dateUtc="2024-07-17T18:23:00Z">
        <w:r w:rsidR="00000000">
          <w:t>Biden's</w:t>
        </w:r>
      </w:ins>
      <w:del w:id="138" w:author="2024-07-17 additions" w:date="2024-07-17T14:23:00Z" w16du:dateUtc="2024-07-17T18:23:00Z">
        <w:r>
          <w:delText>Biden’s</w:delText>
        </w:r>
      </w:del>
      <w:r>
        <w:t xml:space="preserve"> election as president was legitimate, or was he not legitimately elected?</w:t>
      </w:r>
    </w:p>
    <w:p w14:paraId="55E305BD" w14:textId="77777777" w:rsidR="00D804DB" w:rsidRDefault="00D804DB" w:rsidP="00D804DB">
      <w:pPr>
        <w:pStyle w:val="ListParagraph"/>
        <w:keepNext/>
        <w:numPr>
          <w:ilvl w:val="0"/>
          <w:numId w:val="4"/>
        </w:numPr>
      </w:pPr>
      <w:proofErr w:type="gramStart"/>
      <w:r>
        <w:t>Legitimate  (</w:t>
      </w:r>
      <w:proofErr w:type="gramEnd"/>
      <w:r>
        <w:t xml:space="preserve">1) </w:t>
      </w:r>
    </w:p>
    <w:p w14:paraId="01601459" w14:textId="56761174" w:rsidR="00D804DB" w:rsidRDefault="00D804DB" w:rsidP="00D804DB">
      <w:pPr>
        <w:pStyle w:val="ListParagraph"/>
        <w:keepNext/>
        <w:numPr>
          <w:ilvl w:val="0"/>
          <w:numId w:val="4"/>
        </w:numPr>
      </w:pPr>
      <w:r>
        <w:t xml:space="preserve">Not </w:t>
      </w:r>
      <w:ins w:id="139" w:author="2024-07-17 additions" w:date="2024-07-17T14:23:00Z" w16du:dateUtc="2024-07-17T18:23:00Z">
        <w:r w:rsidR="00000000">
          <w:t>legitimate</w:t>
        </w:r>
      </w:ins>
      <w:del w:id="140" w:author="2024-07-17 additions" w:date="2024-07-17T14:23:00Z" w16du:dateUtc="2024-07-17T18:23:00Z">
        <w:r>
          <w:delText>Legitimate</w:delText>
        </w:r>
      </w:del>
      <w:r>
        <w:t xml:space="preserve">  (2) </w:t>
      </w:r>
    </w:p>
    <w:p w14:paraId="0A886430" w14:textId="77777777" w:rsidR="002E467E" w:rsidRDefault="002E467E">
      <w:pPr>
        <w:rPr>
          <w:ins w:id="141" w:author="2024-07-17 additions" w:date="2024-07-17T14:23:00Z" w16du:dateUtc="2024-07-17T18:23:00Z"/>
        </w:rPr>
      </w:pPr>
    </w:p>
    <w:p w14:paraId="2D783F22" w14:textId="77777777" w:rsidR="002E467E" w:rsidRDefault="002E467E">
      <w:pPr>
        <w:pStyle w:val="QuestionSeparator"/>
        <w:rPr>
          <w:ins w:id="142"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18992901" w14:textId="77777777">
        <w:tblPrEx>
          <w:tblCellMar>
            <w:top w:w="0" w:type="dxa"/>
            <w:bottom w:w="0" w:type="dxa"/>
          </w:tblCellMar>
        </w:tblPrEx>
        <w:trPr>
          <w:trHeight w:val="300"/>
          <w:ins w:id="143" w:author="2024-07-17 additions" w:date="2024-07-17T14:23:00Z" w16du:dateUtc="2024-07-17T18:23:00Z"/>
        </w:trPr>
        <w:tc>
          <w:tcPr>
            <w:tcW w:w="1368" w:type="dxa"/>
            <w:tcBorders>
              <w:top w:val="nil"/>
              <w:left w:val="nil"/>
              <w:bottom w:val="nil"/>
              <w:right w:val="nil"/>
            </w:tcBorders>
          </w:tcPr>
          <w:p w14:paraId="791ACFF1" w14:textId="77777777" w:rsidR="002E467E" w:rsidRDefault="00000000">
            <w:pPr>
              <w:rPr>
                <w:ins w:id="144" w:author="2024-07-17 additions" w:date="2024-07-17T14:23:00Z" w16du:dateUtc="2024-07-17T18:23:00Z"/>
                <w:color w:val="CCCCCC"/>
              </w:rPr>
            </w:pPr>
            <w:ins w:id="145" w:author="2024-07-17 additions" w:date="2024-07-17T14:23:00Z" w16du:dateUtc="2024-07-17T18:23:00Z">
              <w:r>
                <w:rPr>
                  <w:color w:val="CCCCCC"/>
                </w:rPr>
                <w:t>Page Break</w:t>
              </w:r>
            </w:ins>
          </w:p>
        </w:tc>
        <w:tc>
          <w:tcPr>
            <w:tcW w:w="8208" w:type="dxa"/>
            <w:tcBorders>
              <w:top w:val="nil"/>
              <w:left w:val="nil"/>
              <w:bottom w:val="nil"/>
              <w:right w:val="nil"/>
            </w:tcBorders>
          </w:tcPr>
          <w:p w14:paraId="14A85387" w14:textId="77777777" w:rsidR="002E467E" w:rsidRDefault="002E467E">
            <w:pPr>
              <w:pBdr>
                <w:top w:val="single" w:sz="8" w:space="0" w:color="CCCCCC"/>
              </w:pBdr>
              <w:spacing w:before="120" w:after="120" w:line="120" w:lineRule="auto"/>
              <w:jc w:val="center"/>
              <w:rPr>
                <w:ins w:id="146" w:author="2024-07-17 additions" w:date="2024-07-17T14:23:00Z" w16du:dateUtc="2024-07-17T18:23:00Z"/>
                <w:color w:val="CCCCCC"/>
              </w:rPr>
            </w:pPr>
          </w:p>
        </w:tc>
      </w:tr>
    </w:tbl>
    <w:p w14:paraId="46C6BF5D" w14:textId="77777777" w:rsidR="002E467E" w:rsidRDefault="00000000">
      <w:pPr>
        <w:rPr>
          <w:ins w:id="147" w:author="2024-07-17 additions" w:date="2024-07-17T14:23:00Z" w16du:dateUtc="2024-07-17T18:23:00Z"/>
        </w:rPr>
      </w:pPr>
      <w:ins w:id="148"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3C1B03EB" w14:textId="77777777">
        <w:trPr>
          <w:ins w:id="149" w:author="2024-07-17 additions" w:date="2024-07-17T14:23:00Z" w16du:dateUtc="2024-07-17T18:23:00Z"/>
        </w:trPr>
        <w:tc>
          <w:tcPr>
            <w:tcW w:w="50" w:type="dxa"/>
          </w:tcPr>
          <w:p w14:paraId="51A82EDF" w14:textId="77777777" w:rsidR="002E467E" w:rsidRDefault="00000000">
            <w:pPr>
              <w:keepNext/>
              <w:rPr>
                <w:ins w:id="150" w:author="2024-07-17 additions" w:date="2024-07-17T14:23:00Z" w16du:dateUtc="2024-07-17T18:23:00Z"/>
              </w:rPr>
            </w:pPr>
            <w:ins w:id="151" w:author="2024-07-17 additions" w:date="2024-07-17T14:23:00Z" w16du:dateUtc="2024-07-17T18:23:00Z">
              <w:r>
                <w:rPr>
                  <w:noProof/>
                </w:rPr>
                <w:lastRenderedPageBreak/>
                <w:drawing>
                  <wp:inline distT="0" distB="0" distL="0" distR="0" wp14:anchorId="73721F37" wp14:editId="7C2480CE">
                    <wp:extent cx="228600" cy="228600"/>
                    <wp:effectExtent l="0" t="0" r="0" b="0"/>
                    <wp:docPr id="449549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51FD7A2C" w14:textId="77777777" w:rsidR="00D804DB" w:rsidRDefault="00D804DB">
      <w:pPr>
        <w:pPrChange w:id="152" w:author="2024-07-17 additions" w:date="2024-07-17T14:23:00Z" w16du:dateUtc="2024-07-17T18:23:00Z">
          <w:pPr>
            <w:pStyle w:val="BlockEndLabel"/>
          </w:pPr>
        </w:pPrChange>
      </w:pPr>
    </w:p>
    <w:p w14:paraId="74B296AC" w14:textId="77777777" w:rsidR="00C5494F" w:rsidRDefault="00C5494F" w:rsidP="00C5494F">
      <w:pPr>
        <w:keepNext/>
      </w:pPr>
      <w:r>
        <w:t>trust Generally speaking, how often can you trust other people?</w:t>
      </w:r>
    </w:p>
    <w:p w14:paraId="024B479D" w14:textId="77777777" w:rsidR="00C5494F" w:rsidRDefault="00C5494F" w:rsidP="00C5494F">
      <w:pPr>
        <w:pStyle w:val="ListParagraph"/>
        <w:keepNext/>
        <w:numPr>
          <w:ilvl w:val="0"/>
          <w:numId w:val="4"/>
        </w:numPr>
      </w:pPr>
      <w:proofErr w:type="gramStart"/>
      <w:r>
        <w:t>Always  (</w:t>
      </w:r>
      <w:proofErr w:type="gramEnd"/>
      <w:r>
        <w:t xml:space="preserve">5) </w:t>
      </w:r>
    </w:p>
    <w:p w14:paraId="1D0700B8" w14:textId="77777777" w:rsidR="00C5494F" w:rsidRDefault="00C5494F" w:rsidP="00C5494F">
      <w:pPr>
        <w:pStyle w:val="ListParagraph"/>
        <w:keepNext/>
        <w:numPr>
          <w:ilvl w:val="0"/>
          <w:numId w:val="4"/>
        </w:numPr>
      </w:pPr>
      <w:r>
        <w:t xml:space="preserve">Most of the </w:t>
      </w:r>
      <w:proofErr w:type="gramStart"/>
      <w:r>
        <w:t>time  (</w:t>
      </w:r>
      <w:proofErr w:type="gramEnd"/>
      <w:r>
        <w:t xml:space="preserve">4) </w:t>
      </w:r>
    </w:p>
    <w:p w14:paraId="30B34C8B" w14:textId="77777777" w:rsidR="00C5494F" w:rsidRDefault="00C5494F" w:rsidP="00C5494F">
      <w:pPr>
        <w:pStyle w:val="ListParagraph"/>
        <w:keepNext/>
        <w:numPr>
          <w:ilvl w:val="0"/>
          <w:numId w:val="4"/>
        </w:numPr>
      </w:pPr>
      <w:r>
        <w:t xml:space="preserve">About half of the </w:t>
      </w:r>
      <w:proofErr w:type="gramStart"/>
      <w:r>
        <w:t>time  (</w:t>
      </w:r>
      <w:proofErr w:type="gramEnd"/>
      <w:r>
        <w:t xml:space="preserve">3) </w:t>
      </w:r>
    </w:p>
    <w:p w14:paraId="698C35BA" w14:textId="77777777" w:rsidR="00C5494F" w:rsidRDefault="00C5494F" w:rsidP="00C5494F">
      <w:pPr>
        <w:pStyle w:val="ListParagraph"/>
        <w:keepNext/>
        <w:numPr>
          <w:ilvl w:val="0"/>
          <w:numId w:val="4"/>
        </w:numPr>
      </w:pPr>
      <w:r>
        <w:t xml:space="preserve">Some of the </w:t>
      </w:r>
      <w:proofErr w:type="gramStart"/>
      <w:r>
        <w:t>time  (</w:t>
      </w:r>
      <w:proofErr w:type="gramEnd"/>
      <w:r>
        <w:t xml:space="preserve">2) </w:t>
      </w:r>
    </w:p>
    <w:p w14:paraId="42F61A7B" w14:textId="77777777" w:rsidR="00C5494F" w:rsidRDefault="00C5494F" w:rsidP="00C5494F">
      <w:pPr>
        <w:pStyle w:val="ListParagraph"/>
        <w:keepNext/>
        <w:numPr>
          <w:ilvl w:val="0"/>
          <w:numId w:val="4"/>
        </w:numPr>
      </w:pPr>
      <w:proofErr w:type="gramStart"/>
      <w:r>
        <w:t>Never  (</w:t>
      </w:r>
      <w:proofErr w:type="gramEnd"/>
      <w:r>
        <w:t xml:space="preserve">1) </w:t>
      </w:r>
    </w:p>
    <w:p w14:paraId="7662A876" w14:textId="77777777" w:rsidR="00C5494F" w:rsidRDefault="00C5494F" w:rsidP="00C5494F"/>
    <w:p w14:paraId="41E5B785" w14:textId="77777777" w:rsidR="00C5494F" w:rsidRDefault="00C5494F" w:rsidP="00C5494F">
      <w:pPr>
        <w:pStyle w:val="BlockEndLabel"/>
      </w:pPr>
      <w:r>
        <w:t>End of Block: Age and citizenship</w:t>
      </w:r>
    </w:p>
    <w:p w14:paraId="265926B5" w14:textId="77777777" w:rsidR="00C5494F" w:rsidRDefault="00C5494F">
      <w:pPr>
        <w:pStyle w:val="BlockSeparator"/>
        <w:pPrChange w:id="153" w:author="2024-07-17 additions" w:date="2024-07-17T14:23:00Z" w16du:dateUtc="2024-07-17T18:23:00Z">
          <w:pPr>
            <w:pStyle w:val="BlockEndLabel"/>
          </w:pPr>
        </w:pPrChange>
      </w:pPr>
    </w:p>
    <w:p w14:paraId="1F6E5A8B" w14:textId="77777777" w:rsidR="002E467E" w:rsidRDefault="00000000">
      <w:pPr>
        <w:pStyle w:val="BlockStartLabel"/>
        <w:rPr>
          <w:ins w:id="154" w:author="2024-07-17 additions" w:date="2024-07-17T14:23:00Z" w16du:dateUtc="2024-07-17T18:23:00Z"/>
        </w:rPr>
      </w:pPr>
      <w:ins w:id="155" w:author="2024-07-17 additions" w:date="2024-07-17T14:23:00Z" w16du:dateUtc="2024-07-17T18:23:00Z">
        <w:r>
          <w:t>Start of Block: Attention check</w:t>
        </w:r>
      </w:ins>
    </w:p>
    <w:tbl>
      <w:tblPr>
        <w:tblStyle w:val="QQuestionIconTable"/>
        <w:tblW w:w="50" w:type="auto"/>
        <w:tblLook w:val="07E0" w:firstRow="1" w:lastRow="1" w:firstColumn="1" w:lastColumn="1" w:noHBand="1" w:noVBand="1"/>
      </w:tblPr>
      <w:tblGrid>
        <w:gridCol w:w="380"/>
      </w:tblGrid>
      <w:tr w:rsidR="002E467E" w14:paraId="419F9C28" w14:textId="77777777">
        <w:trPr>
          <w:ins w:id="156" w:author="2024-07-17 additions" w:date="2024-07-17T14:23:00Z" w16du:dateUtc="2024-07-17T18:23:00Z"/>
        </w:trPr>
        <w:tc>
          <w:tcPr>
            <w:tcW w:w="50" w:type="dxa"/>
          </w:tcPr>
          <w:p w14:paraId="67945C23" w14:textId="77777777" w:rsidR="002E467E" w:rsidRDefault="00000000">
            <w:pPr>
              <w:keepNext/>
              <w:rPr>
                <w:ins w:id="157" w:author="2024-07-17 additions" w:date="2024-07-17T14:23:00Z" w16du:dateUtc="2024-07-17T18:23:00Z"/>
              </w:rPr>
            </w:pPr>
            <w:ins w:id="158" w:author="2024-07-17 additions" w:date="2024-07-17T14:23:00Z" w16du:dateUtc="2024-07-17T18:23:00Z">
              <w:r>
                <w:rPr>
                  <w:noProof/>
                </w:rPr>
                <w:drawing>
                  <wp:inline distT="0" distB="0" distL="0" distR="0" wp14:anchorId="3D25136B" wp14:editId="5266CF67">
                    <wp:extent cx="228600" cy="228600"/>
                    <wp:effectExtent l="0" t="0" r="0" b="0"/>
                    <wp:docPr id="15500895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23368486" w14:textId="77777777" w:rsidR="002E467E" w:rsidRDefault="002E467E">
      <w:pPr>
        <w:rPr>
          <w:ins w:id="159" w:author="2024-07-17 additions" w:date="2024-07-17T14:23:00Z" w16du:dateUtc="2024-07-17T18:23:00Z"/>
        </w:rPr>
      </w:pPr>
    </w:p>
    <w:p w14:paraId="7D86C1EC" w14:textId="77777777" w:rsidR="002E467E" w:rsidRDefault="00000000">
      <w:pPr>
        <w:keepNext/>
        <w:rPr>
          <w:ins w:id="160" w:author="2024-07-17 additions" w:date="2024-07-17T14:23:00Z" w16du:dateUtc="2024-07-17T18:23:00Z"/>
        </w:rPr>
      </w:pPr>
      <w:ins w:id="161" w:author="2024-07-17 additions" w:date="2024-07-17T14:23:00Z" w16du:dateUtc="2024-07-17T18:23:00Z">
        <w:r>
          <w:t xml:space="preserve">attentioncheck1 </w:t>
        </w:r>
        <w:proofErr w:type="gramStart"/>
        <w:r>
          <w:t>To</w:t>
        </w:r>
        <w:proofErr w:type="gramEnd"/>
        <w:r>
          <w:t xml:space="preserve"> ensure the accuracy of our survey data, we need to confirm that you are a real person. To confirm that you are a real person, please select "Watermelon" from the list below.</w:t>
        </w:r>
      </w:ins>
    </w:p>
    <w:p w14:paraId="35CA723F" w14:textId="77777777" w:rsidR="002E467E" w:rsidRDefault="00000000">
      <w:pPr>
        <w:pStyle w:val="ListParagraph"/>
        <w:keepNext/>
        <w:numPr>
          <w:ilvl w:val="0"/>
          <w:numId w:val="4"/>
        </w:numPr>
        <w:rPr>
          <w:ins w:id="162" w:author="2024-07-17 additions" w:date="2024-07-17T14:23:00Z" w16du:dateUtc="2024-07-17T18:23:00Z"/>
        </w:rPr>
      </w:pPr>
      <w:proofErr w:type="gramStart"/>
      <w:ins w:id="163" w:author="2024-07-17 additions" w:date="2024-07-17T14:23:00Z" w16du:dateUtc="2024-07-17T18:23:00Z">
        <w:r>
          <w:t>Apple  (</w:t>
        </w:r>
        <w:proofErr w:type="gramEnd"/>
        <w:r>
          <w:t xml:space="preserve">0) </w:t>
        </w:r>
      </w:ins>
    </w:p>
    <w:p w14:paraId="328DA9F0" w14:textId="77777777" w:rsidR="002E467E" w:rsidRDefault="00000000">
      <w:pPr>
        <w:pStyle w:val="ListParagraph"/>
        <w:keepNext/>
        <w:numPr>
          <w:ilvl w:val="0"/>
          <w:numId w:val="4"/>
        </w:numPr>
        <w:rPr>
          <w:ins w:id="164" w:author="2024-07-17 additions" w:date="2024-07-17T14:23:00Z" w16du:dateUtc="2024-07-17T18:23:00Z"/>
        </w:rPr>
      </w:pPr>
      <w:proofErr w:type="gramStart"/>
      <w:ins w:id="165" w:author="2024-07-17 additions" w:date="2024-07-17T14:23:00Z" w16du:dateUtc="2024-07-17T18:23:00Z">
        <w:r>
          <w:t>Banana  (</w:t>
        </w:r>
        <w:proofErr w:type="gramEnd"/>
        <w:r>
          <w:t xml:space="preserve">0) </w:t>
        </w:r>
      </w:ins>
    </w:p>
    <w:p w14:paraId="7FBD27DD" w14:textId="77777777" w:rsidR="002E467E" w:rsidRDefault="00000000">
      <w:pPr>
        <w:pStyle w:val="ListParagraph"/>
        <w:keepNext/>
        <w:numPr>
          <w:ilvl w:val="0"/>
          <w:numId w:val="4"/>
        </w:numPr>
        <w:rPr>
          <w:ins w:id="166" w:author="2024-07-17 additions" w:date="2024-07-17T14:23:00Z" w16du:dateUtc="2024-07-17T18:23:00Z"/>
        </w:rPr>
      </w:pPr>
      <w:proofErr w:type="gramStart"/>
      <w:ins w:id="167" w:author="2024-07-17 additions" w:date="2024-07-17T14:23:00Z" w16du:dateUtc="2024-07-17T18:23:00Z">
        <w:r>
          <w:t>Watermelon  (</w:t>
        </w:r>
        <w:proofErr w:type="gramEnd"/>
        <w:r>
          <w:t xml:space="preserve">1) </w:t>
        </w:r>
      </w:ins>
    </w:p>
    <w:p w14:paraId="16AF34A9" w14:textId="77777777" w:rsidR="002E467E" w:rsidRDefault="00000000">
      <w:pPr>
        <w:pStyle w:val="ListParagraph"/>
        <w:keepNext/>
        <w:numPr>
          <w:ilvl w:val="0"/>
          <w:numId w:val="4"/>
        </w:numPr>
        <w:rPr>
          <w:ins w:id="168" w:author="2024-07-17 additions" w:date="2024-07-17T14:23:00Z" w16du:dateUtc="2024-07-17T18:23:00Z"/>
        </w:rPr>
      </w:pPr>
      <w:proofErr w:type="gramStart"/>
      <w:ins w:id="169" w:author="2024-07-17 additions" w:date="2024-07-17T14:23:00Z" w16du:dateUtc="2024-07-17T18:23:00Z">
        <w:r>
          <w:t>Orange  (</w:t>
        </w:r>
        <w:proofErr w:type="gramEnd"/>
        <w:r>
          <w:t xml:space="preserve">0) </w:t>
        </w:r>
      </w:ins>
    </w:p>
    <w:p w14:paraId="5A83F61C" w14:textId="77777777" w:rsidR="002E467E" w:rsidRDefault="00000000">
      <w:pPr>
        <w:pStyle w:val="ListParagraph"/>
        <w:keepNext/>
        <w:numPr>
          <w:ilvl w:val="0"/>
          <w:numId w:val="4"/>
        </w:numPr>
        <w:rPr>
          <w:ins w:id="170" w:author="2024-07-17 additions" w:date="2024-07-17T14:23:00Z" w16du:dateUtc="2024-07-17T18:23:00Z"/>
        </w:rPr>
      </w:pPr>
      <w:proofErr w:type="gramStart"/>
      <w:ins w:id="171" w:author="2024-07-17 additions" w:date="2024-07-17T14:23:00Z" w16du:dateUtc="2024-07-17T18:23:00Z">
        <w:r>
          <w:t>Grape  (</w:t>
        </w:r>
        <w:proofErr w:type="gramEnd"/>
        <w:r>
          <w:t xml:space="preserve">0) </w:t>
        </w:r>
      </w:ins>
    </w:p>
    <w:p w14:paraId="13856B4A" w14:textId="77777777" w:rsidR="002E467E" w:rsidRDefault="002E467E">
      <w:pPr>
        <w:rPr>
          <w:ins w:id="172" w:author="2024-07-17 additions" w:date="2024-07-17T14:23:00Z" w16du:dateUtc="2024-07-17T18:23:00Z"/>
        </w:rPr>
      </w:pPr>
    </w:p>
    <w:p w14:paraId="0071A491" w14:textId="77777777" w:rsidR="002E467E" w:rsidRDefault="002E467E">
      <w:pPr>
        <w:pStyle w:val="QuestionSeparator"/>
        <w:rPr>
          <w:ins w:id="173"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387568EC" w14:textId="77777777">
        <w:tblPrEx>
          <w:tblCellMar>
            <w:top w:w="0" w:type="dxa"/>
            <w:bottom w:w="0" w:type="dxa"/>
          </w:tblCellMar>
        </w:tblPrEx>
        <w:trPr>
          <w:trHeight w:val="300"/>
          <w:ins w:id="174" w:author="2024-07-17 additions" w:date="2024-07-17T14:23:00Z" w16du:dateUtc="2024-07-17T18:23:00Z"/>
        </w:trPr>
        <w:tc>
          <w:tcPr>
            <w:tcW w:w="1368" w:type="dxa"/>
            <w:tcBorders>
              <w:top w:val="nil"/>
              <w:left w:val="nil"/>
              <w:bottom w:val="nil"/>
              <w:right w:val="nil"/>
            </w:tcBorders>
          </w:tcPr>
          <w:p w14:paraId="22C3085F" w14:textId="77777777" w:rsidR="002E467E" w:rsidRDefault="00000000">
            <w:pPr>
              <w:rPr>
                <w:ins w:id="175" w:author="2024-07-17 additions" w:date="2024-07-17T14:23:00Z" w16du:dateUtc="2024-07-17T18:23:00Z"/>
                <w:color w:val="CCCCCC"/>
              </w:rPr>
            </w:pPr>
            <w:ins w:id="176" w:author="2024-07-17 additions" w:date="2024-07-17T14:23:00Z" w16du:dateUtc="2024-07-17T18:23:00Z">
              <w:r>
                <w:rPr>
                  <w:color w:val="CCCCCC"/>
                </w:rPr>
                <w:t>Page Break</w:t>
              </w:r>
            </w:ins>
          </w:p>
        </w:tc>
        <w:tc>
          <w:tcPr>
            <w:tcW w:w="8208" w:type="dxa"/>
            <w:tcBorders>
              <w:top w:val="nil"/>
              <w:left w:val="nil"/>
              <w:bottom w:val="nil"/>
              <w:right w:val="nil"/>
            </w:tcBorders>
          </w:tcPr>
          <w:p w14:paraId="2F24F91C" w14:textId="77777777" w:rsidR="002E467E" w:rsidRDefault="002E467E">
            <w:pPr>
              <w:pBdr>
                <w:top w:val="single" w:sz="8" w:space="0" w:color="CCCCCC"/>
              </w:pBdr>
              <w:spacing w:before="120" w:after="120" w:line="120" w:lineRule="auto"/>
              <w:jc w:val="center"/>
              <w:rPr>
                <w:ins w:id="177" w:author="2024-07-17 additions" w:date="2024-07-17T14:23:00Z" w16du:dateUtc="2024-07-17T18:23:00Z"/>
                <w:color w:val="CCCCCC"/>
              </w:rPr>
            </w:pPr>
          </w:p>
        </w:tc>
      </w:tr>
    </w:tbl>
    <w:p w14:paraId="0B46FB58" w14:textId="77777777" w:rsidR="002E467E" w:rsidRDefault="00000000">
      <w:pPr>
        <w:rPr>
          <w:ins w:id="178" w:author="2024-07-17 additions" w:date="2024-07-17T14:23:00Z" w16du:dateUtc="2024-07-17T18:23:00Z"/>
        </w:rPr>
      </w:pPr>
      <w:ins w:id="179" w:author="2024-07-17 additions" w:date="2024-07-17T14:23:00Z" w16du:dateUtc="2024-07-17T18:23:00Z">
        <w:r>
          <w:br w:type="page"/>
        </w:r>
      </w:ins>
    </w:p>
    <w:p w14:paraId="3371C329" w14:textId="77777777" w:rsidR="00E67BD3" w:rsidRDefault="0016622B">
      <w:pPr>
        <w:pStyle w:val="QDisplayLogic"/>
        <w:keepNext/>
        <w:rPr>
          <w:moveTo w:id="180" w:author="2024-07-17 additions" w:date="2024-07-17T14:23:00Z" w16du:dateUtc="2024-07-17T18:23:00Z"/>
        </w:rPr>
      </w:pPr>
      <w:moveToRangeStart w:id="181" w:author="2024-07-17 additions" w:date="2024-07-17T14:23:00Z" w:name="move172118645"/>
      <w:moveTo w:id="182" w:author="2024-07-17 additions" w:date="2024-07-17T14:23:00Z" w16du:dateUtc="2024-07-17T18:23:00Z">
        <w:r>
          <w:lastRenderedPageBreak/>
          <w:t>Display This Question:</w:t>
        </w:r>
      </w:moveTo>
    </w:p>
    <w:moveToRangeEnd w:id="181"/>
    <w:p w14:paraId="2E58CB65" w14:textId="77777777" w:rsidR="002E467E" w:rsidRDefault="00000000">
      <w:pPr>
        <w:pStyle w:val="QDisplayLogic"/>
        <w:keepNext/>
        <w:ind w:firstLine="400"/>
        <w:rPr>
          <w:ins w:id="183" w:author="2024-07-17 additions" w:date="2024-07-17T14:23:00Z" w16du:dateUtc="2024-07-17T18:23:00Z"/>
        </w:rPr>
      </w:pPr>
      <w:ins w:id="184" w:author="2024-07-17 additions" w:date="2024-07-17T14:23:00Z" w16du:dateUtc="2024-07-17T18:23:00Z">
        <w:r>
          <w:t xml:space="preserve">If </w:t>
        </w:r>
        <w:proofErr w:type="gramStart"/>
        <w:r>
          <w:t>To</w:t>
        </w:r>
        <w:proofErr w:type="gramEnd"/>
        <w:r>
          <w:t xml:space="preserve"> ensure the accuracy of our survey data, we need to confirm that you are a real person. To conf... </w:t>
        </w:r>
        <w:proofErr w:type="gramStart"/>
        <w:r>
          <w:t>!=</w:t>
        </w:r>
        <w:proofErr w:type="gramEnd"/>
        <w:r>
          <w:t xml:space="preserve"> 1</w:t>
        </w:r>
      </w:ins>
    </w:p>
    <w:tbl>
      <w:tblPr>
        <w:tblStyle w:val="QQuestionIconTable"/>
        <w:tblW w:w="50" w:type="auto"/>
        <w:tblLook w:val="07E0" w:firstRow="1" w:lastRow="1" w:firstColumn="1" w:lastColumn="1" w:noHBand="1" w:noVBand="1"/>
      </w:tblPr>
      <w:tblGrid>
        <w:gridCol w:w="380"/>
      </w:tblGrid>
      <w:tr w:rsidR="002E467E" w14:paraId="00AF1493" w14:textId="77777777">
        <w:trPr>
          <w:ins w:id="185" w:author="2024-07-17 additions" w:date="2024-07-17T14:23:00Z" w16du:dateUtc="2024-07-17T18:23:00Z"/>
        </w:trPr>
        <w:tc>
          <w:tcPr>
            <w:tcW w:w="50" w:type="dxa"/>
          </w:tcPr>
          <w:p w14:paraId="1F7FB0D1" w14:textId="77777777" w:rsidR="002E467E" w:rsidRDefault="00000000">
            <w:pPr>
              <w:keepNext/>
              <w:rPr>
                <w:ins w:id="186" w:author="2024-07-17 additions" w:date="2024-07-17T14:23:00Z" w16du:dateUtc="2024-07-17T18:23:00Z"/>
              </w:rPr>
            </w:pPr>
            <w:ins w:id="187" w:author="2024-07-17 additions" w:date="2024-07-17T14:23:00Z" w16du:dateUtc="2024-07-17T18:23:00Z">
              <w:r>
                <w:rPr>
                  <w:noProof/>
                </w:rPr>
                <w:drawing>
                  <wp:inline distT="0" distB="0" distL="0" distR="0" wp14:anchorId="5961FA3A" wp14:editId="1EC97A95">
                    <wp:extent cx="228600" cy="228600"/>
                    <wp:effectExtent l="0" t="0" r="0" b="0"/>
                    <wp:docPr id="12950988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57B50C4A" w14:textId="77777777" w:rsidR="002E467E" w:rsidRDefault="002E467E">
      <w:pPr>
        <w:rPr>
          <w:ins w:id="188" w:author="2024-07-17 additions" w:date="2024-07-17T14:23:00Z" w16du:dateUtc="2024-07-17T18:23:00Z"/>
        </w:rPr>
      </w:pPr>
    </w:p>
    <w:p w14:paraId="57A55843" w14:textId="77777777" w:rsidR="002E467E" w:rsidRDefault="00000000">
      <w:pPr>
        <w:keepNext/>
        <w:rPr>
          <w:ins w:id="189" w:author="2024-07-17 additions" w:date="2024-07-17T14:23:00Z" w16du:dateUtc="2024-07-17T18:23:00Z"/>
        </w:rPr>
      </w:pPr>
      <w:ins w:id="190" w:author="2024-07-17 additions" w:date="2024-07-17T14:23:00Z" w16du:dateUtc="2024-07-17T18:23:00Z">
        <w:r>
          <w:t>attentioncheck2 Your response to the last question was not correct. We would like to give you a chance to reconsider.</w:t>
        </w:r>
        <w:r>
          <w:br/>
          <w:t>To confirm that you are a real person, please select "Watermelon" from the list below.</w:t>
        </w:r>
        <w:r>
          <w:br/>
        </w:r>
      </w:ins>
    </w:p>
    <w:p w14:paraId="7D37DE6C" w14:textId="77777777" w:rsidR="002E467E" w:rsidRDefault="00000000">
      <w:pPr>
        <w:pStyle w:val="ListParagraph"/>
        <w:keepNext/>
        <w:numPr>
          <w:ilvl w:val="0"/>
          <w:numId w:val="4"/>
        </w:numPr>
        <w:rPr>
          <w:ins w:id="191" w:author="2024-07-17 additions" w:date="2024-07-17T14:23:00Z" w16du:dateUtc="2024-07-17T18:23:00Z"/>
        </w:rPr>
      </w:pPr>
      <w:proofErr w:type="gramStart"/>
      <w:ins w:id="192" w:author="2024-07-17 additions" w:date="2024-07-17T14:23:00Z" w16du:dateUtc="2024-07-17T18:23:00Z">
        <w:r>
          <w:t>Apple  (</w:t>
        </w:r>
        <w:proofErr w:type="gramEnd"/>
        <w:r>
          <w:t xml:space="preserve">0) </w:t>
        </w:r>
      </w:ins>
    </w:p>
    <w:p w14:paraId="635CDE80" w14:textId="77777777" w:rsidR="002E467E" w:rsidRDefault="00000000">
      <w:pPr>
        <w:pStyle w:val="ListParagraph"/>
        <w:keepNext/>
        <w:numPr>
          <w:ilvl w:val="0"/>
          <w:numId w:val="4"/>
        </w:numPr>
        <w:rPr>
          <w:ins w:id="193" w:author="2024-07-17 additions" w:date="2024-07-17T14:23:00Z" w16du:dateUtc="2024-07-17T18:23:00Z"/>
        </w:rPr>
      </w:pPr>
      <w:proofErr w:type="gramStart"/>
      <w:ins w:id="194" w:author="2024-07-17 additions" w:date="2024-07-17T14:23:00Z" w16du:dateUtc="2024-07-17T18:23:00Z">
        <w:r>
          <w:t>Banana  (</w:t>
        </w:r>
        <w:proofErr w:type="gramEnd"/>
        <w:r>
          <w:t xml:space="preserve">0) </w:t>
        </w:r>
      </w:ins>
    </w:p>
    <w:p w14:paraId="7CD0CBB5" w14:textId="77777777" w:rsidR="002E467E" w:rsidRDefault="00000000">
      <w:pPr>
        <w:pStyle w:val="ListParagraph"/>
        <w:keepNext/>
        <w:numPr>
          <w:ilvl w:val="0"/>
          <w:numId w:val="4"/>
        </w:numPr>
        <w:rPr>
          <w:ins w:id="195" w:author="2024-07-17 additions" w:date="2024-07-17T14:23:00Z" w16du:dateUtc="2024-07-17T18:23:00Z"/>
        </w:rPr>
      </w:pPr>
      <w:proofErr w:type="gramStart"/>
      <w:ins w:id="196" w:author="2024-07-17 additions" w:date="2024-07-17T14:23:00Z" w16du:dateUtc="2024-07-17T18:23:00Z">
        <w:r>
          <w:t>Watermelon  (</w:t>
        </w:r>
        <w:proofErr w:type="gramEnd"/>
        <w:r>
          <w:t xml:space="preserve">1) </w:t>
        </w:r>
      </w:ins>
    </w:p>
    <w:p w14:paraId="7123DE94" w14:textId="77777777" w:rsidR="002E467E" w:rsidRDefault="00000000">
      <w:pPr>
        <w:pStyle w:val="ListParagraph"/>
        <w:keepNext/>
        <w:numPr>
          <w:ilvl w:val="0"/>
          <w:numId w:val="4"/>
        </w:numPr>
        <w:rPr>
          <w:ins w:id="197" w:author="2024-07-17 additions" w:date="2024-07-17T14:23:00Z" w16du:dateUtc="2024-07-17T18:23:00Z"/>
        </w:rPr>
      </w:pPr>
      <w:proofErr w:type="gramStart"/>
      <w:ins w:id="198" w:author="2024-07-17 additions" w:date="2024-07-17T14:23:00Z" w16du:dateUtc="2024-07-17T18:23:00Z">
        <w:r>
          <w:t>Orange  (</w:t>
        </w:r>
        <w:proofErr w:type="gramEnd"/>
        <w:r>
          <w:t xml:space="preserve">0) </w:t>
        </w:r>
      </w:ins>
    </w:p>
    <w:p w14:paraId="081ECF7A" w14:textId="77777777" w:rsidR="002E467E" w:rsidRDefault="00000000">
      <w:pPr>
        <w:pStyle w:val="ListParagraph"/>
        <w:keepNext/>
        <w:numPr>
          <w:ilvl w:val="0"/>
          <w:numId w:val="4"/>
        </w:numPr>
        <w:rPr>
          <w:ins w:id="199" w:author="2024-07-17 additions" w:date="2024-07-17T14:23:00Z" w16du:dateUtc="2024-07-17T18:23:00Z"/>
        </w:rPr>
      </w:pPr>
      <w:proofErr w:type="gramStart"/>
      <w:ins w:id="200" w:author="2024-07-17 additions" w:date="2024-07-17T14:23:00Z" w16du:dateUtc="2024-07-17T18:23:00Z">
        <w:r>
          <w:t>Grape  (</w:t>
        </w:r>
        <w:proofErr w:type="gramEnd"/>
        <w:r>
          <w:t xml:space="preserve">0) </w:t>
        </w:r>
      </w:ins>
    </w:p>
    <w:p w14:paraId="210A2A9A" w14:textId="77777777" w:rsidR="002E467E" w:rsidRDefault="002E467E">
      <w:pPr>
        <w:rPr>
          <w:ins w:id="201" w:author="2024-07-17 additions" w:date="2024-07-17T14:23:00Z" w16du:dateUtc="2024-07-17T18:23:00Z"/>
        </w:rPr>
      </w:pPr>
    </w:p>
    <w:p w14:paraId="1E112107" w14:textId="77777777" w:rsidR="002E467E" w:rsidRDefault="00000000">
      <w:pPr>
        <w:pStyle w:val="QSkipLogic"/>
        <w:rPr>
          <w:ins w:id="202" w:author="2024-07-17 additions" w:date="2024-07-17T14:23:00Z" w16du:dateUtc="2024-07-17T18:23:00Z"/>
        </w:rPr>
      </w:pPr>
      <w:ins w:id="203" w:author="2024-07-17 additions" w:date="2024-07-17T14:23:00Z" w16du:dateUtc="2024-07-17T18:23:00Z">
        <w:r>
          <w:t xml:space="preserve">Skip To: End of Survey If Your response to the last question was not correct. We would like to give you a chance to </w:t>
        </w:r>
        <w:proofErr w:type="spellStart"/>
        <w:r>
          <w:t>reconsi</w:t>
        </w:r>
        <w:proofErr w:type="spellEnd"/>
        <w:proofErr w:type="gramStart"/>
        <w:r>
          <w:t>... !</w:t>
        </w:r>
        <w:proofErr w:type="gramEnd"/>
        <w:r>
          <w:t>= 1</w:t>
        </w:r>
      </w:ins>
    </w:p>
    <w:p w14:paraId="5599B8FF" w14:textId="122CBD2C" w:rsidR="00D804DB" w:rsidRDefault="00000000">
      <w:pPr>
        <w:pStyle w:val="BlockEndLabel"/>
      </w:pPr>
      <w:ins w:id="204" w:author="2024-07-17 additions" w:date="2024-07-17T14:23:00Z" w16du:dateUtc="2024-07-17T18:23:00Z">
        <w:r>
          <w:t>End of Block: Attention check</w:t>
        </w:r>
      </w:ins>
    </w:p>
    <w:p w14:paraId="13569422" w14:textId="77777777" w:rsidR="00E67BD3" w:rsidRDefault="00E67BD3">
      <w:pPr>
        <w:pStyle w:val="BlockSeparator"/>
      </w:pPr>
    </w:p>
    <w:p w14:paraId="13569423" w14:textId="7A18AC10" w:rsidR="00E67BD3" w:rsidRDefault="0016622B">
      <w:pPr>
        <w:pStyle w:val="BlockStartLabel"/>
      </w:pPr>
      <w:r>
        <w:t>Start of Block: Vignette Prep</w:t>
      </w:r>
    </w:p>
    <w:p w14:paraId="13569424" w14:textId="77777777" w:rsidR="00E67BD3" w:rsidRDefault="00E67BD3"/>
    <w:p w14:paraId="13569425" w14:textId="38BEBB36" w:rsidR="00E67BD3" w:rsidRDefault="0016622B">
      <w:pPr>
        <w:keepNext/>
      </w:pPr>
      <w:r>
        <w:t>VP The following page will present a</w:t>
      </w:r>
      <w:r w:rsidR="00A600DA">
        <w:t>n excerpt from a recent</w:t>
      </w:r>
      <w:r>
        <w:t xml:space="preserve"> news article. Please read the article carefully and continue on once you have finished reading.</w:t>
      </w:r>
      <w:ins w:id="205" w:author="2024-07-17 additions" w:date="2024-07-17T14:23:00Z" w16du:dateUtc="2024-07-17T18:23:00Z">
        <w:r w:rsidR="00000000">
          <w:t xml:space="preserve"> </w:t>
        </w:r>
      </w:ins>
      <w:del w:id="206" w:author="2024-07-17 additions" w:date="2024-07-17T14:23:00Z" w16du:dateUtc="2024-07-17T18:23:00Z">
        <w:r>
          <w:delText> </w:delText>
        </w:r>
      </w:del>
      <w:r w:rsidR="00A600DA">
        <w:t xml:space="preserve">Click the next button to </w:t>
      </w:r>
      <w:commentRangeStart w:id="207"/>
      <w:commentRangeStart w:id="208"/>
      <w:commentRangeStart w:id="209"/>
      <w:r w:rsidR="00A600DA">
        <w:t>continue</w:t>
      </w:r>
      <w:commentRangeEnd w:id="207"/>
      <w:ins w:id="210" w:author="2024-07-17 additions" w:date="2024-07-17T14:23:00Z" w16du:dateUtc="2024-07-17T18:23:00Z">
        <w:r w:rsidR="00000000">
          <w:t>. </w:t>
        </w:r>
      </w:ins>
      <w:del w:id="211" w:author="2024-07-17 additions" w:date="2024-07-17T14:23:00Z" w16du:dateUtc="2024-07-17T18:23:00Z">
        <w:r>
          <w:rPr>
            <w:rStyle w:val="CommentReference"/>
          </w:rPr>
          <w:commentReference w:id="207"/>
        </w:r>
        <w:commentRangeEnd w:id="208"/>
        <w:r>
          <w:rPr>
            <w:rStyle w:val="CommentReference"/>
          </w:rPr>
          <w:commentReference w:id="208"/>
        </w:r>
        <w:commentRangeEnd w:id="209"/>
        <w:r>
          <w:rPr>
            <w:rStyle w:val="CommentReference"/>
          </w:rPr>
          <w:commentReference w:id="209"/>
        </w:r>
        <w:r w:rsidR="00A600DA">
          <w:delText>.</w:delText>
        </w:r>
      </w:del>
    </w:p>
    <w:p w14:paraId="0820EA20" w14:textId="77777777" w:rsidR="002E467E" w:rsidRDefault="002E467E">
      <w:pPr>
        <w:rPr>
          <w:ins w:id="212" w:author="2024-07-17 additions" w:date="2024-07-17T14:23:00Z" w16du:dateUtc="2024-07-17T18:23:00Z"/>
        </w:rPr>
      </w:pPr>
    </w:p>
    <w:p w14:paraId="71C2897D" w14:textId="77777777" w:rsidR="002E467E" w:rsidRDefault="002E467E">
      <w:pPr>
        <w:pStyle w:val="QuestionSeparator"/>
        <w:rPr>
          <w:ins w:id="213"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15ACE790" w14:textId="77777777">
        <w:tblPrEx>
          <w:tblCellMar>
            <w:top w:w="0" w:type="dxa"/>
            <w:bottom w:w="0" w:type="dxa"/>
          </w:tblCellMar>
        </w:tblPrEx>
        <w:trPr>
          <w:trHeight w:val="300"/>
          <w:ins w:id="214" w:author="2024-07-17 additions" w:date="2024-07-17T14:23:00Z" w16du:dateUtc="2024-07-17T18:23:00Z"/>
        </w:trPr>
        <w:tc>
          <w:tcPr>
            <w:tcW w:w="1368" w:type="dxa"/>
            <w:tcBorders>
              <w:top w:val="nil"/>
              <w:left w:val="nil"/>
              <w:bottom w:val="nil"/>
              <w:right w:val="nil"/>
            </w:tcBorders>
          </w:tcPr>
          <w:p w14:paraId="4F2185A2" w14:textId="77777777" w:rsidR="002E467E" w:rsidRDefault="00000000">
            <w:pPr>
              <w:rPr>
                <w:ins w:id="215" w:author="2024-07-17 additions" w:date="2024-07-17T14:23:00Z" w16du:dateUtc="2024-07-17T18:23:00Z"/>
                <w:color w:val="CCCCCC"/>
              </w:rPr>
            </w:pPr>
            <w:ins w:id="216" w:author="2024-07-17 additions" w:date="2024-07-17T14:23:00Z" w16du:dateUtc="2024-07-17T18:23:00Z">
              <w:r>
                <w:rPr>
                  <w:color w:val="CCCCCC"/>
                </w:rPr>
                <w:t>Page Break</w:t>
              </w:r>
            </w:ins>
          </w:p>
        </w:tc>
        <w:tc>
          <w:tcPr>
            <w:tcW w:w="8208" w:type="dxa"/>
            <w:tcBorders>
              <w:top w:val="nil"/>
              <w:left w:val="nil"/>
              <w:bottom w:val="nil"/>
              <w:right w:val="nil"/>
            </w:tcBorders>
          </w:tcPr>
          <w:p w14:paraId="54107031" w14:textId="77777777" w:rsidR="002E467E" w:rsidRDefault="002E467E">
            <w:pPr>
              <w:pBdr>
                <w:top w:val="single" w:sz="8" w:space="0" w:color="CCCCCC"/>
              </w:pBdr>
              <w:spacing w:before="120" w:after="120" w:line="120" w:lineRule="auto"/>
              <w:jc w:val="center"/>
              <w:rPr>
                <w:ins w:id="217" w:author="2024-07-17 additions" w:date="2024-07-17T14:23:00Z" w16du:dateUtc="2024-07-17T18:23:00Z"/>
                <w:color w:val="CCCCCC"/>
              </w:rPr>
            </w:pPr>
          </w:p>
        </w:tc>
      </w:tr>
    </w:tbl>
    <w:p w14:paraId="13569426" w14:textId="253C3809" w:rsidR="00E67BD3" w:rsidRDefault="00000000">
      <w:ins w:id="218" w:author="2024-07-17 additions" w:date="2024-07-17T14:23:00Z" w16du:dateUtc="2024-07-17T18:23:00Z">
        <w:r>
          <w:br w:type="page"/>
        </w:r>
      </w:ins>
    </w:p>
    <w:p w14:paraId="13569427" w14:textId="77777777" w:rsidR="00E67BD3" w:rsidRDefault="0016622B">
      <w:pPr>
        <w:pStyle w:val="BlockEndLabel"/>
      </w:pPr>
      <w:r>
        <w:lastRenderedPageBreak/>
        <w:t>End of Block: Vignette Prep</w:t>
      </w:r>
    </w:p>
    <w:p w14:paraId="13569428" w14:textId="77777777" w:rsidR="00E67BD3" w:rsidRDefault="00E67BD3">
      <w:pPr>
        <w:pStyle w:val="BlockSeparator"/>
      </w:pPr>
    </w:p>
    <w:p w14:paraId="13569429" w14:textId="77777777" w:rsidR="00E67BD3" w:rsidRDefault="0016622B">
      <w:pPr>
        <w:pStyle w:val="BlockStartLabel"/>
      </w:pPr>
      <w:r>
        <w:t>Start of Block: Treatment Vignette: Recruiting Veterans as Poll Workers</w:t>
      </w:r>
    </w:p>
    <w:p w14:paraId="1356942A" w14:textId="77777777" w:rsidR="00E67BD3" w:rsidRDefault="00E67BD3"/>
    <w:p w14:paraId="1356942B" w14:textId="5363F7BD" w:rsidR="00E67BD3" w:rsidRDefault="54B81F95">
      <w:pPr>
        <w:keepNext/>
      </w:pPr>
      <w:r>
        <w:t xml:space="preserve">TV1 </w:t>
      </w:r>
      <w:r w:rsidRPr="29153B28">
        <w:rPr>
          <w:b/>
          <w:bCs/>
        </w:rPr>
        <w:t>Local Military Veterans Recruited for Election Jobs in Maricopa County</w:t>
      </w:r>
      <w:r>
        <w:t xml:space="preserve"> </w:t>
      </w:r>
      <w:r w:rsidR="0016622B">
        <w:br/>
      </w:r>
      <w:ins w:id="219" w:author="2024-07-17 additions" w:date="2024-07-17T14:23:00Z" w16du:dateUtc="2024-07-17T18:23:00Z">
        <w:r w:rsidR="00000000">
          <w:t xml:space="preserve"> </w:t>
        </w:r>
      </w:ins>
      <w:r>
        <w:t>PHOENIX (AP) — Election officials in Maricopa County, Arizona, announced a program designed to recruit military veterans and their family members from the community to serve as election administrators, including election polling place workers, temporary workers, and full-time staff. As the U.S. general elections in November near, election officials are scrambling to staff elections as major indicators are projecting a large-scale shortage for the 2024 elections and beyond. </w:t>
      </w:r>
      <w:r w:rsidR="0016622B">
        <w:br/>
      </w:r>
      <w:r>
        <w:t xml:space="preserve"> </w:t>
      </w:r>
      <w:r w:rsidR="0016622B">
        <w:br/>
      </w:r>
      <w:ins w:id="220" w:author="2024-07-17 additions" w:date="2024-07-17T14:23:00Z" w16du:dateUtc="2024-07-17T18:23:00Z">
        <w:r w:rsidR="00000000">
          <w:t xml:space="preserve"> </w:t>
        </w:r>
      </w:ins>
      <w:r>
        <w:t xml:space="preserve">Army veteran Jordan Braxton just joined the elections workforce. Jordan believes their role is </w:t>
      </w:r>
      <w:ins w:id="221" w:author="2024-07-17 additions" w:date="2024-07-17T14:23:00Z" w16du:dateUtc="2024-07-17T18:23:00Z">
        <w:r w:rsidR="00000000">
          <w:t>key</w:t>
        </w:r>
      </w:ins>
      <w:del w:id="222" w:author="2024-07-17 additions" w:date="2024-07-17T14:23:00Z" w16du:dateUtc="2024-07-17T18:23:00Z">
        <w:r w:rsidR="5FB39908">
          <w:delText>important</w:delText>
        </w:r>
        <w:commentRangeStart w:id="223"/>
        <w:commentRangeEnd w:id="223"/>
        <w:r w:rsidR="0016622B">
          <w:rPr>
            <w:rStyle w:val="CommentReference"/>
          </w:rPr>
          <w:commentReference w:id="223"/>
        </w:r>
      </w:del>
      <w:r>
        <w:t xml:space="preserve"> to preserving the integrity of the election, “Many places are short on staff this election cycle. I want to do my part to ensure that everyone trusts the process and the outcome of the election.”</w:t>
      </w:r>
    </w:p>
    <w:p w14:paraId="1356942C" w14:textId="77777777" w:rsidR="00E67BD3" w:rsidRDefault="00E67BD3"/>
    <w:p w14:paraId="1356942D" w14:textId="77777777" w:rsidR="00E67BD3" w:rsidRDefault="00E67BD3">
      <w:pPr>
        <w:pStyle w:val="QuestionSeparator"/>
      </w:pPr>
    </w:p>
    <w:p w14:paraId="3D23EF71" w14:textId="77777777" w:rsidR="002E467E" w:rsidRDefault="002E467E">
      <w:pPr>
        <w:rPr>
          <w:ins w:id="224" w:author="2024-07-17 additions" w:date="2024-07-17T14:23:00Z" w16du:dateUtc="2024-07-17T18:23:00Z"/>
        </w:rPr>
      </w:pPr>
    </w:p>
    <w:p w14:paraId="26A5A8EE" w14:textId="77777777" w:rsidR="002E467E" w:rsidRDefault="00000000">
      <w:pPr>
        <w:keepNext/>
        <w:rPr>
          <w:ins w:id="225" w:author="2024-07-17 additions" w:date="2024-07-17T14:23:00Z" w16du:dateUtc="2024-07-17T18:23:00Z"/>
        </w:rPr>
      </w:pPr>
      <w:proofErr w:type="spellStart"/>
      <w:ins w:id="226" w:author="2024-07-17 additions" w:date="2024-07-17T14:23:00Z" w16du:dateUtc="2024-07-17T18:23:00Z">
        <w:r>
          <w:t>TV_timing</w:t>
        </w:r>
        <w:proofErr w:type="spellEnd"/>
        <w:r>
          <w:t xml:space="preserve"> Timing</w:t>
        </w:r>
      </w:ins>
    </w:p>
    <w:p w14:paraId="3C4E74FF" w14:textId="77777777" w:rsidR="002E467E" w:rsidRDefault="00000000">
      <w:pPr>
        <w:pStyle w:val="ListParagraph"/>
        <w:keepNext/>
        <w:ind w:left="0"/>
        <w:rPr>
          <w:ins w:id="227" w:author="2024-07-17 additions" w:date="2024-07-17T14:23:00Z" w16du:dateUtc="2024-07-17T18:23:00Z"/>
        </w:rPr>
      </w:pPr>
      <w:ins w:id="228" w:author="2024-07-17 additions" w:date="2024-07-17T14:23:00Z" w16du:dateUtc="2024-07-17T18:23:00Z">
        <w:r>
          <w:t xml:space="preserve">First </w:t>
        </w:r>
        <w:proofErr w:type="gramStart"/>
        <w:r>
          <w:t>Click  (</w:t>
        </w:r>
        <w:proofErr w:type="gramEnd"/>
        <w:r>
          <w:t>1)</w:t>
        </w:r>
      </w:ins>
    </w:p>
    <w:p w14:paraId="28EB3FDE" w14:textId="77777777" w:rsidR="002E467E" w:rsidRDefault="00000000">
      <w:pPr>
        <w:pStyle w:val="ListParagraph"/>
        <w:keepNext/>
        <w:ind w:left="0"/>
        <w:rPr>
          <w:ins w:id="229" w:author="2024-07-17 additions" w:date="2024-07-17T14:23:00Z" w16du:dateUtc="2024-07-17T18:23:00Z"/>
        </w:rPr>
      </w:pPr>
      <w:ins w:id="230" w:author="2024-07-17 additions" w:date="2024-07-17T14:23:00Z" w16du:dateUtc="2024-07-17T18:23:00Z">
        <w:r>
          <w:t xml:space="preserve">Last </w:t>
        </w:r>
        <w:proofErr w:type="gramStart"/>
        <w:r>
          <w:t>Click  (</w:t>
        </w:r>
        <w:proofErr w:type="gramEnd"/>
        <w:r>
          <w:t>2)</w:t>
        </w:r>
      </w:ins>
    </w:p>
    <w:p w14:paraId="63FDEA55" w14:textId="77777777" w:rsidR="002E467E" w:rsidRDefault="00000000">
      <w:pPr>
        <w:pStyle w:val="ListParagraph"/>
        <w:keepNext/>
        <w:ind w:left="0"/>
        <w:rPr>
          <w:ins w:id="231" w:author="2024-07-17 additions" w:date="2024-07-17T14:23:00Z" w16du:dateUtc="2024-07-17T18:23:00Z"/>
        </w:rPr>
      </w:pPr>
      <w:ins w:id="232" w:author="2024-07-17 additions" w:date="2024-07-17T14:23:00Z" w16du:dateUtc="2024-07-17T18:23:00Z">
        <w:r>
          <w:t xml:space="preserve">Page </w:t>
        </w:r>
        <w:proofErr w:type="gramStart"/>
        <w:r>
          <w:t>Submit  (</w:t>
        </w:r>
        <w:proofErr w:type="gramEnd"/>
        <w:r>
          <w:t>3)</w:t>
        </w:r>
      </w:ins>
    </w:p>
    <w:p w14:paraId="1F13B20C" w14:textId="77777777" w:rsidR="002E467E" w:rsidRDefault="00000000">
      <w:pPr>
        <w:pStyle w:val="ListParagraph"/>
        <w:keepNext/>
        <w:ind w:left="0"/>
        <w:rPr>
          <w:ins w:id="233" w:author="2024-07-17 additions" w:date="2024-07-17T14:23:00Z" w16du:dateUtc="2024-07-17T18:23:00Z"/>
        </w:rPr>
      </w:pPr>
      <w:ins w:id="234" w:author="2024-07-17 additions" w:date="2024-07-17T14:23:00Z" w16du:dateUtc="2024-07-17T18:23:00Z">
        <w:r>
          <w:t xml:space="preserve">Click </w:t>
        </w:r>
        <w:proofErr w:type="gramStart"/>
        <w:r>
          <w:t>Count  (</w:t>
        </w:r>
        <w:proofErr w:type="gramEnd"/>
        <w:r>
          <w:t>4)</w:t>
        </w:r>
      </w:ins>
    </w:p>
    <w:p w14:paraId="51A230CD" w14:textId="77777777" w:rsidR="002E467E" w:rsidRDefault="002E467E">
      <w:pPr>
        <w:rPr>
          <w:ins w:id="235" w:author="2024-07-17 additions" w:date="2024-07-17T14:23:00Z" w16du:dateUtc="2024-07-17T18:23:00Z"/>
        </w:rPr>
      </w:pPr>
    </w:p>
    <w:p w14:paraId="56371C63" w14:textId="77777777" w:rsidR="002E467E" w:rsidRDefault="002E467E">
      <w:pPr>
        <w:pStyle w:val="QuestionSeparator"/>
        <w:rPr>
          <w:ins w:id="236"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Change w:id="237" w:author="2024-07-17 additions" w:date="2024-07-17T14:23:00Z" w16du:dateUtc="2024-07-17T18:23:00Z">
          <w:tblPr>
            <w:tblStyle w:val="QQuestionIconTable"/>
            <w:tblW w:w="100" w:type="auto"/>
            <w:tblLook w:val="07E0" w:firstRow="1" w:lastRow="1" w:firstColumn="1" w:lastColumn="1" w:noHBand="1" w:noVBand="1"/>
          </w:tblPr>
        </w:tblPrChange>
      </w:tblPr>
      <w:tblGrid>
        <w:gridCol w:w="1348"/>
        <w:gridCol w:w="8002"/>
        <w:tblGridChange w:id="238">
          <w:tblGrid>
            <w:gridCol w:w="10"/>
            <w:gridCol w:w="370"/>
            <w:gridCol w:w="380"/>
            <w:gridCol w:w="598"/>
            <w:gridCol w:w="8002"/>
          </w:tblGrid>
        </w:tblGridChange>
      </w:tblGrid>
      <w:tr w:rsidR="00E67BD3" w14:paraId="13569430" w14:textId="77777777">
        <w:tblPrEx>
          <w:tblCellMar>
            <w:top w:w="0" w:type="dxa"/>
            <w:bottom w:w="0" w:type="dxa"/>
          </w:tblCellMar>
        </w:tblPrEx>
        <w:trPr>
          <w:trHeight w:val="300"/>
          <w:trPrChange w:id="239" w:author="2024-07-17 additions" w:date="2024-07-17T14:23:00Z" w16du:dateUtc="2024-07-17T18:23:00Z">
            <w:trPr>
              <w:gridAfter w:val="0"/>
            </w:trPr>
          </w:trPrChange>
        </w:trPr>
        <w:tc>
          <w:tcPr>
            <w:tcW w:w="1368" w:type="dxa"/>
            <w:tcBorders>
              <w:top w:val="nil"/>
              <w:left w:val="nil"/>
              <w:bottom w:val="nil"/>
              <w:right w:val="nil"/>
            </w:tcBorders>
            <w:tcPrChange w:id="240" w:author="2024-07-17 additions" w:date="2024-07-17T14:23:00Z" w16du:dateUtc="2024-07-17T18:23:00Z">
              <w:tcPr>
                <w:tcW w:w="50" w:type="dxa"/>
                <w:gridSpan w:val="2"/>
              </w:tcPr>
            </w:tcPrChange>
          </w:tcPr>
          <w:p w14:paraId="1356942E" w14:textId="1B48DBBB" w:rsidR="00E67BD3" w:rsidRDefault="00000000">
            <w:pPr>
              <w:rPr>
                <w:color w:val="CCCCCC"/>
                <w:rPrChange w:id="241" w:author="2024-07-17 additions" w:date="2024-07-17T14:23:00Z" w16du:dateUtc="2024-07-17T18:23:00Z">
                  <w:rPr/>
                </w:rPrChange>
              </w:rPr>
              <w:pPrChange w:id="242" w:author="2024-07-17 additions" w:date="2024-07-17T14:23:00Z" w16du:dateUtc="2024-07-17T18:23:00Z">
                <w:pPr>
                  <w:keepNext/>
                </w:pPr>
              </w:pPrChange>
            </w:pPr>
            <w:ins w:id="243" w:author="2024-07-17 additions" w:date="2024-07-17T14:23:00Z" w16du:dateUtc="2024-07-17T18:23:00Z">
              <w:r>
                <w:rPr>
                  <w:color w:val="CCCCCC"/>
                </w:rPr>
                <w:t>Page Break</w:t>
              </w:r>
            </w:ins>
            <w:del w:id="244" w:author="2024-07-17 additions" w:date="2024-07-17T14:23:00Z" w16du:dateUtc="2024-07-17T18:23:00Z">
              <w:r w:rsidR="0016622B">
                <w:rPr>
                  <w:noProof/>
                </w:rPr>
                <w:drawing>
                  <wp:inline distT="0" distB="0" distL="0" distR="0" wp14:anchorId="13569674" wp14:editId="13569675">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245" w:author="2024-07-17 additions" w:date="2024-07-17T14:23:00Z" w16du:dateUtc="2024-07-17T18:23:00Z">
              <w:tcPr>
                <w:tcW w:w="50" w:type="dxa"/>
              </w:tcPr>
            </w:tcPrChange>
          </w:tcPr>
          <w:p w14:paraId="1356942F" w14:textId="77777777" w:rsidR="00E67BD3" w:rsidRDefault="0016622B">
            <w:pPr>
              <w:pBdr>
                <w:top w:val="single" w:sz="8" w:space="0" w:color="CCCCCC"/>
              </w:pBdr>
              <w:spacing w:before="120" w:after="120" w:line="120" w:lineRule="auto"/>
              <w:jc w:val="center"/>
              <w:rPr>
                <w:color w:val="CCCCCC"/>
                <w:rPrChange w:id="246" w:author="2024-07-17 additions" w:date="2024-07-17T14:23:00Z" w16du:dateUtc="2024-07-17T18:23:00Z">
                  <w:rPr/>
                </w:rPrChange>
              </w:rPr>
              <w:pPrChange w:id="247" w:author="2024-07-17 additions" w:date="2024-07-17T14:23:00Z" w16du:dateUtc="2024-07-17T18:23:00Z">
                <w:pPr>
                  <w:keepNext/>
                </w:pPr>
              </w:pPrChange>
            </w:pPr>
            <w:del w:id="248" w:author="2024-07-17 additions" w:date="2024-07-17T14:23:00Z" w16du:dateUtc="2024-07-17T18:23:00Z">
              <w:r>
                <w:rPr>
                  <w:noProof/>
                </w:rPr>
                <w:drawing>
                  <wp:inline distT="0" distB="0" distL="0" distR="0" wp14:anchorId="13569676" wp14:editId="13569677">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r>
    </w:tbl>
    <w:p w14:paraId="55225FA3" w14:textId="77777777" w:rsidR="002E467E" w:rsidRDefault="00000000">
      <w:pPr>
        <w:rPr>
          <w:ins w:id="249" w:author="2024-07-17 additions" w:date="2024-07-17T14:23:00Z" w16du:dateUtc="2024-07-17T18:23:00Z"/>
        </w:rPr>
      </w:pPr>
      <w:ins w:id="250" w:author="2024-07-17 additions" w:date="2024-07-17T14:23:00Z" w16du:dateUtc="2024-07-17T18:23:00Z">
        <w:r>
          <w:br w:type="page"/>
        </w:r>
      </w:ins>
    </w:p>
    <w:tbl>
      <w:tblPr>
        <w:tblStyle w:val="QQuestionIconTable"/>
        <w:tblW w:w="100" w:type="auto"/>
        <w:tblLook w:val="07E0" w:firstRow="1" w:lastRow="1" w:firstColumn="1" w:lastColumn="1" w:noHBand="1" w:noVBand="1"/>
      </w:tblPr>
      <w:tblGrid>
        <w:gridCol w:w="380"/>
        <w:gridCol w:w="380"/>
      </w:tblGrid>
      <w:tr w:rsidR="002E467E" w14:paraId="615ECC82" w14:textId="77777777">
        <w:trPr>
          <w:ins w:id="251" w:author="2024-07-17 additions" w:date="2024-07-17T14:23:00Z" w16du:dateUtc="2024-07-17T18:23:00Z"/>
        </w:trPr>
        <w:tc>
          <w:tcPr>
            <w:tcW w:w="50" w:type="dxa"/>
          </w:tcPr>
          <w:p w14:paraId="22BBCDBA" w14:textId="77777777" w:rsidR="002E467E" w:rsidRDefault="00000000">
            <w:pPr>
              <w:keepNext/>
              <w:rPr>
                <w:ins w:id="252" w:author="2024-07-17 additions" w:date="2024-07-17T14:23:00Z" w16du:dateUtc="2024-07-17T18:23:00Z"/>
              </w:rPr>
            </w:pPr>
            <w:ins w:id="253" w:author="2024-07-17 additions" w:date="2024-07-17T14:23:00Z" w16du:dateUtc="2024-07-17T18:23:00Z">
              <w:r>
                <w:rPr>
                  <w:noProof/>
                </w:rPr>
                <w:lastRenderedPageBreak/>
                <w:drawing>
                  <wp:inline distT="0" distB="0" distL="0" distR="0" wp14:anchorId="0CD877D0" wp14:editId="67791F35">
                    <wp:extent cx="228600" cy="228600"/>
                    <wp:effectExtent l="0" t="0" r="0" b="0"/>
                    <wp:docPr id="100300130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c>
          <w:tcPr>
            <w:tcW w:w="50" w:type="dxa"/>
          </w:tcPr>
          <w:p w14:paraId="19D0266C" w14:textId="77777777" w:rsidR="002E467E" w:rsidRDefault="00000000">
            <w:pPr>
              <w:keepNext/>
              <w:rPr>
                <w:ins w:id="254" w:author="2024-07-17 additions" w:date="2024-07-17T14:23:00Z" w16du:dateUtc="2024-07-17T18:23:00Z"/>
              </w:rPr>
            </w:pPr>
            <w:ins w:id="255" w:author="2024-07-17 additions" w:date="2024-07-17T14:23:00Z" w16du:dateUtc="2024-07-17T18:23:00Z">
              <w:r>
                <w:rPr>
                  <w:noProof/>
                </w:rPr>
                <w:drawing>
                  <wp:inline distT="0" distB="0" distL="0" distR="0" wp14:anchorId="2CAF1A62" wp14:editId="5493EB2E">
                    <wp:extent cx="228600" cy="228600"/>
                    <wp:effectExtent l="0" t="0" r="0" b="0"/>
                    <wp:docPr id="21315984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13569431" w14:textId="77777777" w:rsidR="00E67BD3" w:rsidRDefault="00E67BD3"/>
    <w:p w14:paraId="13569432" w14:textId="77777777" w:rsidR="00E67BD3" w:rsidRDefault="0016622B">
      <w:pPr>
        <w:keepNext/>
      </w:pPr>
      <w:r>
        <w:t>TV1_check Did the text from the article display correctly?</w:t>
      </w:r>
    </w:p>
    <w:p w14:paraId="13569433" w14:textId="77777777" w:rsidR="00E67BD3" w:rsidRDefault="0016622B">
      <w:pPr>
        <w:pStyle w:val="ListParagraph"/>
        <w:keepNext/>
        <w:numPr>
          <w:ilvl w:val="0"/>
          <w:numId w:val="4"/>
        </w:numPr>
      </w:pPr>
      <w:proofErr w:type="gramStart"/>
      <w:r>
        <w:t>No  (</w:t>
      </w:r>
      <w:proofErr w:type="gramEnd"/>
      <w:r>
        <w:t xml:space="preserve">2) </w:t>
      </w:r>
    </w:p>
    <w:p w14:paraId="13569434" w14:textId="77777777" w:rsidR="00E67BD3" w:rsidRDefault="0016622B">
      <w:pPr>
        <w:pStyle w:val="ListParagraph"/>
        <w:keepNext/>
        <w:numPr>
          <w:ilvl w:val="0"/>
          <w:numId w:val="4"/>
        </w:numPr>
      </w:pPr>
      <w:proofErr w:type="gramStart"/>
      <w:r>
        <w:t>Yes  (</w:t>
      </w:r>
      <w:proofErr w:type="gramEnd"/>
      <w:r>
        <w:t xml:space="preserve">1) </w:t>
      </w:r>
    </w:p>
    <w:p w14:paraId="13569435" w14:textId="77777777" w:rsidR="00E67BD3" w:rsidRDefault="00E67BD3"/>
    <w:p w14:paraId="13569436" w14:textId="77777777" w:rsidR="00E67BD3" w:rsidRDefault="0016622B">
      <w:pPr>
        <w:pStyle w:val="BlockEndLabel"/>
      </w:pPr>
      <w:r>
        <w:t>End of Block: Treatment Vignette: Recruiting Veterans as Poll Workers</w:t>
      </w:r>
    </w:p>
    <w:p w14:paraId="13569437" w14:textId="77777777" w:rsidR="00E67BD3" w:rsidRDefault="00E67BD3">
      <w:pPr>
        <w:pStyle w:val="BlockSeparator"/>
      </w:pPr>
    </w:p>
    <w:p w14:paraId="13569438" w14:textId="77777777" w:rsidR="00E67BD3" w:rsidRDefault="0016622B">
      <w:pPr>
        <w:pStyle w:val="BlockStartLabel"/>
      </w:pPr>
      <w:r>
        <w:t>Start of Block: Control Vignette: Recruiting Poll Workers</w:t>
      </w:r>
    </w:p>
    <w:p w14:paraId="13569439" w14:textId="77777777" w:rsidR="00E67BD3" w:rsidRDefault="00E67BD3"/>
    <w:p w14:paraId="1356943A" w14:textId="57F470CE" w:rsidR="00E67BD3" w:rsidRDefault="54B81F95">
      <w:pPr>
        <w:keepNext/>
      </w:pPr>
      <w:r>
        <w:t xml:space="preserve">CV1 </w:t>
      </w:r>
      <w:r w:rsidRPr="29153B28">
        <w:rPr>
          <w:b/>
          <w:bCs/>
        </w:rPr>
        <w:t>Local Residents Recruited for Election Jobs in Maricopa County</w:t>
      </w:r>
      <w:r>
        <w:t xml:space="preserve"> </w:t>
      </w:r>
      <w:r w:rsidR="0016622B">
        <w:br/>
      </w:r>
      <w:ins w:id="256" w:author="2024-07-17 additions" w:date="2024-07-17T14:23:00Z" w16du:dateUtc="2024-07-17T18:23:00Z">
        <w:r w:rsidR="00000000">
          <w:t xml:space="preserve"> </w:t>
        </w:r>
      </w:ins>
      <w:r>
        <w:t>PHOENIX (AP) — Election officials in Maricopa County, Arizona, announced a program designed to recruit members of the community to serve as election administrators, including election polling place workers, temporary workers, and full-time staff. As the U.S. general elections in November near, election officials are scrambling to staff elections as major indicators are projecting a large-scale shortage for the 2024 elections and beyond. </w:t>
      </w:r>
      <w:r w:rsidR="0016622B">
        <w:br/>
      </w:r>
      <w:r>
        <w:t xml:space="preserve"> </w:t>
      </w:r>
      <w:r w:rsidR="0016622B">
        <w:br/>
      </w:r>
      <w:ins w:id="257" w:author="2024-07-17 additions" w:date="2024-07-17T14:23:00Z" w16du:dateUtc="2024-07-17T18:23:00Z">
        <w:r w:rsidR="00000000">
          <w:t xml:space="preserve"> </w:t>
        </w:r>
      </w:ins>
      <w:r>
        <w:t xml:space="preserve">Jordan Braxton just joined the elections workforce. Jordan believes their role is </w:t>
      </w:r>
      <w:ins w:id="258" w:author="2024-07-17 additions" w:date="2024-07-17T14:23:00Z" w16du:dateUtc="2024-07-17T18:23:00Z">
        <w:r w:rsidR="00000000">
          <w:t>key</w:t>
        </w:r>
      </w:ins>
      <w:del w:id="259" w:author="2024-07-17 additions" w:date="2024-07-17T14:23:00Z" w16du:dateUtc="2024-07-17T18:23:00Z">
        <w:r w:rsidR="67B71D4A">
          <w:delText>important</w:delText>
        </w:r>
        <w:commentRangeStart w:id="260"/>
        <w:commentRangeEnd w:id="260"/>
        <w:r w:rsidR="0016622B">
          <w:rPr>
            <w:rStyle w:val="CommentReference"/>
          </w:rPr>
          <w:commentReference w:id="260"/>
        </w:r>
      </w:del>
      <w:r>
        <w:t xml:space="preserve"> to preserving the integrity of the election, “Many </w:t>
      </w:r>
      <w:proofErr w:type="gramStart"/>
      <w:r>
        <w:t>places  are</w:t>
      </w:r>
      <w:proofErr w:type="gramEnd"/>
      <w:r>
        <w:t xml:space="preserve"> short on staff this election cycle. I want to do my part to ensure that everyone trusts the process and the outcome of the election.”</w:t>
      </w:r>
    </w:p>
    <w:p w14:paraId="1356943B" w14:textId="77777777" w:rsidR="00E67BD3" w:rsidRDefault="00E67BD3"/>
    <w:p w14:paraId="1356943C" w14:textId="77777777" w:rsidR="00E67BD3" w:rsidRDefault="00E67BD3">
      <w:pPr>
        <w:pStyle w:val="QuestionSeparator"/>
      </w:pPr>
    </w:p>
    <w:p w14:paraId="57987DE1" w14:textId="77777777" w:rsidR="002E467E" w:rsidRDefault="002E467E">
      <w:pPr>
        <w:rPr>
          <w:ins w:id="261" w:author="2024-07-17 additions" w:date="2024-07-17T14:23:00Z" w16du:dateUtc="2024-07-17T18:23:00Z"/>
        </w:rPr>
      </w:pPr>
    </w:p>
    <w:p w14:paraId="102201EC" w14:textId="77777777" w:rsidR="002E467E" w:rsidRDefault="00000000">
      <w:pPr>
        <w:keepNext/>
        <w:rPr>
          <w:ins w:id="262" w:author="2024-07-17 additions" w:date="2024-07-17T14:23:00Z" w16du:dateUtc="2024-07-17T18:23:00Z"/>
        </w:rPr>
      </w:pPr>
      <w:proofErr w:type="spellStart"/>
      <w:ins w:id="263" w:author="2024-07-17 additions" w:date="2024-07-17T14:23:00Z" w16du:dateUtc="2024-07-17T18:23:00Z">
        <w:r>
          <w:t>CV_timing</w:t>
        </w:r>
        <w:proofErr w:type="spellEnd"/>
        <w:r>
          <w:t xml:space="preserve"> Timing</w:t>
        </w:r>
      </w:ins>
    </w:p>
    <w:p w14:paraId="03B084C4" w14:textId="77777777" w:rsidR="002E467E" w:rsidRDefault="00000000">
      <w:pPr>
        <w:pStyle w:val="ListParagraph"/>
        <w:keepNext/>
        <w:ind w:left="0"/>
        <w:rPr>
          <w:ins w:id="264" w:author="2024-07-17 additions" w:date="2024-07-17T14:23:00Z" w16du:dateUtc="2024-07-17T18:23:00Z"/>
        </w:rPr>
      </w:pPr>
      <w:ins w:id="265" w:author="2024-07-17 additions" w:date="2024-07-17T14:23:00Z" w16du:dateUtc="2024-07-17T18:23:00Z">
        <w:r>
          <w:t xml:space="preserve">First </w:t>
        </w:r>
        <w:proofErr w:type="gramStart"/>
        <w:r>
          <w:t>Click  (</w:t>
        </w:r>
        <w:proofErr w:type="gramEnd"/>
        <w:r>
          <w:t>1)</w:t>
        </w:r>
      </w:ins>
    </w:p>
    <w:p w14:paraId="25E2185D" w14:textId="77777777" w:rsidR="002E467E" w:rsidRDefault="00000000">
      <w:pPr>
        <w:pStyle w:val="ListParagraph"/>
        <w:keepNext/>
        <w:ind w:left="0"/>
        <w:rPr>
          <w:ins w:id="266" w:author="2024-07-17 additions" w:date="2024-07-17T14:23:00Z" w16du:dateUtc="2024-07-17T18:23:00Z"/>
        </w:rPr>
      </w:pPr>
      <w:ins w:id="267" w:author="2024-07-17 additions" w:date="2024-07-17T14:23:00Z" w16du:dateUtc="2024-07-17T18:23:00Z">
        <w:r>
          <w:t xml:space="preserve">Last </w:t>
        </w:r>
        <w:proofErr w:type="gramStart"/>
        <w:r>
          <w:t>Click  (</w:t>
        </w:r>
        <w:proofErr w:type="gramEnd"/>
        <w:r>
          <w:t>2)</w:t>
        </w:r>
      </w:ins>
    </w:p>
    <w:p w14:paraId="6DCD745C" w14:textId="77777777" w:rsidR="002E467E" w:rsidRDefault="00000000">
      <w:pPr>
        <w:pStyle w:val="ListParagraph"/>
        <w:keepNext/>
        <w:ind w:left="0"/>
        <w:rPr>
          <w:ins w:id="268" w:author="2024-07-17 additions" w:date="2024-07-17T14:23:00Z" w16du:dateUtc="2024-07-17T18:23:00Z"/>
        </w:rPr>
      </w:pPr>
      <w:ins w:id="269" w:author="2024-07-17 additions" w:date="2024-07-17T14:23:00Z" w16du:dateUtc="2024-07-17T18:23:00Z">
        <w:r>
          <w:t xml:space="preserve">Page </w:t>
        </w:r>
        <w:proofErr w:type="gramStart"/>
        <w:r>
          <w:t>Submit  (</w:t>
        </w:r>
        <w:proofErr w:type="gramEnd"/>
        <w:r>
          <w:t>3)</w:t>
        </w:r>
      </w:ins>
    </w:p>
    <w:p w14:paraId="7DF5DFAF" w14:textId="77777777" w:rsidR="002E467E" w:rsidRDefault="00000000">
      <w:pPr>
        <w:pStyle w:val="ListParagraph"/>
        <w:keepNext/>
        <w:ind w:left="0"/>
        <w:rPr>
          <w:ins w:id="270" w:author="2024-07-17 additions" w:date="2024-07-17T14:23:00Z" w16du:dateUtc="2024-07-17T18:23:00Z"/>
        </w:rPr>
      </w:pPr>
      <w:ins w:id="271" w:author="2024-07-17 additions" w:date="2024-07-17T14:23:00Z" w16du:dateUtc="2024-07-17T18:23:00Z">
        <w:r>
          <w:t xml:space="preserve">Click </w:t>
        </w:r>
        <w:proofErr w:type="gramStart"/>
        <w:r>
          <w:t>Count  (</w:t>
        </w:r>
        <w:proofErr w:type="gramEnd"/>
        <w:r>
          <w:t>4)</w:t>
        </w:r>
      </w:ins>
    </w:p>
    <w:p w14:paraId="5C933CED" w14:textId="77777777" w:rsidR="002E467E" w:rsidRDefault="002E467E">
      <w:pPr>
        <w:rPr>
          <w:ins w:id="272" w:author="2024-07-17 additions" w:date="2024-07-17T14:23:00Z" w16du:dateUtc="2024-07-17T18:23:00Z"/>
        </w:rPr>
      </w:pPr>
    </w:p>
    <w:p w14:paraId="17952FC9" w14:textId="77777777" w:rsidR="002E467E" w:rsidRDefault="002E467E">
      <w:pPr>
        <w:pStyle w:val="QuestionSeparator"/>
        <w:rPr>
          <w:ins w:id="273"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Change w:id="274" w:author="2024-07-17 additions" w:date="2024-07-17T14:23:00Z" w16du:dateUtc="2024-07-17T18:23:00Z">
          <w:tblPr>
            <w:tblStyle w:val="QQuestionIconTable"/>
            <w:tblW w:w="100" w:type="auto"/>
            <w:tblLook w:val="07E0" w:firstRow="1" w:lastRow="1" w:firstColumn="1" w:lastColumn="1" w:noHBand="1" w:noVBand="1"/>
          </w:tblPr>
        </w:tblPrChange>
      </w:tblPr>
      <w:tblGrid>
        <w:gridCol w:w="1348"/>
        <w:gridCol w:w="8002"/>
        <w:tblGridChange w:id="275">
          <w:tblGrid>
            <w:gridCol w:w="10"/>
            <w:gridCol w:w="370"/>
            <w:gridCol w:w="380"/>
            <w:gridCol w:w="598"/>
            <w:gridCol w:w="8002"/>
          </w:tblGrid>
        </w:tblGridChange>
      </w:tblGrid>
      <w:tr w:rsidR="00E67BD3" w14:paraId="1356943F" w14:textId="77777777">
        <w:tblPrEx>
          <w:tblCellMar>
            <w:top w:w="0" w:type="dxa"/>
            <w:bottom w:w="0" w:type="dxa"/>
          </w:tblCellMar>
        </w:tblPrEx>
        <w:trPr>
          <w:trHeight w:val="300"/>
          <w:trPrChange w:id="276" w:author="2024-07-17 additions" w:date="2024-07-17T14:23:00Z" w16du:dateUtc="2024-07-17T18:23:00Z">
            <w:trPr>
              <w:gridAfter w:val="0"/>
            </w:trPr>
          </w:trPrChange>
        </w:trPr>
        <w:tc>
          <w:tcPr>
            <w:tcW w:w="1368" w:type="dxa"/>
            <w:tcBorders>
              <w:top w:val="nil"/>
              <w:left w:val="nil"/>
              <w:bottom w:val="nil"/>
              <w:right w:val="nil"/>
            </w:tcBorders>
            <w:tcPrChange w:id="277" w:author="2024-07-17 additions" w:date="2024-07-17T14:23:00Z" w16du:dateUtc="2024-07-17T18:23:00Z">
              <w:tcPr>
                <w:tcW w:w="50" w:type="dxa"/>
                <w:gridSpan w:val="2"/>
              </w:tcPr>
            </w:tcPrChange>
          </w:tcPr>
          <w:p w14:paraId="1356943D" w14:textId="5156E3C5" w:rsidR="00E67BD3" w:rsidRDefault="00000000">
            <w:pPr>
              <w:rPr>
                <w:color w:val="CCCCCC"/>
                <w:rPrChange w:id="278" w:author="2024-07-17 additions" w:date="2024-07-17T14:23:00Z" w16du:dateUtc="2024-07-17T18:23:00Z">
                  <w:rPr/>
                </w:rPrChange>
              </w:rPr>
              <w:pPrChange w:id="279" w:author="2024-07-17 additions" w:date="2024-07-17T14:23:00Z" w16du:dateUtc="2024-07-17T18:23:00Z">
                <w:pPr>
                  <w:keepNext/>
                </w:pPr>
              </w:pPrChange>
            </w:pPr>
            <w:ins w:id="280" w:author="2024-07-17 additions" w:date="2024-07-17T14:23:00Z" w16du:dateUtc="2024-07-17T18:23:00Z">
              <w:r>
                <w:rPr>
                  <w:color w:val="CCCCCC"/>
                </w:rPr>
                <w:t>Page Break</w:t>
              </w:r>
            </w:ins>
            <w:del w:id="281" w:author="2024-07-17 additions" w:date="2024-07-17T14:23:00Z" w16du:dateUtc="2024-07-17T18:23:00Z">
              <w:r w:rsidR="0016622B">
                <w:rPr>
                  <w:noProof/>
                </w:rPr>
                <w:drawing>
                  <wp:inline distT="0" distB="0" distL="0" distR="0" wp14:anchorId="13569678" wp14:editId="13569679">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282" w:author="2024-07-17 additions" w:date="2024-07-17T14:23:00Z" w16du:dateUtc="2024-07-17T18:23:00Z">
              <w:tcPr>
                <w:tcW w:w="50" w:type="dxa"/>
              </w:tcPr>
            </w:tcPrChange>
          </w:tcPr>
          <w:p w14:paraId="1356943E" w14:textId="77777777" w:rsidR="00E67BD3" w:rsidRDefault="0016622B">
            <w:pPr>
              <w:pBdr>
                <w:top w:val="single" w:sz="8" w:space="0" w:color="CCCCCC"/>
              </w:pBdr>
              <w:spacing w:before="120" w:after="120" w:line="120" w:lineRule="auto"/>
              <w:jc w:val="center"/>
              <w:rPr>
                <w:color w:val="CCCCCC"/>
                <w:rPrChange w:id="283" w:author="2024-07-17 additions" w:date="2024-07-17T14:23:00Z" w16du:dateUtc="2024-07-17T18:23:00Z">
                  <w:rPr/>
                </w:rPrChange>
              </w:rPr>
              <w:pPrChange w:id="284" w:author="2024-07-17 additions" w:date="2024-07-17T14:23:00Z" w16du:dateUtc="2024-07-17T18:23:00Z">
                <w:pPr>
                  <w:keepNext/>
                </w:pPr>
              </w:pPrChange>
            </w:pPr>
            <w:del w:id="285" w:author="2024-07-17 additions" w:date="2024-07-17T14:23:00Z" w16du:dateUtc="2024-07-17T18:23:00Z">
              <w:r>
                <w:rPr>
                  <w:noProof/>
                </w:rPr>
                <w:drawing>
                  <wp:inline distT="0" distB="0" distL="0" distR="0" wp14:anchorId="1356967A" wp14:editId="1356967B">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r>
    </w:tbl>
    <w:p w14:paraId="0D6CEDC9" w14:textId="77777777" w:rsidR="002E467E" w:rsidRDefault="00000000">
      <w:pPr>
        <w:rPr>
          <w:ins w:id="286" w:author="2024-07-17 additions" w:date="2024-07-17T14:23:00Z" w16du:dateUtc="2024-07-17T18:23:00Z"/>
        </w:rPr>
      </w:pPr>
      <w:ins w:id="287" w:author="2024-07-17 additions" w:date="2024-07-17T14:23:00Z" w16du:dateUtc="2024-07-17T18:23:00Z">
        <w:r>
          <w:br w:type="page"/>
        </w:r>
      </w:ins>
    </w:p>
    <w:tbl>
      <w:tblPr>
        <w:tblStyle w:val="QQuestionIconTable"/>
        <w:tblW w:w="100" w:type="auto"/>
        <w:tblLook w:val="07E0" w:firstRow="1" w:lastRow="1" w:firstColumn="1" w:lastColumn="1" w:noHBand="1" w:noVBand="1"/>
      </w:tblPr>
      <w:tblGrid>
        <w:gridCol w:w="380"/>
        <w:gridCol w:w="380"/>
      </w:tblGrid>
      <w:tr w:rsidR="002E467E" w14:paraId="3D886AE5" w14:textId="77777777">
        <w:trPr>
          <w:ins w:id="288" w:author="2024-07-17 additions" w:date="2024-07-17T14:23:00Z" w16du:dateUtc="2024-07-17T18:23:00Z"/>
        </w:trPr>
        <w:tc>
          <w:tcPr>
            <w:tcW w:w="50" w:type="dxa"/>
          </w:tcPr>
          <w:p w14:paraId="26EAFD1B" w14:textId="77777777" w:rsidR="002E467E" w:rsidRDefault="00000000">
            <w:pPr>
              <w:keepNext/>
              <w:rPr>
                <w:ins w:id="289" w:author="2024-07-17 additions" w:date="2024-07-17T14:23:00Z" w16du:dateUtc="2024-07-17T18:23:00Z"/>
              </w:rPr>
            </w:pPr>
            <w:ins w:id="290" w:author="2024-07-17 additions" w:date="2024-07-17T14:23:00Z" w16du:dateUtc="2024-07-17T18:23:00Z">
              <w:r>
                <w:rPr>
                  <w:noProof/>
                </w:rPr>
                <w:lastRenderedPageBreak/>
                <w:drawing>
                  <wp:inline distT="0" distB="0" distL="0" distR="0" wp14:anchorId="3579ACBB" wp14:editId="17E45E19">
                    <wp:extent cx="228600" cy="228600"/>
                    <wp:effectExtent l="0" t="0" r="0" b="0"/>
                    <wp:docPr id="17886955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c>
          <w:tcPr>
            <w:tcW w:w="50" w:type="dxa"/>
          </w:tcPr>
          <w:p w14:paraId="1FFCBA6B" w14:textId="77777777" w:rsidR="002E467E" w:rsidRDefault="00000000">
            <w:pPr>
              <w:keepNext/>
              <w:rPr>
                <w:ins w:id="291" w:author="2024-07-17 additions" w:date="2024-07-17T14:23:00Z" w16du:dateUtc="2024-07-17T18:23:00Z"/>
              </w:rPr>
            </w:pPr>
            <w:ins w:id="292" w:author="2024-07-17 additions" w:date="2024-07-17T14:23:00Z" w16du:dateUtc="2024-07-17T18:23:00Z">
              <w:r>
                <w:rPr>
                  <w:noProof/>
                </w:rPr>
                <w:drawing>
                  <wp:inline distT="0" distB="0" distL="0" distR="0" wp14:anchorId="2EFAA898" wp14:editId="61229BF2">
                    <wp:extent cx="228600" cy="228600"/>
                    <wp:effectExtent l="0" t="0" r="0" b="0"/>
                    <wp:docPr id="2536103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13569440" w14:textId="77777777" w:rsidR="00E67BD3" w:rsidRDefault="00E67BD3"/>
    <w:p w14:paraId="13569441" w14:textId="77777777" w:rsidR="00E67BD3" w:rsidRDefault="0016622B">
      <w:pPr>
        <w:keepNext/>
      </w:pPr>
      <w:r>
        <w:t>CV1_check Did the text from the article display correctly?</w:t>
      </w:r>
    </w:p>
    <w:p w14:paraId="13569442" w14:textId="77777777" w:rsidR="00E67BD3" w:rsidRDefault="0016622B">
      <w:pPr>
        <w:pStyle w:val="ListParagraph"/>
        <w:keepNext/>
        <w:numPr>
          <w:ilvl w:val="0"/>
          <w:numId w:val="4"/>
        </w:numPr>
      </w:pPr>
      <w:proofErr w:type="gramStart"/>
      <w:r>
        <w:t>No  (</w:t>
      </w:r>
      <w:proofErr w:type="gramEnd"/>
      <w:r>
        <w:t xml:space="preserve">2) </w:t>
      </w:r>
    </w:p>
    <w:p w14:paraId="13569443" w14:textId="77777777" w:rsidR="00E67BD3" w:rsidRDefault="0016622B">
      <w:pPr>
        <w:pStyle w:val="ListParagraph"/>
        <w:keepNext/>
        <w:numPr>
          <w:ilvl w:val="0"/>
          <w:numId w:val="4"/>
        </w:numPr>
      </w:pPr>
      <w:proofErr w:type="gramStart"/>
      <w:r>
        <w:t>Yes  (</w:t>
      </w:r>
      <w:proofErr w:type="gramEnd"/>
      <w:r>
        <w:t xml:space="preserve">1) </w:t>
      </w:r>
    </w:p>
    <w:p w14:paraId="13569444" w14:textId="77777777" w:rsidR="00E67BD3" w:rsidRDefault="00E67BD3"/>
    <w:p w14:paraId="13569445" w14:textId="77777777" w:rsidR="00E67BD3" w:rsidRDefault="0016622B">
      <w:pPr>
        <w:pStyle w:val="BlockEndLabel"/>
      </w:pPr>
      <w:r>
        <w:t>End of Block: Control Vignette: Recruiting Poll Workers</w:t>
      </w:r>
    </w:p>
    <w:p w14:paraId="13569446" w14:textId="77777777" w:rsidR="00E67BD3" w:rsidRDefault="00E67BD3">
      <w:pPr>
        <w:pStyle w:val="BlockSeparator"/>
      </w:pPr>
    </w:p>
    <w:p w14:paraId="13569447" w14:textId="77777777" w:rsidR="00E67BD3" w:rsidRDefault="0016622B">
      <w:pPr>
        <w:pStyle w:val="BlockStartLabel"/>
      </w:pPr>
      <w:r>
        <w:t>Start of Block: Trust and Confidence in Elections in Maricopa County, AZ</w:t>
      </w:r>
    </w:p>
    <w:p w14:paraId="13569448" w14:textId="77777777" w:rsidR="00E67BD3" w:rsidRDefault="00E67BD3"/>
    <w:p w14:paraId="13569449" w14:textId="77777777" w:rsidR="00E67BD3" w:rsidRDefault="0016622B">
      <w:pPr>
        <w:keepNext/>
      </w:pPr>
      <w:proofErr w:type="spellStart"/>
      <w:r>
        <w:t>prep_text</w:t>
      </w:r>
      <w:proofErr w:type="spellEnd"/>
      <w:r>
        <w:t xml:space="preserve"> </w:t>
      </w:r>
      <w:proofErr w:type="gramStart"/>
      <w:r>
        <w:t>The</w:t>
      </w:r>
      <w:proofErr w:type="gramEnd"/>
      <w:r>
        <w:t xml:space="preserve"> next set of questions are going to ask you about elections in the place you read about, Maricopa County, Arizona. </w:t>
      </w:r>
    </w:p>
    <w:p w14:paraId="1356944A" w14:textId="77777777" w:rsidR="00E67BD3" w:rsidRDefault="00E67BD3"/>
    <w:p w14:paraId="1356944B"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Change w:id="293" w:author="2024-07-17 additions" w:date="2024-07-17T14:23:00Z" w16du:dateUtc="2024-07-17T18:23:00Z">
          <w:tblPr>
            <w:tblStyle w:val="QQuestionIconTable"/>
            <w:tblW w:w="0" w:type="auto"/>
            <w:tblLook w:val="07E0" w:firstRow="1" w:lastRow="1" w:firstColumn="1" w:lastColumn="1" w:noHBand="1" w:noVBand="1"/>
          </w:tblPr>
        </w:tblPrChange>
      </w:tblPr>
      <w:tblGrid>
        <w:gridCol w:w="1348"/>
        <w:gridCol w:w="8002"/>
        <w:tblGridChange w:id="294">
          <w:tblGrid>
            <w:gridCol w:w="10"/>
            <w:gridCol w:w="180"/>
            <w:gridCol w:w="190"/>
            <w:gridCol w:w="978"/>
            <w:gridCol w:w="8002"/>
          </w:tblGrid>
        </w:tblGridChange>
      </w:tblGrid>
      <w:tr w:rsidR="00E67BD3" w14:paraId="1356944D" w14:textId="77E3BF43">
        <w:tblPrEx>
          <w:tblCellMar>
            <w:top w:w="0" w:type="dxa"/>
            <w:bottom w:w="0" w:type="dxa"/>
          </w:tblCellMar>
        </w:tblPrEx>
        <w:trPr>
          <w:trHeight w:val="300"/>
          <w:trPrChange w:id="295" w:author="2024-07-17 additions" w:date="2024-07-17T14:23:00Z" w16du:dateUtc="2024-07-17T18:23:00Z">
            <w:trPr>
              <w:gridAfter w:val="0"/>
            </w:trPr>
          </w:trPrChange>
        </w:trPr>
        <w:tc>
          <w:tcPr>
            <w:tcW w:w="1368" w:type="dxa"/>
            <w:tcBorders>
              <w:top w:val="nil"/>
              <w:left w:val="nil"/>
              <w:bottom w:val="nil"/>
              <w:right w:val="nil"/>
            </w:tcBorders>
            <w:tcPrChange w:id="296" w:author="2024-07-17 additions" w:date="2024-07-17T14:23:00Z" w16du:dateUtc="2024-07-17T18:23:00Z">
              <w:tcPr>
                <w:tcW w:w="380" w:type="dxa"/>
                <w:gridSpan w:val="2"/>
              </w:tcPr>
            </w:tcPrChange>
          </w:tcPr>
          <w:p w14:paraId="1356944C" w14:textId="07C56CC2" w:rsidR="00E67BD3" w:rsidRDefault="00000000">
            <w:pPr>
              <w:rPr>
                <w:color w:val="CCCCCC"/>
                <w:rPrChange w:id="297" w:author="2024-07-17 additions" w:date="2024-07-17T14:23:00Z" w16du:dateUtc="2024-07-17T18:23:00Z">
                  <w:rPr/>
                </w:rPrChange>
              </w:rPr>
              <w:pPrChange w:id="298" w:author="2024-07-17 additions" w:date="2024-07-17T14:23:00Z" w16du:dateUtc="2024-07-17T18:23:00Z">
                <w:pPr>
                  <w:keepNext/>
                </w:pPr>
              </w:pPrChange>
            </w:pPr>
            <w:ins w:id="299" w:author="2024-07-17 additions" w:date="2024-07-17T14:23:00Z" w16du:dateUtc="2024-07-17T18:23:00Z">
              <w:r>
                <w:rPr>
                  <w:color w:val="CCCCCC"/>
                </w:rPr>
                <w:t>Page Break</w:t>
              </w:r>
            </w:ins>
            <w:del w:id="300" w:author="2024-07-17 additions" w:date="2024-07-17T14:23:00Z" w16du:dateUtc="2024-07-17T18:23:00Z">
              <w:r w:rsidR="0016622B">
                <w:rPr>
                  <w:noProof/>
                </w:rPr>
                <w:drawing>
                  <wp:inline distT="0" distB="0" distL="0" distR="0" wp14:anchorId="1356967C" wp14:editId="1356967D">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301" w:author="2024-07-17 additions" w:date="2024-07-17T14:23:00Z" w16du:dateUtc="2024-07-17T18:23:00Z">
              <w:tcPr>
                <w:tcW w:w="8208" w:type="dxa"/>
                <w:tcBorders>
                  <w:top w:val="nil"/>
                  <w:left w:val="nil"/>
                  <w:bottom w:val="nil"/>
                  <w:right w:val="nil"/>
                </w:tcBorders>
              </w:tcPr>
            </w:tcPrChange>
          </w:tcPr>
          <w:p w14:paraId="4618C642" w14:textId="77777777" w:rsidR="002E467E" w:rsidRDefault="002E467E">
            <w:pPr>
              <w:pBdr>
                <w:top w:val="single" w:sz="8" w:space="0" w:color="CCCCCC"/>
              </w:pBdr>
              <w:spacing w:before="120" w:after="120" w:line="120" w:lineRule="auto"/>
              <w:jc w:val="center"/>
              <w:rPr>
                <w:color w:val="CCCCCC"/>
              </w:rPr>
            </w:pPr>
          </w:p>
        </w:tc>
      </w:tr>
    </w:tbl>
    <w:p w14:paraId="0AEC0B4D" w14:textId="77777777" w:rsidR="002E467E" w:rsidRDefault="00000000">
      <w:pPr>
        <w:rPr>
          <w:ins w:id="302" w:author="2024-07-17 additions" w:date="2024-07-17T14:23:00Z" w16du:dateUtc="2024-07-17T18:23:00Z"/>
        </w:rPr>
      </w:pPr>
      <w:ins w:id="303"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19BB4A73" w14:textId="77777777">
        <w:trPr>
          <w:ins w:id="304" w:author="2024-07-17 additions" w:date="2024-07-17T14:23:00Z" w16du:dateUtc="2024-07-17T18:23:00Z"/>
        </w:trPr>
        <w:tc>
          <w:tcPr>
            <w:tcW w:w="50" w:type="dxa"/>
          </w:tcPr>
          <w:p w14:paraId="1C7A4524" w14:textId="77777777" w:rsidR="002E467E" w:rsidRDefault="00000000">
            <w:pPr>
              <w:keepNext/>
              <w:rPr>
                <w:ins w:id="305" w:author="2024-07-17 additions" w:date="2024-07-17T14:23:00Z" w16du:dateUtc="2024-07-17T18:23:00Z"/>
              </w:rPr>
            </w:pPr>
            <w:ins w:id="306" w:author="2024-07-17 additions" w:date="2024-07-17T14:23:00Z" w16du:dateUtc="2024-07-17T18:23:00Z">
              <w:r>
                <w:rPr>
                  <w:noProof/>
                </w:rPr>
                <w:lastRenderedPageBreak/>
                <w:drawing>
                  <wp:inline distT="0" distB="0" distL="0" distR="0" wp14:anchorId="1927995F" wp14:editId="1F338464">
                    <wp:extent cx="228600" cy="228600"/>
                    <wp:effectExtent l="0" t="0" r="0" b="0"/>
                    <wp:docPr id="19228520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4123E57C" w14:textId="77777777" w:rsidR="002E467E" w:rsidRDefault="002E467E">
      <w:pPr>
        <w:rPr>
          <w:ins w:id="307" w:author="2024-07-17 additions" w:date="2024-07-17T14:23:00Z" w16du:dateUtc="2024-07-17T18:23:00Z"/>
        </w:rPr>
      </w:pPr>
    </w:p>
    <w:p w14:paraId="67AD3E96" w14:textId="7C873362" w:rsidR="00A600DA" w:rsidRDefault="00A600DA" w:rsidP="00A600DA">
      <w:pPr>
        <w:keepNext/>
      </w:pPr>
      <w:proofErr w:type="spellStart"/>
      <w:r>
        <w:t>confvote_az</w:t>
      </w:r>
      <w:proofErr w:type="spellEnd"/>
      <w:r>
        <w:t xml:space="preserve"> How confident are you that votes in Maricopa County, AZ will be counted as voters intend in the elections this </w:t>
      </w:r>
      <w:commentRangeStart w:id="308"/>
      <w:r>
        <w:t>November</w:t>
      </w:r>
      <w:commentRangeEnd w:id="308"/>
      <w:r w:rsidR="006A766B">
        <w:rPr>
          <w:rStyle w:val="CommentReference"/>
        </w:rPr>
        <w:commentReference w:id="308"/>
      </w:r>
      <w:r>
        <w:t>?</w:t>
      </w:r>
    </w:p>
    <w:p w14:paraId="7C46FBD2" w14:textId="77777777" w:rsidR="00A600DA" w:rsidRDefault="00A600DA" w:rsidP="00A600DA">
      <w:pPr>
        <w:pStyle w:val="ListParagraph"/>
        <w:keepNext/>
        <w:numPr>
          <w:ilvl w:val="0"/>
          <w:numId w:val="4"/>
        </w:numPr>
        <w:rPr>
          <w:moveFrom w:id="309" w:author="2024-07-17 additions" w:date="2024-07-17T14:23:00Z" w16du:dateUtc="2024-07-17T18:23:00Z"/>
        </w:rPr>
      </w:pPr>
      <w:moveFromRangeStart w:id="310" w:author="2024-07-17 additions" w:date="2024-07-17T14:23:00Z" w:name="move172118646"/>
      <w:moveFrom w:id="311" w:author="2024-07-17 additions" w:date="2024-07-17T14:23:00Z" w16du:dateUtc="2024-07-17T18:23:00Z">
        <w:r>
          <w:t xml:space="preserve">Very confident  (4) </w:t>
        </w:r>
      </w:moveFrom>
    </w:p>
    <w:p w14:paraId="4A37A6BE" w14:textId="77777777" w:rsidR="00A600DA" w:rsidRDefault="00A600DA" w:rsidP="00A600DA">
      <w:pPr>
        <w:pStyle w:val="ListParagraph"/>
        <w:keepNext/>
        <w:numPr>
          <w:ilvl w:val="0"/>
          <w:numId w:val="4"/>
        </w:numPr>
        <w:rPr>
          <w:moveFrom w:id="312" w:author="2024-07-17 additions" w:date="2024-07-17T14:23:00Z" w16du:dateUtc="2024-07-17T18:23:00Z"/>
        </w:rPr>
      </w:pPr>
      <w:moveFrom w:id="313" w:author="2024-07-17 additions" w:date="2024-07-17T14:23:00Z" w16du:dateUtc="2024-07-17T18:23:00Z">
        <w:r>
          <w:t xml:space="preserve">Somewhat confident  (3) </w:t>
        </w:r>
      </w:moveFrom>
    </w:p>
    <w:p w14:paraId="54049FD0" w14:textId="77777777" w:rsidR="00A600DA" w:rsidRDefault="00A600DA" w:rsidP="00A600DA">
      <w:pPr>
        <w:pStyle w:val="ListParagraph"/>
        <w:keepNext/>
        <w:numPr>
          <w:ilvl w:val="0"/>
          <w:numId w:val="4"/>
        </w:numPr>
        <w:rPr>
          <w:moveFrom w:id="314" w:author="2024-07-17 additions" w:date="2024-07-17T14:23:00Z" w16du:dateUtc="2024-07-17T18:23:00Z"/>
        </w:rPr>
      </w:pPr>
      <w:moveFrom w:id="315" w:author="2024-07-17 additions" w:date="2024-07-17T14:23:00Z" w16du:dateUtc="2024-07-17T18:23:00Z">
        <w:r>
          <w:t xml:space="preserve">Not too confident  (2) </w:t>
        </w:r>
      </w:moveFrom>
    </w:p>
    <w:p w14:paraId="5073D1C4" w14:textId="77777777" w:rsidR="00A600DA" w:rsidRDefault="00A600DA" w:rsidP="00A600DA">
      <w:pPr>
        <w:pStyle w:val="ListParagraph"/>
        <w:keepNext/>
        <w:numPr>
          <w:ilvl w:val="0"/>
          <w:numId w:val="4"/>
        </w:numPr>
        <w:rPr>
          <w:del w:id="316" w:author="2024-07-17 additions" w:date="2024-07-17T14:23:00Z" w16du:dateUtc="2024-07-17T18:23:00Z"/>
        </w:rPr>
      </w:pPr>
      <w:moveFrom w:id="317" w:author="2024-07-17 additions" w:date="2024-07-17T14:23:00Z" w16du:dateUtc="2024-07-17T18:23:00Z">
        <w:r>
          <w:t>Not at all confident</w:t>
        </w:r>
      </w:moveFrom>
      <w:moveFromRangeEnd w:id="310"/>
      <w:del w:id="318" w:author="2024-07-17 additions" w:date="2024-07-17T14:23:00Z" w16du:dateUtc="2024-07-17T18:23:00Z">
        <w:r>
          <w:delText xml:space="preserve">  (1) </w:delText>
        </w:r>
      </w:del>
    </w:p>
    <w:p w14:paraId="1356944E" w14:textId="77777777" w:rsidR="00E67BD3" w:rsidRDefault="00E67BD3">
      <w:pPr>
        <w:rPr>
          <w:del w:id="319" w:author="2024-07-17 additions" w:date="2024-07-17T14:23:00Z" w16du:dateUtc="2024-07-17T18:23:00Z"/>
        </w:rPr>
      </w:pPr>
    </w:p>
    <w:p w14:paraId="166AB09F" w14:textId="77777777" w:rsidR="00E67BD3" w:rsidRDefault="0016622B">
      <w:pPr>
        <w:pStyle w:val="ListParagraph"/>
        <w:keepNext/>
        <w:numPr>
          <w:ilvl w:val="0"/>
          <w:numId w:val="4"/>
        </w:numPr>
        <w:rPr>
          <w:moveTo w:id="320" w:author="2024-07-17 additions" w:date="2024-07-17T14:23:00Z" w16du:dateUtc="2024-07-17T18:23:00Z"/>
        </w:rPr>
      </w:pPr>
      <w:moveToRangeStart w:id="321" w:author="2024-07-17 additions" w:date="2024-07-17T14:23:00Z" w:name="move172118647"/>
      <w:moveTo w:id="322" w:author="2024-07-17 additions" w:date="2024-07-17T14:23:00Z" w16du:dateUtc="2024-07-17T18:23:00Z">
        <w:r>
          <w:t xml:space="preserve">Very </w:t>
        </w:r>
        <w:proofErr w:type="gramStart"/>
        <w:r>
          <w:t>confident  (</w:t>
        </w:r>
        <w:proofErr w:type="gramEnd"/>
        <w:r>
          <w:t xml:space="preserve">4) </w:t>
        </w:r>
      </w:moveTo>
    </w:p>
    <w:p w14:paraId="16067165" w14:textId="77777777" w:rsidR="00E67BD3" w:rsidRDefault="0016622B">
      <w:pPr>
        <w:pStyle w:val="ListParagraph"/>
        <w:keepNext/>
        <w:numPr>
          <w:ilvl w:val="0"/>
          <w:numId w:val="4"/>
        </w:numPr>
        <w:rPr>
          <w:moveTo w:id="323" w:author="2024-07-17 additions" w:date="2024-07-17T14:23:00Z" w16du:dateUtc="2024-07-17T18:23:00Z"/>
        </w:rPr>
      </w:pPr>
      <w:moveTo w:id="324" w:author="2024-07-17 additions" w:date="2024-07-17T14:23:00Z" w16du:dateUtc="2024-07-17T18:23:00Z">
        <w:r>
          <w:t xml:space="preserve">Somewhat </w:t>
        </w:r>
        <w:proofErr w:type="gramStart"/>
        <w:r>
          <w:t>confident  (</w:t>
        </w:r>
        <w:proofErr w:type="gramEnd"/>
        <w:r>
          <w:t xml:space="preserve">3) </w:t>
        </w:r>
      </w:moveTo>
    </w:p>
    <w:p w14:paraId="1038FAEC" w14:textId="77777777" w:rsidR="00E67BD3" w:rsidRDefault="0016622B">
      <w:pPr>
        <w:pStyle w:val="ListParagraph"/>
        <w:keepNext/>
        <w:numPr>
          <w:ilvl w:val="0"/>
          <w:numId w:val="4"/>
        </w:numPr>
        <w:rPr>
          <w:moveTo w:id="325" w:author="2024-07-17 additions" w:date="2024-07-17T14:23:00Z" w16du:dateUtc="2024-07-17T18:23:00Z"/>
        </w:rPr>
      </w:pPr>
      <w:moveTo w:id="326" w:author="2024-07-17 additions" w:date="2024-07-17T14:23:00Z" w16du:dateUtc="2024-07-17T18:23:00Z">
        <w:r>
          <w:t xml:space="preserve">Not too </w:t>
        </w:r>
        <w:proofErr w:type="gramStart"/>
        <w:r>
          <w:t>confident  (</w:t>
        </w:r>
        <w:proofErr w:type="gramEnd"/>
        <w:r>
          <w:t xml:space="preserve">2) </w:t>
        </w:r>
      </w:moveTo>
    </w:p>
    <w:p w14:paraId="74FEF14B" w14:textId="77777777" w:rsidR="00E67BD3" w:rsidRDefault="0016622B">
      <w:pPr>
        <w:pStyle w:val="ListParagraph"/>
        <w:keepNext/>
        <w:numPr>
          <w:ilvl w:val="0"/>
          <w:numId w:val="4"/>
        </w:numPr>
        <w:rPr>
          <w:moveTo w:id="327" w:author="2024-07-17 additions" w:date="2024-07-17T14:23:00Z" w16du:dateUtc="2024-07-17T18:23:00Z"/>
        </w:rPr>
      </w:pPr>
      <w:moveTo w:id="328" w:author="2024-07-17 additions" w:date="2024-07-17T14:23:00Z" w16du:dateUtc="2024-07-17T18:23:00Z">
        <w:r>
          <w:t xml:space="preserve">Not at all </w:t>
        </w:r>
        <w:proofErr w:type="gramStart"/>
        <w:r>
          <w:t>confident  (</w:t>
        </w:r>
        <w:proofErr w:type="gramEnd"/>
        <w:r>
          <w:t xml:space="preserve">1) </w:t>
        </w:r>
      </w:moveTo>
    </w:p>
    <w:p w14:paraId="737BC7F9" w14:textId="77777777" w:rsidR="00E67BD3" w:rsidRDefault="00E67BD3">
      <w:pPr>
        <w:rPr>
          <w:moveTo w:id="329" w:author="2024-07-17 additions" w:date="2024-07-17T14:23:00Z" w16du:dateUtc="2024-07-17T18:23:00Z"/>
        </w:rPr>
      </w:pPr>
    </w:p>
    <w:p w14:paraId="6EB393DD" w14:textId="77777777" w:rsidR="00E67BD3" w:rsidRDefault="00E67BD3">
      <w:pPr>
        <w:pStyle w:val="QuestionSeparator"/>
        <w:rPr>
          <w:moveTo w:id="330"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4F5657AD" w14:textId="77777777">
        <w:tblPrEx>
          <w:tblCellMar>
            <w:top w:w="0" w:type="dxa"/>
            <w:bottom w:w="0" w:type="dxa"/>
          </w:tblCellMar>
        </w:tblPrEx>
        <w:trPr>
          <w:trHeight w:val="300"/>
          <w:ins w:id="331" w:author="2024-07-17 additions" w:date="2024-07-17T14:23:00Z" w16du:dateUtc="2024-07-17T18:23:00Z"/>
        </w:trPr>
        <w:tc>
          <w:tcPr>
            <w:tcW w:w="1368" w:type="dxa"/>
            <w:tcBorders>
              <w:top w:val="nil"/>
              <w:left w:val="nil"/>
              <w:bottom w:val="nil"/>
              <w:right w:val="nil"/>
            </w:tcBorders>
          </w:tcPr>
          <w:moveToRangeEnd w:id="321"/>
          <w:p w14:paraId="7ED94384" w14:textId="77777777" w:rsidR="002E467E" w:rsidRDefault="00000000">
            <w:pPr>
              <w:rPr>
                <w:ins w:id="332" w:author="2024-07-17 additions" w:date="2024-07-17T14:23:00Z" w16du:dateUtc="2024-07-17T18:23:00Z"/>
                <w:color w:val="CCCCCC"/>
              </w:rPr>
            </w:pPr>
            <w:ins w:id="333" w:author="2024-07-17 additions" w:date="2024-07-17T14:23:00Z" w16du:dateUtc="2024-07-17T18:23:00Z">
              <w:r>
                <w:rPr>
                  <w:color w:val="CCCCCC"/>
                </w:rPr>
                <w:t>Page Break</w:t>
              </w:r>
            </w:ins>
          </w:p>
        </w:tc>
        <w:tc>
          <w:tcPr>
            <w:tcW w:w="8208" w:type="dxa"/>
            <w:tcBorders>
              <w:top w:val="nil"/>
              <w:left w:val="nil"/>
              <w:bottom w:val="nil"/>
              <w:right w:val="nil"/>
            </w:tcBorders>
          </w:tcPr>
          <w:p w14:paraId="70001C9B" w14:textId="77777777" w:rsidR="002E467E" w:rsidRDefault="002E467E">
            <w:pPr>
              <w:pBdr>
                <w:top w:val="single" w:sz="8" w:space="0" w:color="CCCCCC"/>
              </w:pBdr>
              <w:spacing w:before="120" w:after="120" w:line="120" w:lineRule="auto"/>
              <w:jc w:val="center"/>
              <w:rPr>
                <w:ins w:id="334" w:author="2024-07-17 additions" w:date="2024-07-17T14:23:00Z" w16du:dateUtc="2024-07-17T18:23:00Z"/>
                <w:color w:val="CCCCCC"/>
              </w:rPr>
            </w:pPr>
          </w:p>
        </w:tc>
      </w:tr>
    </w:tbl>
    <w:p w14:paraId="3E6E5AF2" w14:textId="77777777" w:rsidR="002E467E" w:rsidRDefault="00000000">
      <w:pPr>
        <w:rPr>
          <w:ins w:id="335" w:author="2024-07-17 additions" w:date="2024-07-17T14:23:00Z" w16du:dateUtc="2024-07-17T18:23:00Z"/>
        </w:rPr>
      </w:pPr>
      <w:ins w:id="336"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662CF5E6" w14:textId="77777777">
        <w:trPr>
          <w:ins w:id="337" w:author="2024-07-17 additions" w:date="2024-07-17T14:23:00Z" w16du:dateUtc="2024-07-17T18:23:00Z"/>
        </w:trPr>
        <w:tc>
          <w:tcPr>
            <w:tcW w:w="50" w:type="dxa"/>
          </w:tcPr>
          <w:p w14:paraId="2AA3BA40" w14:textId="77777777" w:rsidR="002E467E" w:rsidRDefault="00000000">
            <w:pPr>
              <w:keepNext/>
              <w:rPr>
                <w:ins w:id="338" w:author="2024-07-17 additions" w:date="2024-07-17T14:23:00Z" w16du:dateUtc="2024-07-17T18:23:00Z"/>
              </w:rPr>
            </w:pPr>
            <w:ins w:id="339" w:author="2024-07-17 additions" w:date="2024-07-17T14:23:00Z" w16du:dateUtc="2024-07-17T18:23:00Z">
              <w:r>
                <w:rPr>
                  <w:noProof/>
                </w:rPr>
                <w:lastRenderedPageBreak/>
                <w:drawing>
                  <wp:inline distT="0" distB="0" distL="0" distR="0" wp14:anchorId="3B34282D" wp14:editId="5AF61F5C">
                    <wp:extent cx="228600" cy="228600"/>
                    <wp:effectExtent l="0" t="0" r="0" b="0"/>
                    <wp:docPr id="3427660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65E271C9" w14:textId="77777777" w:rsidR="002E467E" w:rsidRDefault="002E467E">
      <w:pPr>
        <w:rPr>
          <w:ins w:id="340" w:author="2024-07-17 additions" w:date="2024-07-17T14:23:00Z" w16du:dateUtc="2024-07-17T18:23:00Z"/>
        </w:rPr>
      </w:pPr>
    </w:p>
    <w:p w14:paraId="1356944F" w14:textId="386B771A" w:rsidR="00E67BD3" w:rsidRDefault="0016622B">
      <w:pPr>
        <w:keepNext/>
      </w:pPr>
      <w:proofErr w:type="spellStart"/>
      <w:r>
        <w:t>confadmin_az</w:t>
      </w:r>
      <w:proofErr w:type="spellEnd"/>
      <w:r>
        <w:t xml:space="preserve"> How confident are you that election officials, </w:t>
      </w:r>
      <w:r w:rsidR="00A600DA">
        <w:t xml:space="preserve">their </w:t>
      </w:r>
      <w:r>
        <w:t>staff, and volunteers in Maricopa County</w:t>
      </w:r>
      <w:r w:rsidR="00A600DA">
        <w:t>, AZ</w:t>
      </w:r>
      <w:r>
        <w:t xml:space="preserve"> will do a good job conducting the elections this November?</w:t>
      </w:r>
    </w:p>
    <w:p w14:paraId="13569450" w14:textId="77777777" w:rsidR="00E67BD3" w:rsidRDefault="0016622B">
      <w:pPr>
        <w:pStyle w:val="ListParagraph"/>
        <w:keepNext/>
        <w:numPr>
          <w:ilvl w:val="0"/>
          <w:numId w:val="4"/>
        </w:numPr>
      </w:pPr>
      <w:r>
        <w:t xml:space="preserve">Very </w:t>
      </w:r>
      <w:proofErr w:type="gramStart"/>
      <w:r>
        <w:t>confident  (</w:t>
      </w:r>
      <w:proofErr w:type="gramEnd"/>
      <w:r>
        <w:t xml:space="preserve">4) </w:t>
      </w:r>
    </w:p>
    <w:p w14:paraId="13569451" w14:textId="77777777" w:rsidR="00E67BD3" w:rsidRDefault="0016622B">
      <w:pPr>
        <w:pStyle w:val="ListParagraph"/>
        <w:keepNext/>
        <w:numPr>
          <w:ilvl w:val="0"/>
          <w:numId w:val="4"/>
        </w:numPr>
      </w:pPr>
      <w:r>
        <w:t xml:space="preserve">Somewhat </w:t>
      </w:r>
      <w:proofErr w:type="gramStart"/>
      <w:r>
        <w:t>confident  (</w:t>
      </w:r>
      <w:proofErr w:type="gramEnd"/>
      <w:r>
        <w:t xml:space="preserve">3) </w:t>
      </w:r>
    </w:p>
    <w:p w14:paraId="13569452" w14:textId="77777777" w:rsidR="00E67BD3" w:rsidRDefault="0016622B">
      <w:pPr>
        <w:pStyle w:val="ListParagraph"/>
        <w:keepNext/>
        <w:numPr>
          <w:ilvl w:val="0"/>
          <w:numId w:val="4"/>
        </w:numPr>
      </w:pPr>
      <w:r>
        <w:t xml:space="preserve">Not too </w:t>
      </w:r>
      <w:proofErr w:type="gramStart"/>
      <w:r>
        <w:t>confident  (</w:t>
      </w:r>
      <w:proofErr w:type="gramEnd"/>
      <w:r>
        <w:t xml:space="preserve">2) </w:t>
      </w:r>
    </w:p>
    <w:p w14:paraId="13569453" w14:textId="77777777" w:rsidR="00E67BD3" w:rsidRDefault="0016622B">
      <w:pPr>
        <w:pStyle w:val="ListParagraph"/>
        <w:keepNext/>
        <w:numPr>
          <w:ilvl w:val="0"/>
          <w:numId w:val="4"/>
        </w:numPr>
      </w:pPr>
      <w:r>
        <w:t xml:space="preserve">Not confident at </w:t>
      </w:r>
      <w:proofErr w:type="gramStart"/>
      <w:r>
        <w:t>all  (</w:t>
      </w:r>
      <w:proofErr w:type="gramEnd"/>
      <w:r>
        <w:t xml:space="preserve">1) </w:t>
      </w:r>
    </w:p>
    <w:p w14:paraId="13569454" w14:textId="77777777" w:rsidR="00E67BD3" w:rsidRDefault="00E67BD3"/>
    <w:p w14:paraId="13569455"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Change w:id="341" w:author="2024-07-17 additions" w:date="2024-07-17T14:23:00Z" w16du:dateUtc="2024-07-17T18:23:00Z">
          <w:tblPr>
            <w:tblStyle w:val="QQuestionIconTable"/>
            <w:tblW w:w="50" w:type="auto"/>
            <w:tblLook w:val="07E0" w:firstRow="1" w:lastRow="1" w:firstColumn="1" w:lastColumn="1" w:noHBand="1" w:noVBand="1"/>
          </w:tblPr>
        </w:tblPrChange>
      </w:tblPr>
      <w:tblGrid>
        <w:gridCol w:w="1348"/>
        <w:gridCol w:w="8002"/>
        <w:tblGridChange w:id="342">
          <w:tblGrid>
            <w:gridCol w:w="10"/>
            <w:gridCol w:w="180"/>
            <w:gridCol w:w="190"/>
            <w:gridCol w:w="978"/>
            <w:gridCol w:w="8002"/>
          </w:tblGrid>
        </w:tblGridChange>
      </w:tblGrid>
      <w:tr w:rsidR="00E67BD3" w14:paraId="13569457" w14:textId="47162179">
        <w:tblPrEx>
          <w:tblCellMar>
            <w:top w:w="0" w:type="dxa"/>
            <w:bottom w:w="0" w:type="dxa"/>
          </w:tblCellMar>
        </w:tblPrEx>
        <w:trPr>
          <w:trHeight w:val="300"/>
          <w:trPrChange w:id="343" w:author="2024-07-17 additions" w:date="2024-07-17T14:23:00Z" w16du:dateUtc="2024-07-17T18:23:00Z">
            <w:trPr>
              <w:gridAfter w:val="0"/>
            </w:trPr>
          </w:trPrChange>
        </w:trPr>
        <w:tc>
          <w:tcPr>
            <w:tcW w:w="1368" w:type="dxa"/>
            <w:tcBorders>
              <w:top w:val="nil"/>
              <w:left w:val="nil"/>
              <w:bottom w:val="nil"/>
              <w:right w:val="nil"/>
            </w:tcBorders>
            <w:tcPrChange w:id="344" w:author="2024-07-17 additions" w:date="2024-07-17T14:23:00Z" w16du:dateUtc="2024-07-17T18:23:00Z">
              <w:tcPr>
                <w:tcW w:w="50" w:type="dxa"/>
                <w:gridSpan w:val="2"/>
              </w:tcPr>
            </w:tcPrChange>
          </w:tcPr>
          <w:p w14:paraId="13569456" w14:textId="2F1E0489" w:rsidR="00E67BD3" w:rsidRDefault="00000000">
            <w:pPr>
              <w:rPr>
                <w:color w:val="CCCCCC"/>
                <w:rPrChange w:id="345" w:author="2024-07-17 additions" w:date="2024-07-17T14:23:00Z" w16du:dateUtc="2024-07-17T18:23:00Z">
                  <w:rPr/>
                </w:rPrChange>
              </w:rPr>
              <w:pPrChange w:id="346" w:author="2024-07-17 additions" w:date="2024-07-17T14:23:00Z" w16du:dateUtc="2024-07-17T18:23:00Z">
                <w:pPr>
                  <w:keepNext/>
                </w:pPr>
              </w:pPrChange>
            </w:pPr>
            <w:ins w:id="347" w:author="2024-07-17 additions" w:date="2024-07-17T14:23:00Z" w16du:dateUtc="2024-07-17T18:23:00Z">
              <w:r>
                <w:rPr>
                  <w:color w:val="CCCCCC"/>
                </w:rPr>
                <w:t>Page Break</w:t>
              </w:r>
            </w:ins>
            <w:del w:id="348" w:author="2024-07-17 additions" w:date="2024-07-17T14:23:00Z" w16du:dateUtc="2024-07-17T18:23:00Z">
              <w:r w:rsidR="0016622B">
                <w:rPr>
                  <w:noProof/>
                </w:rPr>
                <w:drawing>
                  <wp:inline distT="0" distB="0" distL="0" distR="0" wp14:anchorId="1356967E" wp14:editId="1356967F">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349" w:author="2024-07-17 additions" w:date="2024-07-17T14:23:00Z" w16du:dateUtc="2024-07-17T18:23:00Z">
              <w:tcPr>
                <w:tcW w:w="8208" w:type="dxa"/>
                <w:tcBorders>
                  <w:top w:val="nil"/>
                  <w:left w:val="nil"/>
                  <w:bottom w:val="nil"/>
                  <w:right w:val="nil"/>
                </w:tcBorders>
              </w:tcPr>
            </w:tcPrChange>
          </w:tcPr>
          <w:p w14:paraId="4618C65E" w14:textId="77777777" w:rsidR="002E467E" w:rsidRDefault="002E467E">
            <w:pPr>
              <w:pBdr>
                <w:top w:val="single" w:sz="8" w:space="0" w:color="CCCCCC"/>
              </w:pBdr>
              <w:spacing w:before="120" w:after="120" w:line="120" w:lineRule="auto"/>
              <w:jc w:val="center"/>
              <w:rPr>
                <w:color w:val="CCCCCC"/>
              </w:rPr>
            </w:pPr>
          </w:p>
        </w:tc>
      </w:tr>
    </w:tbl>
    <w:p w14:paraId="13569458" w14:textId="77777777" w:rsidR="00E67BD3" w:rsidRDefault="00E67BD3">
      <w:pPr>
        <w:rPr>
          <w:del w:id="350" w:author="2024-07-17 additions" w:date="2024-07-17T14:23:00Z" w16du:dateUtc="2024-07-17T18:23:00Z"/>
        </w:rPr>
      </w:pPr>
    </w:p>
    <w:p w14:paraId="1356945E" w14:textId="5076782C" w:rsidR="00E67BD3" w:rsidRDefault="00D804DB">
      <w:pPr>
        <w:rPr>
          <w:del w:id="351" w:author="2024-07-17 additions" w:date="2024-07-17T14:23:00Z" w16du:dateUtc="2024-07-17T18:23:00Z"/>
        </w:rPr>
      </w:pPr>
      <w:del w:id="352" w:author="2024-07-17 additions" w:date="2024-07-17T14:23:00Z" w16du:dateUtc="2024-07-17T18:23:00Z">
        <w:r>
          <w:delText xml:space="preserve">approval_az </w:delText>
        </w:r>
        <w:commentRangeStart w:id="353"/>
        <w:commentRangeStart w:id="354"/>
        <w:r w:rsidR="006204B9">
          <w:delText>D</w:delText>
        </w:r>
        <w:r>
          <w:delText>o you approve or disapprove of the</w:delText>
        </w:r>
        <w:r w:rsidR="006204B9">
          <w:delText xml:space="preserve"> way election officials in</w:delText>
        </w:r>
        <w:r>
          <w:delText xml:space="preserve"> </w:delText>
        </w:r>
        <w:r w:rsidR="006204B9">
          <w:delText>Maricopa County, AZ are handling their jobs?</w:delText>
        </w:r>
        <w:commentRangeEnd w:id="353"/>
        <w:r>
          <w:rPr>
            <w:rStyle w:val="CommentReference"/>
          </w:rPr>
          <w:commentReference w:id="353"/>
        </w:r>
        <w:commentRangeEnd w:id="354"/>
        <w:r>
          <w:rPr>
            <w:rStyle w:val="CommentReference"/>
          </w:rPr>
          <w:commentReference w:id="354"/>
        </w:r>
      </w:del>
    </w:p>
    <w:p w14:paraId="1356945F" w14:textId="225A9A0B" w:rsidR="00E67BD3" w:rsidRDefault="00E67BD3">
      <w:pPr>
        <w:keepNext/>
        <w:rPr>
          <w:moveFrom w:id="355" w:author="2024-07-17 additions" w:date="2024-07-17T14:23:00Z" w16du:dateUtc="2024-07-17T18:23:00Z"/>
        </w:rPr>
        <w:pPrChange w:id="356" w:author="2024-07-17 additions" w:date="2024-07-17T14:23:00Z" w16du:dateUtc="2024-07-17T18:23:00Z">
          <w:pPr>
            <w:pStyle w:val="QuestionSeparator"/>
          </w:pPr>
        </w:pPrChange>
      </w:pPr>
      <w:moveFromRangeStart w:id="357" w:author="2024-07-17 additions" w:date="2024-07-17T14:23:00Z" w:name="move172118648"/>
    </w:p>
    <w:p w14:paraId="55DC2CE8" w14:textId="6A84C0F4" w:rsidR="6C987B58" w:rsidRDefault="6C987B58" w:rsidP="29153B28">
      <w:pPr>
        <w:pStyle w:val="QuestionSeparator"/>
        <w:rPr>
          <w:del w:id="358" w:author="2024-07-17 additions" w:date="2024-07-17T14:23:00Z" w16du:dateUtc="2024-07-17T18:23:00Z"/>
        </w:rPr>
      </w:pPr>
      <w:moveFrom w:id="359" w:author="2024-07-17 additions" w:date="2024-07-17T14:23:00Z" w16du:dateUtc="2024-07-17T18:23:00Z">
        <w:r>
          <w:t>Strongly approve</w:t>
        </w:r>
      </w:moveFrom>
      <w:moveFromRangeEnd w:id="357"/>
      <w:commentRangeStart w:id="360"/>
      <w:commentRangeEnd w:id="360"/>
      <w:del w:id="361" w:author="2024-07-17 additions" w:date="2024-07-17T14:23:00Z" w16du:dateUtc="2024-07-17T18:23:00Z">
        <w:r>
          <w:rPr>
            <w:rStyle w:val="CommentReference"/>
          </w:rPr>
          <w:commentReference w:id="360"/>
        </w:r>
      </w:del>
    </w:p>
    <w:p w14:paraId="6DF69D46" w14:textId="1A521651" w:rsidR="6C987B58" w:rsidRDefault="6C987B58" w:rsidP="29153B28">
      <w:pPr>
        <w:pStyle w:val="QuestionSeparator"/>
        <w:rPr>
          <w:del w:id="362" w:author="2024-07-17 additions" w:date="2024-07-17T14:23:00Z" w16du:dateUtc="2024-07-17T18:23:00Z"/>
        </w:rPr>
      </w:pPr>
      <w:moveFromRangeStart w:id="363" w:author="2024-07-17 additions" w:date="2024-07-17T14:23:00Z" w:name="move172118649"/>
      <w:moveFrom w:id="364" w:author="2024-07-17 additions" w:date="2024-07-17T14:23:00Z" w16du:dateUtc="2024-07-17T18:23:00Z">
        <w:r>
          <w:t>Somewhat approve</w:t>
        </w:r>
      </w:moveFrom>
      <w:moveFromRangeEnd w:id="363"/>
    </w:p>
    <w:p w14:paraId="3C974C40" w14:textId="36E01DFB" w:rsidR="6C987B58" w:rsidRDefault="6C987B58" w:rsidP="29153B28">
      <w:pPr>
        <w:pStyle w:val="QuestionSeparator"/>
        <w:rPr>
          <w:del w:id="365" w:author="2024-07-17 additions" w:date="2024-07-17T14:23:00Z" w16du:dateUtc="2024-07-17T18:23:00Z"/>
        </w:rPr>
      </w:pPr>
      <w:moveFromRangeStart w:id="366" w:author="2024-07-17 additions" w:date="2024-07-17T14:23:00Z" w:name="move172118650"/>
      <w:moveFrom w:id="367" w:author="2024-07-17 additions" w:date="2024-07-17T14:23:00Z" w16du:dateUtc="2024-07-17T18:23:00Z">
        <w:r>
          <w:t>Somewhat disapprove</w:t>
        </w:r>
      </w:moveFrom>
      <w:moveFromRangeEnd w:id="366"/>
    </w:p>
    <w:p w14:paraId="0B48CBCD" w14:textId="77777777" w:rsidR="002E467E" w:rsidRDefault="6C987B58">
      <w:pPr>
        <w:rPr>
          <w:ins w:id="368" w:author="2024-07-17 additions" w:date="2024-07-17T14:23:00Z" w16du:dateUtc="2024-07-17T18:23:00Z"/>
        </w:rPr>
      </w:pPr>
      <w:moveFromRangeStart w:id="369" w:author="2024-07-17 additions" w:date="2024-07-17T14:23:00Z" w:name="move172118651"/>
      <w:moveFrom w:id="370" w:author="2024-07-17 additions" w:date="2024-07-17T14:23:00Z" w16du:dateUtc="2024-07-17T18:23:00Z">
        <w:r>
          <w:t>Strongly disapprove</w:t>
        </w:r>
      </w:moveFrom>
      <w:moveFromRangeEnd w:id="369"/>
      <w:ins w:id="371" w:author="2024-07-17 additions" w:date="2024-07-17T14:23:00Z" w16du:dateUtc="2024-07-17T18:23:00Z">
        <w:r w:rsidR="00000000">
          <w:br w:type="page"/>
        </w:r>
      </w:ins>
    </w:p>
    <w:p w14:paraId="19AE8FCF" w14:textId="02BF3837" w:rsidR="6C987B58" w:rsidRDefault="6C987B58" w:rsidP="29153B28">
      <w:pPr>
        <w:pStyle w:val="QuestionSeparator"/>
        <w:rPr>
          <w:del w:id="372" w:author="2024-07-17 additions" w:date="2024-07-17T14:23:00Z" w16du:dateUtc="2024-07-17T18:23:00Z"/>
        </w:rPr>
      </w:pPr>
    </w:p>
    <w:tbl>
      <w:tblPr>
        <w:tblStyle w:val="QQuestionIconTable"/>
        <w:tblW w:w="50" w:type="auto"/>
        <w:tblLook w:val="07E0" w:firstRow="1" w:lastRow="1" w:firstColumn="1" w:lastColumn="1" w:noHBand="1" w:noVBand="1"/>
      </w:tblPr>
      <w:tblGrid>
        <w:gridCol w:w="380"/>
      </w:tblGrid>
      <w:tr w:rsidR="00E67BD3" w14:paraId="13569461" w14:textId="77777777" w:rsidTr="29153B28">
        <w:tc>
          <w:tcPr>
            <w:tcW w:w="50" w:type="dxa"/>
          </w:tcPr>
          <w:p w14:paraId="13569460" w14:textId="7CDC470E" w:rsidR="00E67BD3" w:rsidRDefault="00000000">
            <w:pPr>
              <w:keepNext/>
            </w:pPr>
            <w:ins w:id="373" w:author="2024-07-17 additions" w:date="2024-07-17T14:23:00Z" w16du:dateUtc="2024-07-17T18:23:00Z">
              <w:r>
                <w:rPr>
                  <w:noProof/>
                </w:rPr>
                <w:drawing>
                  <wp:inline distT="0" distB="0" distL="0" distR="0" wp14:anchorId="299EE351" wp14:editId="4F837550">
                    <wp:extent cx="228600" cy="228600"/>
                    <wp:effectExtent l="0" t="0" r="0" b="0"/>
                    <wp:docPr id="15281163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del w:id="374" w:author="2024-07-17 additions" w:date="2024-07-17T14:23:00Z" w16du:dateUtc="2024-07-17T18:23:00Z">
              <w:r w:rsidR="54B81F95">
                <w:rPr>
                  <w:noProof/>
                </w:rPr>
                <w:drawing>
                  <wp:inline distT="0" distB="0" distL="0" distR="0" wp14:anchorId="13569680" wp14:editId="7E6056C9">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QuestionRecodeOptions.png"/>
                            <pic:cNvPicPr/>
                          </pic:nvPicPr>
                          <pic:blipFill>
                            <a:blip r:embed="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del>
          </w:p>
        </w:tc>
      </w:tr>
    </w:tbl>
    <w:p w14:paraId="13569462" w14:textId="77777777" w:rsidR="00E67BD3" w:rsidRDefault="00E67BD3">
      <w:pPr>
        <w:rPr>
          <w:moveFrom w:id="375" w:author="2024-07-17 additions" w:date="2024-07-17T14:23:00Z" w16du:dateUtc="2024-07-17T18:23:00Z"/>
        </w:rPr>
      </w:pPr>
      <w:moveFromRangeStart w:id="376" w:author="2024-07-17 additions" w:date="2024-07-17T14:23:00Z" w:name="move172118652"/>
    </w:p>
    <w:p w14:paraId="13569463" w14:textId="77777777" w:rsidR="00E67BD3" w:rsidRDefault="0016622B">
      <w:pPr>
        <w:keepNext/>
        <w:rPr>
          <w:del w:id="377" w:author="2024-07-17 additions" w:date="2024-07-17T14:23:00Z" w16du:dateUtc="2024-07-17T18:23:00Z"/>
        </w:rPr>
      </w:pPr>
      <w:moveFrom w:id="378" w:author="2024-07-17 additions" w:date="2024-07-17T14:23:00Z" w16du:dateUtc="2024-07-17T18:23:00Z">
        <w:r>
          <w:t xml:space="preserve">conftech_az How confident are you that election systems in Maricopa County, AZ will be secure from hacking and other technological </w:t>
        </w:r>
        <w:commentRangeStart w:id="379"/>
        <w:r>
          <w:t>threats</w:t>
        </w:r>
      </w:moveFrom>
      <w:moveFromRangeEnd w:id="376"/>
      <w:commentRangeEnd w:id="379"/>
      <w:del w:id="380" w:author="2024-07-17 additions" w:date="2024-07-17T14:23:00Z" w16du:dateUtc="2024-07-17T18:23:00Z">
        <w:r w:rsidR="00EE490A">
          <w:rPr>
            <w:rStyle w:val="CommentReference"/>
          </w:rPr>
          <w:commentReference w:id="379"/>
        </w:r>
        <w:r>
          <w:delText>?</w:delText>
        </w:r>
      </w:del>
    </w:p>
    <w:p w14:paraId="13569464" w14:textId="77777777" w:rsidR="00E67BD3" w:rsidRDefault="0016622B">
      <w:pPr>
        <w:pStyle w:val="ListParagraph"/>
        <w:keepNext/>
        <w:numPr>
          <w:ilvl w:val="0"/>
          <w:numId w:val="4"/>
        </w:numPr>
        <w:rPr>
          <w:moveFrom w:id="381" w:author="2024-07-17 additions" w:date="2024-07-17T14:23:00Z" w16du:dateUtc="2024-07-17T18:23:00Z"/>
        </w:rPr>
      </w:pPr>
      <w:moveFromRangeStart w:id="382" w:author="2024-07-17 additions" w:date="2024-07-17T14:23:00Z" w:name="move172118647"/>
      <w:moveFrom w:id="383" w:author="2024-07-17 additions" w:date="2024-07-17T14:23:00Z" w16du:dateUtc="2024-07-17T18:23:00Z">
        <w:r>
          <w:t xml:space="preserve">Very confident  (4) </w:t>
        </w:r>
      </w:moveFrom>
    </w:p>
    <w:p w14:paraId="13569465" w14:textId="77777777" w:rsidR="00E67BD3" w:rsidRDefault="0016622B">
      <w:pPr>
        <w:pStyle w:val="ListParagraph"/>
        <w:keepNext/>
        <w:numPr>
          <w:ilvl w:val="0"/>
          <w:numId w:val="4"/>
        </w:numPr>
        <w:rPr>
          <w:moveFrom w:id="384" w:author="2024-07-17 additions" w:date="2024-07-17T14:23:00Z" w16du:dateUtc="2024-07-17T18:23:00Z"/>
        </w:rPr>
      </w:pPr>
      <w:moveFrom w:id="385" w:author="2024-07-17 additions" w:date="2024-07-17T14:23:00Z" w16du:dateUtc="2024-07-17T18:23:00Z">
        <w:r>
          <w:t xml:space="preserve">Somewhat confident  (3) </w:t>
        </w:r>
      </w:moveFrom>
    </w:p>
    <w:p w14:paraId="13569466" w14:textId="77777777" w:rsidR="00E67BD3" w:rsidRDefault="0016622B">
      <w:pPr>
        <w:pStyle w:val="ListParagraph"/>
        <w:keepNext/>
        <w:numPr>
          <w:ilvl w:val="0"/>
          <w:numId w:val="4"/>
        </w:numPr>
        <w:rPr>
          <w:moveFrom w:id="386" w:author="2024-07-17 additions" w:date="2024-07-17T14:23:00Z" w16du:dateUtc="2024-07-17T18:23:00Z"/>
        </w:rPr>
      </w:pPr>
      <w:moveFrom w:id="387" w:author="2024-07-17 additions" w:date="2024-07-17T14:23:00Z" w16du:dateUtc="2024-07-17T18:23:00Z">
        <w:r>
          <w:t xml:space="preserve">Not too confident  (2) </w:t>
        </w:r>
      </w:moveFrom>
    </w:p>
    <w:p w14:paraId="13569467" w14:textId="77777777" w:rsidR="00E67BD3" w:rsidRDefault="0016622B">
      <w:pPr>
        <w:pStyle w:val="ListParagraph"/>
        <w:keepNext/>
        <w:numPr>
          <w:ilvl w:val="0"/>
          <w:numId w:val="4"/>
        </w:numPr>
        <w:rPr>
          <w:moveFrom w:id="388" w:author="2024-07-17 additions" w:date="2024-07-17T14:23:00Z" w16du:dateUtc="2024-07-17T18:23:00Z"/>
        </w:rPr>
      </w:pPr>
      <w:moveFrom w:id="389" w:author="2024-07-17 additions" w:date="2024-07-17T14:23:00Z" w16du:dateUtc="2024-07-17T18:23:00Z">
        <w:r>
          <w:t xml:space="preserve">Not at all confident  (1) </w:t>
        </w:r>
      </w:moveFrom>
    </w:p>
    <w:p w14:paraId="13569468" w14:textId="77777777" w:rsidR="00E67BD3" w:rsidRDefault="00E67BD3">
      <w:pPr>
        <w:rPr>
          <w:moveFrom w:id="390" w:author="2024-07-17 additions" w:date="2024-07-17T14:23:00Z" w16du:dateUtc="2024-07-17T18:23:00Z"/>
        </w:rPr>
      </w:pPr>
    </w:p>
    <w:p w14:paraId="13569469" w14:textId="77777777" w:rsidR="00E67BD3" w:rsidRDefault="00E67BD3">
      <w:pPr>
        <w:pStyle w:val="QuestionSeparator"/>
        <w:rPr>
          <w:moveFrom w:id="391" w:author="2024-07-17 additions" w:date="2024-07-17T14:23:00Z" w16du:dateUtc="2024-07-17T18:23:00Z"/>
        </w:rPr>
      </w:pPr>
    </w:p>
    <w:tbl>
      <w:tblPr>
        <w:tblStyle w:val="QQuestionIconTable"/>
        <w:tblW w:w="50" w:type="auto"/>
        <w:tblLook w:val="07E0" w:firstRow="1" w:lastRow="1" w:firstColumn="1" w:lastColumn="1" w:noHBand="1" w:noVBand="1"/>
      </w:tblPr>
      <w:tblGrid>
        <w:gridCol w:w="380"/>
      </w:tblGrid>
      <w:tr w:rsidR="00E67BD3" w14:paraId="1356946B" w14:textId="77777777">
        <w:trPr>
          <w:del w:id="392" w:author="2024-07-17 additions" w:date="2024-07-17T14:23:00Z" w16du:dateUtc="2024-07-17T18:23:00Z"/>
        </w:trPr>
        <w:tc>
          <w:tcPr>
            <w:tcW w:w="50" w:type="dxa"/>
          </w:tcPr>
          <w:moveFromRangeEnd w:id="382"/>
          <w:p w14:paraId="1356946A" w14:textId="77777777" w:rsidR="00E67BD3" w:rsidRDefault="0016622B">
            <w:pPr>
              <w:keepNext/>
              <w:rPr>
                <w:del w:id="393" w:author="2024-07-17 additions" w:date="2024-07-17T14:23:00Z" w16du:dateUtc="2024-07-17T18:23:00Z"/>
              </w:rPr>
            </w:pPr>
            <w:del w:id="394" w:author="2024-07-17 additions" w:date="2024-07-17T14:23:00Z" w16du:dateUtc="2024-07-17T18:23:00Z">
              <w:r>
                <w:rPr>
                  <w:noProof/>
                </w:rPr>
                <w:drawing>
                  <wp:inline distT="0" distB="0" distL="0" distR="0" wp14:anchorId="13569682" wp14:editId="13569683">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r>
    </w:tbl>
    <w:p w14:paraId="1356946C" w14:textId="77777777" w:rsidR="00E67BD3" w:rsidRDefault="00E67BD3"/>
    <w:p w14:paraId="1356946D" w14:textId="01386492" w:rsidR="00E67BD3" w:rsidRDefault="54B81F95">
      <w:pPr>
        <w:keepNext/>
      </w:pPr>
      <w:proofErr w:type="spellStart"/>
      <w:r>
        <w:t>truststaff_az</w:t>
      </w:r>
      <w:proofErr w:type="spellEnd"/>
      <w:r>
        <w:t xml:space="preserve"> Think about the election staff and volunteers who handle the administration and conduct of elections in Maricopa County, AZ. How </w:t>
      </w:r>
      <w:commentRangeStart w:id="395"/>
      <w:r>
        <w:rPr>
          <w:rPrChange w:id="396" w:author="2024-07-17 additions" w:date="2024-07-17T14:23:00Z" w16du:dateUtc="2024-07-17T18:23:00Z">
            <w:rPr>
              <w:b/>
              <w:bCs/>
            </w:rPr>
          </w:rPrChange>
        </w:rPr>
        <w:t>committed</w:t>
      </w:r>
      <w:commentRangeEnd w:id="395"/>
      <w:r w:rsidR="0016622B">
        <w:rPr>
          <w:rStyle w:val="CommentReference"/>
        </w:rPr>
        <w:commentReference w:id="395"/>
      </w:r>
      <w:r>
        <w:t xml:space="preserve"> do you think they will be </w:t>
      </w:r>
      <w:ins w:id="397" w:author="2024-07-17 additions" w:date="2024-07-17T14:23:00Z" w16du:dateUtc="2024-07-17T18:23:00Z">
        <w:r w:rsidR="00000000">
          <w:t xml:space="preserve">at </w:t>
        </w:r>
      </w:ins>
      <w:commentRangeStart w:id="398"/>
      <w:commentRangeStart w:id="399"/>
      <w:commentRangeStart w:id="400"/>
      <w:commentRangeStart w:id="401"/>
      <w:del w:id="402" w:author="2024-07-17 additions" w:date="2024-07-17T14:23:00Z" w16du:dateUtc="2024-07-17T18:23:00Z">
        <w:r w:rsidR="6593FDC4">
          <w:delText xml:space="preserve">to </w:delText>
        </w:r>
        <w:commentRangeEnd w:id="398"/>
        <w:r w:rsidR="0016622B">
          <w:rPr>
            <w:rStyle w:val="CommentReference"/>
          </w:rPr>
          <w:commentReference w:id="398"/>
        </w:r>
        <w:commentRangeEnd w:id="399"/>
        <w:r w:rsidR="0016622B">
          <w:rPr>
            <w:rStyle w:val="CommentReference"/>
          </w:rPr>
          <w:commentReference w:id="399"/>
        </w:r>
        <w:commentRangeEnd w:id="400"/>
        <w:r w:rsidR="0016622B">
          <w:rPr>
            <w:rStyle w:val="CommentReference"/>
          </w:rPr>
          <w:commentReference w:id="400"/>
        </w:r>
        <w:commentRangeEnd w:id="401"/>
        <w:r w:rsidR="0016622B">
          <w:rPr>
            <w:rStyle w:val="CommentReference"/>
          </w:rPr>
          <w:commentReference w:id="401"/>
        </w:r>
      </w:del>
      <w:r>
        <w:t>making sure the elections held this November are fair and accurate?</w:t>
      </w:r>
      <w:del w:id="403" w:author="2024-07-17 additions" w:date="2024-07-17T14:23:00Z" w16du:dateUtc="2024-07-17T18:23:00Z">
        <w:r>
          <w:delText>  </w:delText>
        </w:r>
      </w:del>
    </w:p>
    <w:p w14:paraId="1356946E" w14:textId="77777777" w:rsidR="00E67BD3" w:rsidRDefault="0016622B">
      <w:pPr>
        <w:pStyle w:val="ListParagraph"/>
        <w:keepNext/>
        <w:numPr>
          <w:ilvl w:val="0"/>
          <w:numId w:val="4"/>
        </w:numPr>
      </w:pPr>
      <w:r>
        <w:t xml:space="preserve">Very </w:t>
      </w:r>
      <w:proofErr w:type="gramStart"/>
      <w:r>
        <w:t>committed  (</w:t>
      </w:r>
      <w:proofErr w:type="gramEnd"/>
      <w:r>
        <w:t xml:space="preserve">4) </w:t>
      </w:r>
    </w:p>
    <w:p w14:paraId="1356946F" w14:textId="77777777" w:rsidR="00E67BD3" w:rsidRDefault="0016622B">
      <w:pPr>
        <w:pStyle w:val="ListParagraph"/>
        <w:keepNext/>
        <w:numPr>
          <w:ilvl w:val="0"/>
          <w:numId w:val="4"/>
        </w:numPr>
      </w:pPr>
      <w:r>
        <w:t xml:space="preserve">Somewhat </w:t>
      </w:r>
      <w:proofErr w:type="gramStart"/>
      <w:r>
        <w:t>committed  (</w:t>
      </w:r>
      <w:proofErr w:type="gramEnd"/>
      <w:r>
        <w:t xml:space="preserve">3) </w:t>
      </w:r>
    </w:p>
    <w:p w14:paraId="13569470" w14:textId="77777777" w:rsidR="00E67BD3" w:rsidRDefault="0016622B">
      <w:pPr>
        <w:pStyle w:val="ListParagraph"/>
        <w:keepNext/>
        <w:numPr>
          <w:ilvl w:val="0"/>
          <w:numId w:val="4"/>
        </w:numPr>
      </w:pPr>
      <w:r>
        <w:t xml:space="preserve">Not too </w:t>
      </w:r>
      <w:proofErr w:type="gramStart"/>
      <w:r>
        <w:t>committed  (</w:t>
      </w:r>
      <w:proofErr w:type="gramEnd"/>
      <w:r>
        <w:t xml:space="preserve">2) </w:t>
      </w:r>
    </w:p>
    <w:p w14:paraId="13569471" w14:textId="77777777" w:rsidR="00E67BD3" w:rsidRDefault="0016622B">
      <w:pPr>
        <w:pStyle w:val="ListParagraph"/>
        <w:keepNext/>
        <w:numPr>
          <w:ilvl w:val="0"/>
          <w:numId w:val="4"/>
        </w:numPr>
      </w:pPr>
      <w:r>
        <w:t xml:space="preserve">Not at all </w:t>
      </w:r>
      <w:proofErr w:type="gramStart"/>
      <w:r>
        <w:t>committed  (</w:t>
      </w:r>
      <w:proofErr w:type="gramEnd"/>
      <w:r>
        <w:t xml:space="preserve">1) </w:t>
      </w:r>
    </w:p>
    <w:p w14:paraId="13569472" w14:textId="77777777" w:rsidR="00E67BD3" w:rsidRDefault="00E67BD3"/>
    <w:p w14:paraId="13569473" w14:textId="77777777" w:rsidR="00E67BD3" w:rsidRDefault="00E67BD3">
      <w:pPr>
        <w:pStyle w:val="QuestionSeparator"/>
      </w:pPr>
    </w:p>
    <w:tbl>
      <w:tblPr>
        <w:tblStyle w:val="QQuestionIconTable"/>
        <w:tblW w:w="50" w:type="auto"/>
        <w:tblLook w:val="07E0" w:firstRow="1" w:lastRow="1" w:firstColumn="1" w:lastColumn="1" w:noHBand="1" w:noVBand="1"/>
        <w:tblPrChange w:id="404" w:author="2024-07-17 additions" w:date="2024-07-17T14:23:00Z" w16du:dateUtc="2024-07-17T18:23:00Z">
          <w:tblPr>
            <w:tblStyle w:val="QQuestionIconTable"/>
            <w:tblW w:w="100" w:type="auto"/>
            <w:tblLook w:val="07E0" w:firstRow="1" w:lastRow="1" w:firstColumn="1" w:lastColumn="1" w:noHBand="1" w:noVBand="1"/>
          </w:tblPr>
        </w:tblPrChange>
      </w:tblPr>
      <w:tblGrid>
        <w:gridCol w:w="380"/>
        <w:gridCol w:w="380"/>
        <w:tblGridChange w:id="405">
          <w:tblGrid>
            <w:gridCol w:w="380"/>
            <w:gridCol w:w="380"/>
          </w:tblGrid>
        </w:tblGridChange>
      </w:tblGrid>
      <w:tr w:rsidR="00E67BD3" w14:paraId="13569476" w14:textId="77777777">
        <w:tc>
          <w:tcPr>
            <w:tcW w:w="50" w:type="dxa"/>
            <w:tcPrChange w:id="406" w:author="2024-07-17 additions" w:date="2024-07-17T14:23:00Z" w16du:dateUtc="2024-07-17T18:23:00Z">
              <w:tcPr>
                <w:tcW w:w="50" w:type="dxa"/>
              </w:tcPr>
            </w:tcPrChange>
          </w:tcPr>
          <w:p w14:paraId="13569474" w14:textId="6B76D4BB" w:rsidR="00E67BD3" w:rsidRDefault="00000000">
            <w:pPr>
              <w:keepNext/>
            </w:pPr>
            <w:ins w:id="407" w:author="2024-07-17 additions" w:date="2024-07-17T14:23:00Z" w16du:dateUtc="2024-07-17T18:23:00Z">
              <w:r>
                <w:rPr>
                  <w:noProof/>
                </w:rPr>
                <w:drawing>
                  <wp:inline distT="0" distB="0" distL="0" distR="0" wp14:anchorId="48CC03C5" wp14:editId="55B968EB">
                    <wp:extent cx="228600" cy="228600"/>
                    <wp:effectExtent l="0" t="0" r="0" b="0"/>
                    <wp:docPr id="21089507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del w:id="408" w:author="2024-07-17 additions" w:date="2024-07-17T14:23:00Z" w16du:dateUtc="2024-07-17T18:23:00Z">
              <w:r w:rsidR="0016622B">
                <w:rPr>
                  <w:noProof/>
                </w:rPr>
                <w:drawing>
                  <wp:inline distT="0" distB="0" distL="0" distR="0" wp14:anchorId="13569684" wp14:editId="13569685">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c>
          <w:tcPr>
            <w:tcW w:w="50" w:type="dxa"/>
            <w:tcPrChange w:id="409" w:author="2024-07-17 additions" w:date="2024-07-17T14:23:00Z" w16du:dateUtc="2024-07-17T18:23:00Z">
              <w:tcPr>
                <w:tcW w:w="50" w:type="dxa"/>
              </w:tcPr>
            </w:tcPrChange>
          </w:tcPr>
          <w:p w14:paraId="13569475" w14:textId="77777777" w:rsidR="00E67BD3" w:rsidRDefault="0016622B">
            <w:pPr>
              <w:keepNext/>
            </w:pPr>
            <w:del w:id="410" w:author="2024-07-17 additions" w:date="2024-07-17T14:23:00Z" w16du:dateUtc="2024-07-17T18:23:00Z">
              <w:r>
                <w:rPr>
                  <w:noProof/>
                </w:rPr>
                <w:drawing>
                  <wp:inline distT="0" distB="0" distL="0" distR="0" wp14:anchorId="13569686" wp14:editId="13569687">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r>
    </w:tbl>
    <w:p w14:paraId="5B4DF742" w14:textId="77777777" w:rsidR="00D804DB" w:rsidRDefault="00D804DB"/>
    <w:p w14:paraId="66F2D835" w14:textId="77777777" w:rsidR="00E67BD3" w:rsidRDefault="00000000">
      <w:pPr>
        <w:keepNext/>
        <w:rPr>
          <w:moveTo w:id="411" w:author="2024-07-17 additions" w:date="2024-07-17T14:23:00Z" w16du:dateUtc="2024-07-17T18:23:00Z"/>
        </w:rPr>
        <w:pPrChange w:id="412" w:author="2024-07-17 additions" w:date="2024-07-17T14:23:00Z" w16du:dateUtc="2024-07-17T18:23:00Z">
          <w:pPr>
            <w:pStyle w:val="QuestionSeparator"/>
          </w:pPr>
        </w:pPrChange>
      </w:pPr>
      <w:proofErr w:type="spellStart"/>
      <w:ins w:id="413" w:author="2024-07-17 additions" w:date="2024-07-17T14:23:00Z" w16du:dateUtc="2024-07-17T18:23:00Z">
        <w:r>
          <w:lastRenderedPageBreak/>
          <w:t>approval_az</w:t>
        </w:r>
        <w:proofErr w:type="spellEnd"/>
        <w:r>
          <w:t xml:space="preserve"> Do you approve or disapprove of the way election officials in Maricopa County, AZ are handling their jobs?</w:t>
        </w:r>
      </w:ins>
      <w:commentRangeStart w:id="414"/>
      <w:commentRangeStart w:id="415"/>
      <w:commentRangeStart w:id="416"/>
      <w:del w:id="417" w:author="2024-07-17 additions" w:date="2024-07-17T14:23:00Z" w16du:dateUtc="2024-07-17T18:23:00Z">
        <w:r w:rsidR="4DDF3787">
          <w:delText xml:space="preserve">Trustprocess_az </w:delText>
        </w:r>
        <w:commentRangeEnd w:id="414"/>
        <w:r w:rsidR="00A90AF9">
          <w:rPr>
            <w:rStyle w:val="CommentReference"/>
          </w:rPr>
          <w:commentReference w:id="414"/>
        </w:r>
        <w:commentRangeEnd w:id="415"/>
        <w:r w:rsidR="00A90AF9">
          <w:rPr>
            <w:rStyle w:val="CommentReference"/>
          </w:rPr>
          <w:commentReference w:id="415"/>
        </w:r>
        <w:commentRangeEnd w:id="416"/>
        <w:r w:rsidR="00A90AF9">
          <w:rPr>
            <w:rStyle w:val="CommentReference"/>
          </w:rPr>
          <w:commentReference w:id="416"/>
        </w:r>
      </w:del>
      <w:moveToRangeStart w:id="418" w:author="2024-07-17 additions" w:date="2024-07-17T14:23:00Z" w:name="move172118648"/>
    </w:p>
    <w:p w14:paraId="534A632F" w14:textId="77777777" w:rsidR="002E467E" w:rsidRDefault="6C987B58">
      <w:pPr>
        <w:pStyle w:val="ListParagraph"/>
        <w:keepNext/>
        <w:numPr>
          <w:ilvl w:val="0"/>
          <w:numId w:val="4"/>
        </w:numPr>
        <w:rPr>
          <w:ins w:id="419" w:author="2024-07-17 additions" w:date="2024-07-17T14:23:00Z" w16du:dateUtc="2024-07-17T18:23:00Z"/>
        </w:rPr>
      </w:pPr>
      <w:moveTo w:id="420" w:author="2024-07-17 additions" w:date="2024-07-17T14:23:00Z" w16du:dateUtc="2024-07-17T18:23:00Z">
        <w:r>
          <w:t xml:space="preserve">Strongly </w:t>
        </w:r>
        <w:proofErr w:type="gramStart"/>
        <w:r>
          <w:t>approve</w:t>
        </w:r>
      </w:moveTo>
      <w:moveToRangeEnd w:id="418"/>
      <w:ins w:id="421" w:author="2024-07-17 additions" w:date="2024-07-17T14:23:00Z" w16du:dateUtc="2024-07-17T18:23:00Z">
        <w:r w:rsidR="00000000">
          <w:t xml:space="preserve">  (</w:t>
        </w:r>
        <w:proofErr w:type="gramEnd"/>
        <w:r w:rsidR="00000000">
          <w:t xml:space="preserve">4) </w:t>
        </w:r>
      </w:ins>
    </w:p>
    <w:p w14:paraId="4F2B04B9" w14:textId="77777777" w:rsidR="002E467E" w:rsidRDefault="6C987B58">
      <w:pPr>
        <w:pStyle w:val="ListParagraph"/>
        <w:keepNext/>
        <w:numPr>
          <w:ilvl w:val="0"/>
          <w:numId w:val="4"/>
        </w:numPr>
        <w:rPr>
          <w:ins w:id="422" w:author="2024-07-17 additions" w:date="2024-07-17T14:23:00Z" w16du:dateUtc="2024-07-17T18:23:00Z"/>
        </w:rPr>
      </w:pPr>
      <w:moveToRangeStart w:id="423" w:author="2024-07-17 additions" w:date="2024-07-17T14:23:00Z" w:name="move172118649"/>
      <w:moveTo w:id="424" w:author="2024-07-17 additions" w:date="2024-07-17T14:23:00Z" w16du:dateUtc="2024-07-17T18:23:00Z">
        <w:r>
          <w:t xml:space="preserve">Somewhat </w:t>
        </w:r>
        <w:proofErr w:type="gramStart"/>
        <w:r>
          <w:t>approve</w:t>
        </w:r>
      </w:moveTo>
      <w:moveToRangeEnd w:id="423"/>
      <w:ins w:id="425" w:author="2024-07-17 additions" w:date="2024-07-17T14:23:00Z" w16du:dateUtc="2024-07-17T18:23:00Z">
        <w:r w:rsidR="00000000">
          <w:t xml:space="preserve">  (</w:t>
        </w:r>
        <w:proofErr w:type="gramEnd"/>
        <w:r w:rsidR="00000000">
          <w:t xml:space="preserve">3) </w:t>
        </w:r>
      </w:ins>
    </w:p>
    <w:p w14:paraId="45B97EF7" w14:textId="77777777" w:rsidR="002E467E" w:rsidRDefault="6C987B58">
      <w:pPr>
        <w:pStyle w:val="ListParagraph"/>
        <w:keepNext/>
        <w:numPr>
          <w:ilvl w:val="0"/>
          <w:numId w:val="4"/>
        </w:numPr>
        <w:rPr>
          <w:ins w:id="426" w:author="2024-07-17 additions" w:date="2024-07-17T14:23:00Z" w16du:dateUtc="2024-07-17T18:23:00Z"/>
        </w:rPr>
      </w:pPr>
      <w:moveToRangeStart w:id="427" w:author="2024-07-17 additions" w:date="2024-07-17T14:23:00Z" w:name="move172118650"/>
      <w:moveTo w:id="428" w:author="2024-07-17 additions" w:date="2024-07-17T14:23:00Z" w16du:dateUtc="2024-07-17T18:23:00Z">
        <w:r>
          <w:t xml:space="preserve">Somewhat </w:t>
        </w:r>
        <w:proofErr w:type="gramStart"/>
        <w:r>
          <w:t>disapprove</w:t>
        </w:r>
      </w:moveTo>
      <w:moveToRangeEnd w:id="427"/>
      <w:ins w:id="429" w:author="2024-07-17 additions" w:date="2024-07-17T14:23:00Z" w16du:dateUtc="2024-07-17T18:23:00Z">
        <w:r w:rsidR="00000000">
          <w:t xml:space="preserve">  (</w:t>
        </w:r>
        <w:proofErr w:type="gramEnd"/>
        <w:r w:rsidR="00000000">
          <w:t xml:space="preserve">2) </w:t>
        </w:r>
      </w:ins>
    </w:p>
    <w:p w14:paraId="27C17557" w14:textId="77777777" w:rsidR="002E467E" w:rsidRDefault="6C987B58">
      <w:pPr>
        <w:pStyle w:val="ListParagraph"/>
        <w:keepNext/>
        <w:numPr>
          <w:ilvl w:val="0"/>
          <w:numId w:val="4"/>
        </w:numPr>
        <w:rPr>
          <w:ins w:id="430" w:author="2024-07-17 additions" w:date="2024-07-17T14:23:00Z" w16du:dateUtc="2024-07-17T18:23:00Z"/>
        </w:rPr>
      </w:pPr>
      <w:moveToRangeStart w:id="431" w:author="2024-07-17 additions" w:date="2024-07-17T14:23:00Z" w:name="move172118651"/>
      <w:moveTo w:id="432" w:author="2024-07-17 additions" w:date="2024-07-17T14:23:00Z" w16du:dateUtc="2024-07-17T18:23:00Z">
        <w:r>
          <w:t xml:space="preserve">Strongly </w:t>
        </w:r>
        <w:proofErr w:type="gramStart"/>
        <w:r>
          <w:t>disapprove</w:t>
        </w:r>
      </w:moveTo>
      <w:moveToRangeEnd w:id="431"/>
      <w:ins w:id="433" w:author="2024-07-17 additions" w:date="2024-07-17T14:23:00Z" w16du:dateUtc="2024-07-17T18:23:00Z">
        <w:r w:rsidR="00000000">
          <w:t xml:space="preserve">  (</w:t>
        </w:r>
        <w:proofErr w:type="gramEnd"/>
        <w:r w:rsidR="00000000">
          <w:t xml:space="preserve">1) </w:t>
        </w:r>
      </w:ins>
    </w:p>
    <w:p w14:paraId="43BF4EB7" w14:textId="77777777" w:rsidR="002E467E" w:rsidRDefault="002E467E">
      <w:pPr>
        <w:rPr>
          <w:ins w:id="434" w:author="2024-07-17 additions" w:date="2024-07-17T14:23:00Z" w16du:dateUtc="2024-07-17T18:23:00Z"/>
        </w:rPr>
      </w:pPr>
    </w:p>
    <w:p w14:paraId="1D3BA098" w14:textId="77777777" w:rsidR="002E467E" w:rsidRDefault="002E467E">
      <w:pPr>
        <w:pStyle w:val="QuestionSeparator"/>
        <w:rPr>
          <w:ins w:id="435"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660B34C2" w14:textId="77777777">
        <w:tblPrEx>
          <w:tblCellMar>
            <w:top w:w="0" w:type="dxa"/>
            <w:bottom w:w="0" w:type="dxa"/>
          </w:tblCellMar>
        </w:tblPrEx>
        <w:trPr>
          <w:trHeight w:val="300"/>
          <w:ins w:id="436" w:author="2024-07-17 additions" w:date="2024-07-17T14:23:00Z" w16du:dateUtc="2024-07-17T18:23:00Z"/>
        </w:trPr>
        <w:tc>
          <w:tcPr>
            <w:tcW w:w="1368" w:type="dxa"/>
            <w:tcBorders>
              <w:top w:val="nil"/>
              <w:left w:val="nil"/>
              <w:bottom w:val="nil"/>
              <w:right w:val="nil"/>
            </w:tcBorders>
          </w:tcPr>
          <w:p w14:paraId="138CA018" w14:textId="77777777" w:rsidR="002E467E" w:rsidRDefault="00000000">
            <w:pPr>
              <w:rPr>
                <w:ins w:id="437" w:author="2024-07-17 additions" w:date="2024-07-17T14:23:00Z" w16du:dateUtc="2024-07-17T18:23:00Z"/>
                <w:color w:val="CCCCCC"/>
              </w:rPr>
            </w:pPr>
            <w:ins w:id="438" w:author="2024-07-17 additions" w:date="2024-07-17T14:23:00Z" w16du:dateUtc="2024-07-17T18:23:00Z">
              <w:r>
                <w:rPr>
                  <w:color w:val="CCCCCC"/>
                </w:rPr>
                <w:t>Page Break</w:t>
              </w:r>
            </w:ins>
          </w:p>
        </w:tc>
        <w:tc>
          <w:tcPr>
            <w:tcW w:w="8208" w:type="dxa"/>
            <w:tcBorders>
              <w:top w:val="nil"/>
              <w:left w:val="nil"/>
              <w:bottom w:val="nil"/>
              <w:right w:val="nil"/>
            </w:tcBorders>
          </w:tcPr>
          <w:p w14:paraId="14E66707" w14:textId="77777777" w:rsidR="002E467E" w:rsidRDefault="002E467E">
            <w:pPr>
              <w:pBdr>
                <w:top w:val="single" w:sz="8" w:space="0" w:color="CCCCCC"/>
              </w:pBdr>
              <w:spacing w:before="120" w:after="120" w:line="120" w:lineRule="auto"/>
              <w:jc w:val="center"/>
              <w:rPr>
                <w:ins w:id="439" w:author="2024-07-17 additions" w:date="2024-07-17T14:23:00Z" w16du:dateUtc="2024-07-17T18:23:00Z"/>
                <w:color w:val="CCCCCC"/>
              </w:rPr>
            </w:pPr>
          </w:p>
        </w:tc>
      </w:tr>
    </w:tbl>
    <w:p w14:paraId="56F3DFAD" w14:textId="77777777" w:rsidR="002E467E" w:rsidRDefault="00000000">
      <w:pPr>
        <w:rPr>
          <w:ins w:id="440" w:author="2024-07-17 additions" w:date="2024-07-17T14:23:00Z" w16du:dateUtc="2024-07-17T18:23:00Z"/>
        </w:rPr>
      </w:pPr>
      <w:ins w:id="441"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6BE0B50E" w14:textId="77777777">
        <w:trPr>
          <w:ins w:id="442" w:author="2024-07-17 additions" w:date="2024-07-17T14:23:00Z" w16du:dateUtc="2024-07-17T18:23:00Z"/>
        </w:trPr>
        <w:tc>
          <w:tcPr>
            <w:tcW w:w="50" w:type="dxa"/>
          </w:tcPr>
          <w:p w14:paraId="64D8CA95" w14:textId="77777777" w:rsidR="002E467E" w:rsidRDefault="00000000">
            <w:pPr>
              <w:keepNext/>
              <w:rPr>
                <w:ins w:id="443" w:author="2024-07-17 additions" w:date="2024-07-17T14:23:00Z" w16du:dateUtc="2024-07-17T18:23:00Z"/>
              </w:rPr>
            </w:pPr>
            <w:ins w:id="444" w:author="2024-07-17 additions" w:date="2024-07-17T14:23:00Z" w16du:dateUtc="2024-07-17T18:23:00Z">
              <w:r>
                <w:rPr>
                  <w:noProof/>
                </w:rPr>
                <w:lastRenderedPageBreak/>
                <w:drawing>
                  <wp:inline distT="0" distB="0" distL="0" distR="0" wp14:anchorId="0C03BFB0" wp14:editId="06DD79B7">
                    <wp:extent cx="228600" cy="228600"/>
                    <wp:effectExtent l="0" t="0" r="0" b="0"/>
                    <wp:docPr id="9213078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268ECEC0" w14:textId="77777777" w:rsidR="002E467E" w:rsidRDefault="002E467E">
      <w:pPr>
        <w:rPr>
          <w:ins w:id="445" w:author="2024-07-17 additions" w:date="2024-07-17T14:23:00Z" w16du:dateUtc="2024-07-17T18:23:00Z"/>
        </w:rPr>
      </w:pPr>
    </w:p>
    <w:p w14:paraId="7F9FDFF6" w14:textId="4F9E6E8C" w:rsidR="00713F97" w:rsidRDefault="00000000">
      <w:pPr>
        <w:keepNext/>
        <w:pPrChange w:id="446" w:author="2024-07-17 additions" w:date="2024-07-17T14:23:00Z" w16du:dateUtc="2024-07-17T18:23:00Z">
          <w:pPr/>
        </w:pPrChange>
      </w:pPr>
      <w:proofErr w:type="spellStart"/>
      <w:ins w:id="447" w:author="2024-07-17 additions" w:date="2024-07-17T14:23:00Z" w16du:dateUtc="2024-07-17T18:23:00Z">
        <w:r>
          <w:t>trustprocess_az</w:t>
        </w:r>
        <w:proofErr w:type="spellEnd"/>
        <w:r>
          <w:t xml:space="preserve"> </w:t>
        </w:r>
      </w:ins>
      <w:r w:rsidR="4DDF3787">
        <w:t xml:space="preserve">How confident are you that the voting </w:t>
      </w:r>
      <w:r w:rsidR="4DDF3787" w:rsidRPr="003B661C">
        <w:rPr>
          <w:b/>
          <w:bCs/>
        </w:rPr>
        <w:t>process</w:t>
      </w:r>
      <w:r w:rsidR="4DDF3787">
        <w:t xml:space="preserve"> </w:t>
      </w:r>
      <w:r w:rsidR="1AA105AB">
        <w:t>will be fair in Maricopa County, AZ?</w:t>
      </w:r>
    </w:p>
    <w:p w14:paraId="2CB55057" w14:textId="30510811" w:rsidR="008E4660" w:rsidRDefault="008E4660" w:rsidP="008E4660">
      <w:pPr>
        <w:pStyle w:val="ListParagraph"/>
        <w:keepNext/>
        <w:numPr>
          <w:ilvl w:val="0"/>
          <w:numId w:val="4"/>
        </w:numPr>
        <w:rPr>
          <w:moveFrom w:id="448" w:author="2024-07-17 additions" w:date="2024-07-17T14:23:00Z" w16du:dateUtc="2024-07-17T18:23:00Z"/>
        </w:rPr>
      </w:pPr>
      <w:moveFromRangeStart w:id="449" w:author="2024-07-17 additions" w:date="2024-07-17T14:23:00Z" w:name="move172118653"/>
      <w:moveFrom w:id="450" w:author="2024-07-17 additions" w:date="2024-07-17T14:23:00Z" w16du:dateUtc="2024-07-17T18:23:00Z">
        <w:r>
          <w:t xml:space="preserve">Very confident  (4) </w:t>
        </w:r>
      </w:moveFrom>
    </w:p>
    <w:p w14:paraId="42D7F34B" w14:textId="0AC98D44" w:rsidR="008E4660" w:rsidRDefault="008E4660" w:rsidP="008E4660">
      <w:pPr>
        <w:pStyle w:val="ListParagraph"/>
        <w:keepNext/>
        <w:numPr>
          <w:ilvl w:val="0"/>
          <w:numId w:val="4"/>
        </w:numPr>
        <w:rPr>
          <w:moveFrom w:id="451" w:author="2024-07-17 additions" w:date="2024-07-17T14:23:00Z" w16du:dateUtc="2024-07-17T18:23:00Z"/>
        </w:rPr>
      </w:pPr>
      <w:moveFrom w:id="452" w:author="2024-07-17 additions" w:date="2024-07-17T14:23:00Z" w16du:dateUtc="2024-07-17T18:23:00Z">
        <w:r>
          <w:t xml:space="preserve">Somewhat confident  (3) </w:t>
        </w:r>
      </w:moveFrom>
    </w:p>
    <w:p w14:paraId="719D6E58" w14:textId="10A41659" w:rsidR="008E4660" w:rsidRDefault="008E4660" w:rsidP="008E4660">
      <w:pPr>
        <w:pStyle w:val="ListParagraph"/>
        <w:keepNext/>
        <w:numPr>
          <w:ilvl w:val="0"/>
          <w:numId w:val="4"/>
        </w:numPr>
        <w:rPr>
          <w:moveFrom w:id="453" w:author="2024-07-17 additions" w:date="2024-07-17T14:23:00Z" w16du:dateUtc="2024-07-17T18:23:00Z"/>
        </w:rPr>
      </w:pPr>
      <w:moveFrom w:id="454" w:author="2024-07-17 additions" w:date="2024-07-17T14:23:00Z" w16du:dateUtc="2024-07-17T18:23:00Z">
        <w:r>
          <w:t xml:space="preserve">Not too confident  (2) </w:t>
        </w:r>
      </w:moveFrom>
    </w:p>
    <w:p w14:paraId="06DA1511" w14:textId="77777777" w:rsidR="00A600DA" w:rsidRDefault="008E4660" w:rsidP="00A600DA">
      <w:pPr>
        <w:pStyle w:val="ListParagraph"/>
        <w:keepNext/>
        <w:numPr>
          <w:ilvl w:val="0"/>
          <w:numId w:val="4"/>
        </w:numPr>
        <w:rPr>
          <w:moveTo w:id="455" w:author="2024-07-17 additions" w:date="2024-07-17T14:23:00Z" w16du:dateUtc="2024-07-17T18:23:00Z"/>
        </w:rPr>
      </w:pPr>
      <w:moveFrom w:id="456" w:author="2024-07-17 additions" w:date="2024-07-17T14:23:00Z" w16du:dateUtc="2024-07-17T18:23:00Z">
        <w:r>
          <w:t xml:space="preserve">Not at all </w:t>
        </w:r>
      </w:moveFrom>
      <w:moveFromRangeEnd w:id="449"/>
      <w:del w:id="457" w:author="2024-07-17 additions" w:date="2024-07-17T14:23:00Z" w16du:dateUtc="2024-07-17T18:23:00Z">
        <w:r>
          <w:delText>committed</w:delText>
        </w:r>
      </w:del>
      <w:moveToRangeStart w:id="458" w:author="2024-07-17 additions" w:date="2024-07-17T14:23:00Z" w:name="move172118646"/>
      <w:moveTo w:id="459" w:author="2024-07-17 additions" w:date="2024-07-17T14:23:00Z" w16du:dateUtc="2024-07-17T18:23:00Z">
        <w:r w:rsidR="00A600DA">
          <w:t xml:space="preserve">Very </w:t>
        </w:r>
        <w:proofErr w:type="gramStart"/>
        <w:r w:rsidR="00A600DA">
          <w:t>confident  (</w:t>
        </w:r>
        <w:proofErr w:type="gramEnd"/>
        <w:r w:rsidR="00A600DA">
          <w:t xml:space="preserve">4) </w:t>
        </w:r>
      </w:moveTo>
    </w:p>
    <w:p w14:paraId="7766DB2E" w14:textId="77777777" w:rsidR="00A600DA" w:rsidRDefault="00A600DA" w:rsidP="00A600DA">
      <w:pPr>
        <w:pStyle w:val="ListParagraph"/>
        <w:keepNext/>
        <w:numPr>
          <w:ilvl w:val="0"/>
          <w:numId w:val="4"/>
        </w:numPr>
        <w:rPr>
          <w:moveTo w:id="460" w:author="2024-07-17 additions" w:date="2024-07-17T14:23:00Z" w16du:dateUtc="2024-07-17T18:23:00Z"/>
        </w:rPr>
      </w:pPr>
      <w:moveTo w:id="461" w:author="2024-07-17 additions" w:date="2024-07-17T14:23:00Z" w16du:dateUtc="2024-07-17T18:23:00Z">
        <w:r>
          <w:t xml:space="preserve">Somewhat </w:t>
        </w:r>
        <w:proofErr w:type="gramStart"/>
        <w:r>
          <w:t>confident  (</w:t>
        </w:r>
        <w:proofErr w:type="gramEnd"/>
        <w:r>
          <w:t xml:space="preserve">3) </w:t>
        </w:r>
      </w:moveTo>
    </w:p>
    <w:p w14:paraId="3FF361C8" w14:textId="77777777" w:rsidR="00A600DA" w:rsidRDefault="00A600DA" w:rsidP="00A600DA">
      <w:pPr>
        <w:pStyle w:val="ListParagraph"/>
        <w:keepNext/>
        <w:numPr>
          <w:ilvl w:val="0"/>
          <w:numId w:val="4"/>
        </w:numPr>
        <w:rPr>
          <w:moveTo w:id="462" w:author="2024-07-17 additions" w:date="2024-07-17T14:23:00Z" w16du:dateUtc="2024-07-17T18:23:00Z"/>
        </w:rPr>
      </w:pPr>
      <w:moveTo w:id="463" w:author="2024-07-17 additions" w:date="2024-07-17T14:23:00Z" w16du:dateUtc="2024-07-17T18:23:00Z">
        <w:r>
          <w:t xml:space="preserve">Not too </w:t>
        </w:r>
        <w:proofErr w:type="gramStart"/>
        <w:r>
          <w:t>confident  (</w:t>
        </w:r>
        <w:proofErr w:type="gramEnd"/>
        <w:r>
          <w:t xml:space="preserve">2) </w:t>
        </w:r>
      </w:moveTo>
    </w:p>
    <w:p w14:paraId="3F9F079A" w14:textId="76FB090C" w:rsidR="008E4660" w:rsidRDefault="00A600DA" w:rsidP="008E4660">
      <w:pPr>
        <w:pStyle w:val="ListParagraph"/>
        <w:keepNext/>
        <w:numPr>
          <w:ilvl w:val="0"/>
          <w:numId w:val="4"/>
        </w:numPr>
      </w:pPr>
      <w:moveTo w:id="464" w:author="2024-07-17 additions" w:date="2024-07-17T14:23:00Z" w16du:dateUtc="2024-07-17T18:23:00Z">
        <w:r>
          <w:t xml:space="preserve">Not at all </w:t>
        </w:r>
        <w:proofErr w:type="gramStart"/>
        <w:r>
          <w:t>confident</w:t>
        </w:r>
      </w:moveTo>
      <w:moveToRangeEnd w:id="458"/>
      <w:r w:rsidR="008E4660">
        <w:t xml:space="preserve">  (</w:t>
      </w:r>
      <w:proofErr w:type="gramEnd"/>
      <w:r w:rsidR="008E4660">
        <w:t xml:space="preserve">1) </w:t>
      </w:r>
    </w:p>
    <w:p w14:paraId="4B2E4F51" w14:textId="77777777" w:rsidR="008E4660" w:rsidRDefault="008E4660"/>
    <w:p w14:paraId="3DDC8AE5" w14:textId="77777777" w:rsidR="00DC0547" w:rsidRDefault="00DC0547">
      <w:pPr>
        <w:pStyle w:val="QuestionSeparator"/>
        <w:pPrChange w:id="465" w:author="2024-07-17 additions" w:date="2024-07-17T14:23:00Z" w16du:dateUtc="2024-07-17T18:23:00Z">
          <w:pPr/>
        </w:pPrChange>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370973E7" w14:textId="77777777">
        <w:tblPrEx>
          <w:tblCellMar>
            <w:top w:w="0" w:type="dxa"/>
            <w:bottom w:w="0" w:type="dxa"/>
          </w:tblCellMar>
        </w:tblPrEx>
        <w:trPr>
          <w:trHeight w:val="300"/>
          <w:ins w:id="466" w:author="2024-07-17 additions" w:date="2024-07-17T14:23:00Z" w16du:dateUtc="2024-07-17T18:23:00Z"/>
        </w:trPr>
        <w:tc>
          <w:tcPr>
            <w:tcW w:w="1368" w:type="dxa"/>
            <w:tcBorders>
              <w:top w:val="nil"/>
              <w:left w:val="nil"/>
              <w:bottom w:val="nil"/>
              <w:right w:val="nil"/>
            </w:tcBorders>
          </w:tcPr>
          <w:p w14:paraId="0DDBC5D5" w14:textId="77777777" w:rsidR="002E467E" w:rsidRDefault="00000000">
            <w:pPr>
              <w:rPr>
                <w:ins w:id="467" w:author="2024-07-17 additions" w:date="2024-07-17T14:23:00Z" w16du:dateUtc="2024-07-17T18:23:00Z"/>
                <w:color w:val="CCCCCC"/>
              </w:rPr>
            </w:pPr>
            <w:ins w:id="468" w:author="2024-07-17 additions" w:date="2024-07-17T14:23:00Z" w16du:dateUtc="2024-07-17T18:23:00Z">
              <w:r>
                <w:rPr>
                  <w:color w:val="CCCCCC"/>
                </w:rPr>
                <w:t>Page Break</w:t>
              </w:r>
            </w:ins>
          </w:p>
        </w:tc>
        <w:tc>
          <w:tcPr>
            <w:tcW w:w="8208" w:type="dxa"/>
            <w:tcBorders>
              <w:top w:val="nil"/>
              <w:left w:val="nil"/>
              <w:bottom w:val="nil"/>
              <w:right w:val="nil"/>
            </w:tcBorders>
          </w:tcPr>
          <w:p w14:paraId="43413134" w14:textId="77777777" w:rsidR="002E467E" w:rsidRDefault="002E467E">
            <w:pPr>
              <w:pBdr>
                <w:top w:val="single" w:sz="8" w:space="0" w:color="CCCCCC"/>
              </w:pBdr>
              <w:spacing w:before="120" w:after="120" w:line="120" w:lineRule="auto"/>
              <w:jc w:val="center"/>
              <w:rPr>
                <w:ins w:id="469" w:author="2024-07-17 additions" w:date="2024-07-17T14:23:00Z" w16du:dateUtc="2024-07-17T18:23:00Z"/>
                <w:color w:val="CCCCCC"/>
              </w:rPr>
            </w:pPr>
          </w:p>
        </w:tc>
      </w:tr>
    </w:tbl>
    <w:p w14:paraId="00B040DC" w14:textId="77777777" w:rsidR="002E467E" w:rsidRDefault="00000000">
      <w:pPr>
        <w:rPr>
          <w:ins w:id="470" w:author="2024-07-17 additions" w:date="2024-07-17T14:23:00Z" w16du:dateUtc="2024-07-17T18:23:00Z"/>
        </w:rPr>
      </w:pPr>
      <w:ins w:id="471"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2AFCA223" w14:textId="77777777">
        <w:trPr>
          <w:ins w:id="472" w:author="2024-07-17 additions" w:date="2024-07-17T14:23:00Z" w16du:dateUtc="2024-07-17T18:23:00Z"/>
        </w:trPr>
        <w:tc>
          <w:tcPr>
            <w:tcW w:w="50" w:type="dxa"/>
          </w:tcPr>
          <w:p w14:paraId="04B4E688" w14:textId="77777777" w:rsidR="002E467E" w:rsidRDefault="00000000">
            <w:pPr>
              <w:keepNext/>
              <w:rPr>
                <w:ins w:id="473" w:author="2024-07-17 additions" w:date="2024-07-17T14:23:00Z" w16du:dateUtc="2024-07-17T18:23:00Z"/>
              </w:rPr>
            </w:pPr>
            <w:ins w:id="474" w:author="2024-07-17 additions" w:date="2024-07-17T14:23:00Z" w16du:dateUtc="2024-07-17T18:23:00Z">
              <w:r>
                <w:rPr>
                  <w:noProof/>
                </w:rPr>
                <w:lastRenderedPageBreak/>
                <w:drawing>
                  <wp:inline distT="0" distB="0" distL="0" distR="0" wp14:anchorId="5BFB65A5" wp14:editId="56775BB5">
                    <wp:extent cx="228600" cy="228600"/>
                    <wp:effectExtent l="0" t="0" r="0" b="0"/>
                    <wp:docPr id="17847895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38E4D690" w14:textId="77777777" w:rsidR="002E467E" w:rsidRDefault="002E467E">
      <w:pPr>
        <w:rPr>
          <w:ins w:id="475" w:author="2024-07-17 additions" w:date="2024-07-17T14:23:00Z" w16du:dateUtc="2024-07-17T18:23:00Z"/>
        </w:rPr>
      </w:pPr>
    </w:p>
    <w:p w14:paraId="07FFFCBA" w14:textId="3E08358E" w:rsidR="00DC0547" w:rsidRDefault="00000000">
      <w:pPr>
        <w:keepNext/>
        <w:pPrChange w:id="476" w:author="2024-07-17 additions" w:date="2024-07-17T14:23:00Z" w16du:dateUtc="2024-07-17T18:23:00Z">
          <w:pPr/>
        </w:pPrChange>
      </w:pPr>
      <w:proofErr w:type="spellStart"/>
      <w:ins w:id="477" w:author="2024-07-17 additions" w:date="2024-07-17T14:23:00Z" w16du:dateUtc="2024-07-17T18:23:00Z">
        <w:r>
          <w:t>trustoutcome</w:t>
        </w:r>
      </w:ins>
      <w:del w:id="478" w:author="2024-07-17 additions" w:date="2024-07-17T14:23:00Z" w16du:dateUtc="2024-07-17T18:23:00Z">
        <w:r w:rsidR="00DC0547">
          <w:delText>Trustoutcomes</w:delText>
        </w:r>
      </w:del>
      <w:r w:rsidR="00DC0547">
        <w:t>_az</w:t>
      </w:r>
      <w:proofErr w:type="spellEnd"/>
      <w:r w:rsidR="00DC0547">
        <w:t xml:space="preserve"> How confident are you that the voting </w:t>
      </w:r>
      <w:r w:rsidR="00DC0547" w:rsidRPr="003B661C">
        <w:rPr>
          <w:b/>
          <w:bCs/>
        </w:rPr>
        <w:t>outcomes</w:t>
      </w:r>
      <w:r w:rsidR="00DC0547">
        <w:t xml:space="preserve"> will be fair in Maricopa County, AZ?</w:t>
      </w:r>
    </w:p>
    <w:p w14:paraId="3C0616C1" w14:textId="77777777" w:rsidR="008E4660" w:rsidRDefault="008E4660" w:rsidP="008E4660">
      <w:pPr>
        <w:pStyle w:val="ListParagraph"/>
        <w:keepNext/>
        <w:numPr>
          <w:ilvl w:val="0"/>
          <w:numId w:val="4"/>
        </w:numPr>
        <w:rPr>
          <w:moveTo w:id="479" w:author="2024-07-17 additions" w:date="2024-07-17T14:23:00Z" w16du:dateUtc="2024-07-17T18:23:00Z"/>
        </w:rPr>
      </w:pPr>
      <w:moveToRangeStart w:id="480" w:author="2024-07-17 additions" w:date="2024-07-17T14:23:00Z" w:name="move172118653"/>
      <w:moveTo w:id="481" w:author="2024-07-17 additions" w:date="2024-07-17T14:23:00Z" w16du:dateUtc="2024-07-17T18:23:00Z">
        <w:r>
          <w:t xml:space="preserve">Very </w:t>
        </w:r>
        <w:proofErr w:type="gramStart"/>
        <w:r>
          <w:t>confident  (</w:t>
        </w:r>
        <w:proofErr w:type="gramEnd"/>
        <w:r>
          <w:t xml:space="preserve">4) </w:t>
        </w:r>
      </w:moveTo>
    </w:p>
    <w:p w14:paraId="50A3C873" w14:textId="77777777" w:rsidR="008E4660" w:rsidRDefault="008E4660" w:rsidP="008E4660">
      <w:pPr>
        <w:pStyle w:val="ListParagraph"/>
        <w:keepNext/>
        <w:numPr>
          <w:ilvl w:val="0"/>
          <w:numId w:val="4"/>
        </w:numPr>
        <w:rPr>
          <w:moveTo w:id="482" w:author="2024-07-17 additions" w:date="2024-07-17T14:23:00Z" w16du:dateUtc="2024-07-17T18:23:00Z"/>
        </w:rPr>
      </w:pPr>
      <w:moveTo w:id="483" w:author="2024-07-17 additions" w:date="2024-07-17T14:23:00Z" w16du:dateUtc="2024-07-17T18:23:00Z">
        <w:r>
          <w:t xml:space="preserve">Somewhat </w:t>
        </w:r>
        <w:proofErr w:type="gramStart"/>
        <w:r>
          <w:t>confident  (</w:t>
        </w:r>
        <w:proofErr w:type="gramEnd"/>
        <w:r>
          <w:t xml:space="preserve">3) </w:t>
        </w:r>
      </w:moveTo>
    </w:p>
    <w:p w14:paraId="364DB18E" w14:textId="77777777" w:rsidR="008E4660" w:rsidRDefault="008E4660" w:rsidP="008E4660">
      <w:pPr>
        <w:pStyle w:val="ListParagraph"/>
        <w:keepNext/>
        <w:numPr>
          <w:ilvl w:val="0"/>
          <w:numId w:val="4"/>
        </w:numPr>
        <w:rPr>
          <w:moveTo w:id="484" w:author="2024-07-17 additions" w:date="2024-07-17T14:23:00Z" w16du:dateUtc="2024-07-17T18:23:00Z"/>
        </w:rPr>
      </w:pPr>
      <w:moveTo w:id="485" w:author="2024-07-17 additions" w:date="2024-07-17T14:23:00Z" w16du:dateUtc="2024-07-17T18:23:00Z">
        <w:r>
          <w:t xml:space="preserve">Not too </w:t>
        </w:r>
        <w:proofErr w:type="gramStart"/>
        <w:r>
          <w:t>confident  (</w:t>
        </w:r>
        <w:proofErr w:type="gramEnd"/>
        <w:r>
          <w:t xml:space="preserve">2) </w:t>
        </w:r>
      </w:moveTo>
    </w:p>
    <w:p w14:paraId="46815B00" w14:textId="77777777" w:rsidR="00E67BD3" w:rsidRDefault="008E4660">
      <w:pPr>
        <w:pStyle w:val="ListParagraph"/>
        <w:keepNext/>
        <w:numPr>
          <w:ilvl w:val="0"/>
          <w:numId w:val="4"/>
        </w:numPr>
        <w:rPr>
          <w:moveTo w:id="486" w:author="2024-07-17 additions" w:date="2024-07-17T14:23:00Z" w16du:dateUtc="2024-07-17T18:23:00Z"/>
        </w:rPr>
      </w:pPr>
      <w:moveTo w:id="487" w:author="2024-07-17 additions" w:date="2024-07-17T14:23:00Z" w16du:dateUtc="2024-07-17T18:23:00Z">
        <w:r>
          <w:t xml:space="preserve">Not at all </w:t>
        </w:r>
        <w:moveToRangeStart w:id="488" w:author="2024-07-17 additions" w:date="2024-07-17T14:23:00Z" w:name="move172118654"/>
        <w:moveToRangeEnd w:id="480"/>
        <w:proofErr w:type="gramStart"/>
        <w:r w:rsidR="0016622B">
          <w:t>confident  (</w:t>
        </w:r>
        <w:proofErr w:type="gramEnd"/>
        <w:r w:rsidR="0016622B">
          <w:t xml:space="preserve">1) </w:t>
        </w:r>
      </w:moveTo>
    </w:p>
    <w:p w14:paraId="6B8CF43A" w14:textId="77777777" w:rsidR="00E67BD3" w:rsidRDefault="00E67BD3">
      <w:pPr>
        <w:rPr>
          <w:moveTo w:id="489" w:author="2024-07-17 additions" w:date="2024-07-17T14:23:00Z" w16du:dateUtc="2024-07-17T18:23:00Z"/>
        </w:rPr>
      </w:pPr>
    </w:p>
    <w:p w14:paraId="19823E1F" w14:textId="77777777" w:rsidR="00E67BD3" w:rsidRDefault="00E67BD3">
      <w:pPr>
        <w:pStyle w:val="QuestionSeparator"/>
        <w:rPr>
          <w:moveTo w:id="490"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07C458EA" w14:textId="77777777">
        <w:tblPrEx>
          <w:tblCellMar>
            <w:top w:w="0" w:type="dxa"/>
            <w:bottom w:w="0" w:type="dxa"/>
          </w:tblCellMar>
        </w:tblPrEx>
        <w:trPr>
          <w:trHeight w:val="300"/>
          <w:ins w:id="491" w:author="2024-07-17 additions" w:date="2024-07-17T14:23:00Z" w16du:dateUtc="2024-07-17T18:23:00Z"/>
        </w:trPr>
        <w:tc>
          <w:tcPr>
            <w:tcW w:w="1368" w:type="dxa"/>
            <w:tcBorders>
              <w:top w:val="nil"/>
              <w:left w:val="nil"/>
              <w:bottom w:val="nil"/>
              <w:right w:val="nil"/>
            </w:tcBorders>
          </w:tcPr>
          <w:moveToRangeEnd w:id="488"/>
          <w:p w14:paraId="7603E29D" w14:textId="77777777" w:rsidR="002E467E" w:rsidRDefault="00000000">
            <w:pPr>
              <w:rPr>
                <w:ins w:id="492" w:author="2024-07-17 additions" w:date="2024-07-17T14:23:00Z" w16du:dateUtc="2024-07-17T18:23:00Z"/>
                <w:color w:val="CCCCCC"/>
              </w:rPr>
            </w:pPr>
            <w:ins w:id="493" w:author="2024-07-17 additions" w:date="2024-07-17T14:23:00Z" w16du:dateUtc="2024-07-17T18:23:00Z">
              <w:r>
                <w:rPr>
                  <w:color w:val="CCCCCC"/>
                </w:rPr>
                <w:t>Page Break</w:t>
              </w:r>
            </w:ins>
          </w:p>
        </w:tc>
        <w:tc>
          <w:tcPr>
            <w:tcW w:w="8208" w:type="dxa"/>
            <w:tcBorders>
              <w:top w:val="nil"/>
              <w:left w:val="nil"/>
              <w:bottom w:val="nil"/>
              <w:right w:val="nil"/>
            </w:tcBorders>
          </w:tcPr>
          <w:p w14:paraId="0E199DB8" w14:textId="77777777" w:rsidR="002E467E" w:rsidRDefault="002E467E">
            <w:pPr>
              <w:pBdr>
                <w:top w:val="single" w:sz="8" w:space="0" w:color="CCCCCC"/>
              </w:pBdr>
              <w:spacing w:before="120" w:after="120" w:line="120" w:lineRule="auto"/>
              <w:jc w:val="center"/>
              <w:rPr>
                <w:ins w:id="494" w:author="2024-07-17 additions" w:date="2024-07-17T14:23:00Z" w16du:dateUtc="2024-07-17T18:23:00Z"/>
                <w:color w:val="CCCCCC"/>
              </w:rPr>
            </w:pPr>
          </w:p>
        </w:tc>
      </w:tr>
    </w:tbl>
    <w:p w14:paraId="1293BDE9" w14:textId="77777777" w:rsidR="002E467E" w:rsidRDefault="00000000">
      <w:pPr>
        <w:rPr>
          <w:ins w:id="495" w:author="2024-07-17 additions" w:date="2024-07-17T14:23:00Z" w16du:dateUtc="2024-07-17T18:23:00Z"/>
        </w:rPr>
      </w:pPr>
      <w:ins w:id="496"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39B8F228" w14:textId="77777777">
        <w:trPr>
          <w:ins w:id="497" w:author="2024-07-17 additions" w:date="2024-07-17T14:23:00Z" w16du:dateUtc="2024-07-17T18:23:00Z"/>
        </w:trPr>
        <w:tc>
          <w:tcPr>
            <w:tcW w:w="50" w:type="dxa"/>
          </w:tcPr>
          <w:p w14:paraId="48E95043" w14:textId="77777777" w:rsidR="002E467E" w:rsidRDefault="00000000">
            <w:pPr>
              <w:keepNext/>
              <w:rPr>
                <w:ins w:id="498" w:author="2024-07-17 additions" w:date="2024-07-17T14:23:00Z" w16du:dateUtc="2024-07-17T18:23:00Z"/>
              </w:rPr>
            </w:pPr>
            <w:ins w:id="499" w:author="2024-07-17 additions" w:date="2024-07-17T14:23:00Z" w16du:dateUtc="2024-07-17T18:23:00Z">
              <w:r>
                <w:rPr>
                  <w:noProof/>
                </w:rPr>
                <w:lastRenderedPageBreak/>
                <w:drawing>
                  <wp:inline distT="0" distB="0" distL="0" distR="0" wp14:anchorId="072EBDE1" wp14:editId="27370FF2">
                    <wp:extent cx="228600" cy="228600"/>
                    <wp:effectExtent l="0" t="0" r="0" b="0"/>
                    <wp:docPr id="16718954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066B7B07" w14:textId="77777777" w:rsidR="00E67BD3" w:rsidRDefault="00E67BD3">
      <w:pPr>
        <w:rPr>
          <w:moveTo w:id="500" w:author="2024-07-17 additions" w:date="2024-07-17T14:23:00Z" w16du:dateUtc="2024-07-17T18:23:00Z"/>
        </w:rPr>
      </w:pPr>
      <w:moveToRangeStart w:id="501" w:author="2024-07-17 additions" w:date="2024-07-17T14:23:00Z" w:name="move172118652"/>
    </w:p>
    <w:p w14:paraId="34B88658" w14:textId="77777777" w:rsidR="002E467E" w:rsidRDefault="0016622B">
      <w:pPr>
        <w:keepNext/>
        <w:rPr>
          <w:ins w:id="502" w:author="2024-07-17 additions" w:date="2024-07-17T14:23:00Z" w16du:dateUtc="2024-07-17T18:23:00Z"/>
        </w:rPr>
      </w:pPr>
      <w:proofErr w:type="spellStart"/>
      <w:moveTo w:id="503" w:author="2024-07-17 additions" w:date="2024-07-17T14:23:00Z" w16du:dateUtc="2024-07-17T18:23:00Z">
        <w:r>
          <w:t>conftech_az</w:t>
        </w:r>
        <w:proofErr w:type="spellEnd"/>
        <w:r>
          <w:t xml:space="preserve"> How confident are you that election systems in Maricopa County, AZ will be secure from hacking and other technological threats</w:t>
        </w:r>
      </w:moveTo>
      <w:moveToRangeEnd w:id="501"/>
      <w:ins w:id="504" w:author="2024-07-17 additions" w:date="2024-07-17T14:23:00Z" w16du:dateUtc="2024-07-17T18:23:00Z">
        <w:r w:rsidR="00000000">
          <w:t>?</w:t>
        </w:r>
      </w:ins>
    </w:p>
    <w:p w14:paraId="028F1DB4" w14:textId="26069EEF" w:rsidR="00DC0547" w:rsidRDefault="00DC0547" w:rsidP="00DC0547">
      <w:pPr>
        <w:pStyle w:val="ListParagraph"/>
        <w:keepNext/>
        <w:numPr>
          <w:ilvl w:val="0"/>
          <w:numId w:val="4"/>
        </w:numPr>
      </w:pPr>
      <w:r>
        <w:t xml:space="preserve">Very </w:t>
      </w:r>
      <w:proofErr w:type="gramStart"/>
      <w:r>
        <w:t>confident  (</w:t>
      </w:r>
      <w:proofErr w:type="gramEnd"/>
      <w:r>
        <w:t xml:space="preserve">4) </w:t>
      </w:r>
    </w:p>
    <w:p w14:paraId="4773235C" w14:textId="77777777" w:rsidR="00DC0547" w:rsidRDefault="00DC0547" w:rsidP="00DC0547">
      <w:pPr>
        <w:pStyle w:val="ListParagraph"/>
        <w:keepNext/>
        <w:numPr>
          <w:ilvl w:val="0"/>
          <w:numId w:val="4"/>
        </w:numPr>
      </w:pPr>
      <w:r>
        <w:t xml:space="preserve">Somewhat </w:t>
      </w:r>
      <w:proofErr w:type="gramStart"/>
      <w:r>
        <w:t>confident  (</w:t>
      </w:r>
      <w:proofErr w:type="gramEnd"/>
      <w:r>
        <w:t xml:space="preserve">3) </w:t>
      </w:r>
    </w:p>
    <w:p w14:paraId="27205745" w14:textId="77777777" w:rsidR="00DC0547" w:rsidRDefault="00DC0547" w:rsidP="00DC0547">
      <w:pPr>
        <w:pStyle w:val="ListParagraph"/>
        <w:keepNext/>
        <w:numPr>
          <w:ilvl w:val="0"/>
          <w:numId w:val="4"/>
        </w:numPr>
      </w:pPr>
      <w:r>
        <w:t xml:space="preserve">Not too </w:t>
      </w:r>
      <w:proofErr w:type="gramStart"/>
      <w:r>
        <w:t>confident  (</w:t>
      </w:r>
      <w:proofErr w:type="gramEnd"/>
      <w:r>
        <w:t xml:space="preserve">2) </w:t>
      </w:r>
    </w:p>
    <w:p w14:paraId="1EC0AA31" w14:textId="670BFCCE" w:rsidR="00DC0547" w:rsidRDefault="00DC0547" w:rsidP="00DC0547">
      <w:pPr>
        <w:pStyle w:val="ListParagraph"/>
        <w:keepNext/>
        <w:numPr>
          <w:ilvl w:val="0"/>
          <w:numId w:val="4"/>
        </w:numPr>
      </w:pPr>
      <w:r>
        <w:t xml:space="preserve">Not at all </w:t>
      </w:r>
      <w:ins w:id="505" w:author="2024-07-17 additions" w:date="2024-07-17T14:23:00Z" w16du:dateUtc="2024-07-17T18:23:00Z">
        <w:r w:rsidR="00000000">
          <w:t>confident</w:t>
        </w:r>
      </w:ins>
      <w:del w:id="506" w:author="2024-07-17 additions" w:date="2024-07-17T14:23:00Z" w16du:dateUtc="2024-07-17T18:23:00Z">
        <w:r>
          <w:delText>committed</w:delText>
        </w:r>
      </w:del>
      <w:r>
        <w:t xml:space="preserve">  (1) </w:t>
      </w:r>
    </w:p>
    <w:p w14:paraId="51EE5DB3" w14:textId="77777777" w:rsidR="002E467E" w:rsidRDefault="002E467E">
      <w:pPr>
        <w:rPr>
          <w:ins w:id="507" w:author="2024-07-17 additions" w:date="2024-07-17T14:23:00Z" w16du:dateUtc="2024-07-17T18:23:00Z"/>
        </w:rPr>
      </w:pPr>
    </w:p>
    <w:p w14:paraId="408D8753" w14:textId="77777777" w:rsidR="002E467E" w:rsidRDefault="002E467E">
      <w:pPr>
        <w:pStyle w:val="QuestionSeparator"/>
        <w:rPr>
          <w:ins w:id="508"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2B74F82F" w14:textId="77777777">
        <w:tblPrEx>
          <w:tblCellMar>
            <w:top w:w="0" w:type="dxa"/>
            <w:bottom w:w="0" w:type="dxa"/>
          </w:tblCellMar>
        </w:tblPrEx>
        <w:trPr>
          <w:trHeight w:val="300"/>
          <w:ins w:id="509" w:author="2024-07-17 additions" w:date="2024-07-17T14:23:00Z" w16du:dateUtc="2024-07-17T18:23:00Z"/>
        </w:trPr>
        <w:tc>
          <w:tcPr>
            <w:tcW w:w="1368" w:type="dxa"/>
            <w:tcBorders>
              <w:top w:val="nil"/>
              <w:left w:val="nil"/>
              <w:bottom w:val="nil"/>
              <w:right w:val="nil"/>
            </w:tcBorders>
          </w:tcPr>
          <w:p w14:paraId="108D5931" w14:textId="77777777" w:rsidR="002E467E" w:rsidRDefault="00000000">
            <w:pPr>
              <w:rPr>
                <w:ins w:id="510" w:author="2024-07-17 additions" w:date="2024-07-17T14:23:00Z" w16du:dateUtc="2024-07-17T18:23:00Z"/>
                <w:color w:val="CCCCCC"/>
              </w:rPr>
            </w:pPr>
            <w:ins w:id="511" w:author="2024-07-17 additions" w:date="2024-07-17T14:23:00Z" w16du:dateUtc="2024-07-17T18:23:00Z">
              <w:r>
                <w:rPr>
                  <w:color w:val="CCCCCC"/>
                </w:rPr>
                <w:t>Page Break</w:t>
              </w:r>
            </w:ins>
          </w:p>
        </w:tc>
        <w:tc>
          <w:tcPr>
            <w:tcW w:w="8208" w:type="dxa"/>
            <w:tcBorders>
              <w:top w:val="nil"/>
              <w:left w:val="nil"/>
              <w:bottom w:val="nil"/>
              <w:right w:val="nil"/>
            </w:tcBorders>
          </w:tcPr>
          <w:p w14:paraId="19A35EB5" w14:textId="77777777" w:rsidR="002E467E" w:rsidRDefault="002E467E">
            <w:pPr>
              <w:pBdr>
                <w:top w:val="single" w:sz="8" w:space="0" w:color="CCCCCC"/>
              </w:pBdr>
              <w:spacing w:before="120" w:after="120" w:line="120" w:lineRule="auto"/>
              <w:jc w:val="center"/>
              <w:rPr>
                <w:ins w:id="512" w:author="2024-07-17 additions" w:date="2024-07-17T14:23:00Z" w16du:dateUtc="2024-07-17T18:23:00Z"/>
                <w:color w:val="CCCCCC"/>
              </w:rPr>
            </w:pPr>
          </w:p>
        </w:tc>
      </w:tr>
    </w:tbl>
    <w:p w14:paraId="4161DFEB" w14:textId="77777777" w:rsidR="002E467E" w:rsidRDefault="00000000">
      <w:pPr>
        <w:rPr>
          <w:ins w:id="513" w:author="2024-07-17 additions" w:date="2024-07-17T14:23:00Z" w16du:dateUtc="2024-07-17T18:23:00Z"/>
        </w:rPr>
      </w:pPr>
      <w:ins w:id="514" w:author="2024-07-17 additions" w:date="2024-07-17T14:23:00Z" w16du:dateUtc="2024-07-17T18:23:00Z">
        <w:r>
          <w:br w:type="page"/>
        </w:r>
      </w:ins>
    </w:p>
    <w:tbl>
      <w:tblPr>
        <w:tblStyle w:val="QQuestionIconTable"/>
        <w:tblW w:w="100" w:type="auto"/>
        <w:tblLook w:val="07E0" w:firstRow="1" w:lastRow="1" w:firstColumn="1" w:lastColumn="1" w:noHBand="1" w:noVBand="1"/>
      </w:tblPr>
      <w:tblGrid>
        <w:gridCol w:w="380"/>
        <w:gridCol w:w="380"/>
      </w:tblGrid>
      <w:tr w:rsidR="002E467E" w14:paraId="1B2EBDB4" w14:textId="77777777">
        <w:trPr>
          <w:ins w:id="515" w:author="2024-07-17 additions" w:date="2024-07-17T14:23:00Z" w16du:dateUtc="2024-07-17T18:23:00Z"/>
        </w:trPr>
        <w:tc>
          <w:tcPr>
            <w:tcW w:w="50" w:type="dxa"/>
          </w:tcPr>
          <w:p w14:paraId="62D800BA" w14:textId="77777777" w:rsidR="002E467E" w:rsidRDefault="00000000">
            <w:pPr>
              <w:keepNext/>
              <w:rPr>
                <w:ins w:id="516" w:author="2024-07-17 additions" w:date="2024-07-17T14:23:00Z" w16du:dateUtc="2024-07-17T18:23:00Z"/>
              </w:rPr>
            </w:pPr>
            <w:ins w:id="517" w:author="2024-07-17 additions" w:date="2024-07-17T14:23:00Z" w16du:dateUtc="2024-07-17T18:23:00Z">
              <w:r>
                <w:rPr>
                  <w:noProof/>
                </w:rPr>
                <w:lastRenderedPageBreak/>
                <w:drawing>
                  <wp:inline distT="0" distB="0" distL="0" distR="0" wp14:anchorId="6B305BEF" wp14:editId="3943CCD8">
                    <wp:extent cx="228600" cy="228600"/>
                    <wp:effectExtent l="0" t="0" r="0" b="0"/>
                    <wp:docPr id="164346898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c>
          <w:tcPr>
            <w:tcW w:w="50" w:type="dxa"/>
          </w:tcPr>
          <w:p w14:paraId="13A0CEEB" w14:textId="77777777" w:rsidR="002E467E" w:rsidRDefault="00000000">
            <w:pPr>
              <w:keepNext/>
              <w:rPr>
                <w:ins w:id="518" w:author="2024-07-17 additions" w:date="2024-07-17T14:23:00Z" w16du:dateUtc="2024-07-17T18:23:00Z"/>
              </w:rPr>
            </w:pPr>
            <w:ins w:id="519" w:author="2024-07-17 additions" w:date="2024-07-17T14:23:00Z" w16du:dateUtc="2024-07-17T18:23:00Z">
              <w:r>
                <w:rPr>
                  <w:noProof/>
                </w:rPr>
                <w:drawing>
                  <wp:inline distT="0" distB="0" distL="0" distR="0" wp14:anchorId="79165F65" wp14:editId="6A56993B">
                    <wp:extent cx="228600" cy="228600"/>
                    <wp:effectExtent l="0" t="0" r="0" b="0"/>
                    <wp:docPr id="19095031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0A7D3568" w14:textId="77777777" w:rsidR="00DC0547" w:rsidRDefault="00DC0547"/>
    <w:p w14:paraId="13569478" w14:textId="77777777" w:rsidR="00E67BD3" w:rsidRDefault="0016622B">
      <w:pPr>
        <w:keepNext/>
      </w:pPr>
      <w:commentRangeStart w:id="520"/>
      <w:commentRangeStart w:id="521"/>
      <w:proofErr w:type="spellStart"/>
      <w:r>
        <w:t>expctfraud_az</w:t>
      </w:r>
      <w:proofErr w:type="spellEnd"/>
      <w:r>
        <w:t xml:space="preserve"> </w:t>
      </w:r>
      <w:commentRangeEnd w:id="520"/>
      <w:r>
        <w:rPr>
          <w:rStyle w:val="CommentReference"/>
        </w:rPr>
        <w:commentReference w:id="520"/>
      </w:r>
      <w:commentRangeEnd w:id="521"/>
      <w:r>
        <w:rPr>
          <w:rStyle w:val="CommentReference"/>
        </w:rPr>
        <w:commentReference w:id="521"/>
      </w:r>
      <w:r>
        <w:t>How likely do you think any or all of the following will happen during this year´s elections in Maricopa County, AZ?</w:t>
      </w:r>
    </w:p>
    <w:tbl>
      <w:tblPr>
        <w:tblStyle w:val="QQuestionTable"/>
        <w:tblW w:w="9576" w:type="auto"/>
        <w:tblLook w:val="07E0" w:firstRow="1" w:lastRow="1" w:firstColumn="1" w:lastColumn="1" w:noHBand="1" w:noVBand="1"/>
        <w:tblPrChange w:id="522" w:author="2024-07-17 additions" w:date="2024-07-17T14:23:00Z" w16du:dateUtc="2024-07-17T18:23:00Z">
          <w:tblPr>
            <w:tblStyle w:val="QQuestionTable"/>
            <w:tblW w:w="9576" w:type="auto"/>
            <w:tblLook w:val="07E0" w:firstRow="1" w:lastRow="1" w:firstColumn="1" w:lastColumn="1" w:noHBand="1" w:noVBand="1"/>
          </w:tblPr>
        </w:tblPrChange>
      </w:tblPr>
      <w:tblGrid>
        <w:gridCol w:w="1888"/>
        <w:gridCol w:w="1862"/>
        <w:gridCol w:w="1886"/>
        <w:gridCol w:w="1862"/>
        <w:gridCol w:w="1862"/>
        <w:tblGridChange w:id="523">
          <w:tblGrid>
            <w:gridCol w:w="1888"/>
            <w:gridCol w:w="1862"/>
            <w:gridCol w:w="1886"/>
            <w:gridCol w:w="1862"/>
            <w:gridCol w:w="1862"/>
          </w:tblGrid>
        </w:tblGridChange>
      </w:tblGrid>
      <w:tr w:rsidR="00E67BD3" w14:paraId="1356947E" w14:textId="77777777" w:rsidTr="002E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Change w:id="524" w:author="2024-07-17 additions" w:date="2024-07-17T14:23:00Z" w16du:dateUtc="2024-07-17T18:23:00Z">
              <w:tcPr>
                <w:tcW w:w="1915" w:type="dxa"/>
              </w:tcPr>
            </w:tcPrChange>
          </w:tcPr>
          <w:p w14:paraId="13569479" w14:textId="77777777" w:rsidR="00E67BD3" w:rsidRDefault="00E67BD3">
            <w:pPr>
              <w:keepNext/>
              <w:cnfStyle w:val="101000000000" w:firstRow="1" w:lastRow="0" w:firstColumn="1" w:lastColumn="0" w:oddVBand="0" w:evenVBand="0" w:oddHBand="0" w:evenHBand="0" w:firstRowFirstColumn="0" w:firstRowLastColumn="0" w:lastRowFirstColumn="0" w:lastRowLastColumn="0"/>
            </w:pPr>
          </w:p>
        </w:tc>
        <w:tc>
          <w:tcPr>
            <w:tcW w:w="1915" w:type="dxa"/>
            <w:tcPrChange w:id="525" w:author="2024-07-17 additions" w:date="2024-07-17T14:23:00Z" w16du:dateUtc="2024-07-17T18:23:00Z">
              <w:tcPr>
                <w:tcW w:w="1915" w:type="dxa"/>
              </w:tcPr>
            </w:tcPrChange>
          </w:tcPr>
          <w:p w14:paraId="1356947A" w14:textId="77777777" w:rsidR="00E67BD3" w:rsidRDefault="0016622B">
            <w:pPr>
              <w:cnfStyle w:val="100000000000" w:firstRow="1" w:lastRow="0" w:firstColumn="0" w:lastColumn="0" w:oddVBand="0" w:evenVBand="0" w:oddHBand="0" w:evenHBand="0" w:firstRowFirstColumn="0" w:firstRowLastColumn="0" w:lastRowFirstColumn="0" w:lastRowLastColumn="0"/>
            </w:pPr>
            <w:r>
              <w:t>Very likely (4)</w:t>
            </w:r>
          </w:p>
        </w:tc>
        <w:tc>
          <w:tcPr>
            <w:tcW w:w="1915" w:type="dxa"/>
            <w:tcPrChange w:id="526" w:author="2024-07-17 additions" w:date="2024-07-17T14:23:00Z" w16du:dateUtc="2024-07-17T18:23:00Z">
              <w:tcPr>
                <w:tcW w:w="1915" w:type="dxa"/>
              </w:tcPr>
            </w:tcPrChange>
          </w:tcPr>
          <w:p w14:paraId="1356947B" w14:textId="77777777" w:rsidR="00E67BD3" w:rsidRDefault="0016622B">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Change w:id="527" w:author="2024-07-17 additions" w:date="2024-07-17T14:23:00Z" w16du:dateUtc="2024-07-17T18:23:00Z">
              <w:tcPr>
                <w:tcW w:w="1915" w:type="dxa"/>
              </w:tcPr>
            </w:tcPrChange>
          </w:tcPr>
          <w:p w14:paraId="1356947C" w14:textId="77777777" w:rsidR="00E67BD3" w:rsidRDefault="0016622B">
            <w:pPr>
              <w:cnfStyle w:val="100000000000" w:firstRow="1" w:lastRow="0" w:firstColumn="0" w:lastColumn="0" w:oddVBand="0" w:evenVBand="0" w:oddHBand="0" w:evenHBand="0" w:firstRowFirstColumn="0" w:firstRowLastColumn="0" w:lastRowFirstColumn="0" w:lastRowLastColumn="0"/>
            </w:pPr>
            <w:r>
              <w:t>Not too likely (2)</w:t>
            </w:r>
          </w:p>
        </w:tc>
        <w:tc>
          <w:tcPr>
            <w:tcW w:w="1915" w:type="dxa"/>
            <w:tcPrChange w:id="528" w:author="2024-07-17 additions" w:date="2024-07-17T14:23:00Z" w16du:dateUtc="2024-07-17T18:23:00Z">
              <w:tcPr>
                <w:tcW w:w="1915" w:type="dxa"/>
              </w:tcPr>
            </w:tcPrChange>
          </w:tcPr>
          <w:p w14:paraId="1356947D" w14:textId="77777777" w:rsidR="00E67BD3" w:rsidRDefault="0016622B">
            <w:pPr>
              <w:cnfStyle w:val="100000000000" w:firstRow="1" w:lastRow="0" w:firstColumn="0" w:lastColumn="0" w:oddVBand="0" w:evenVBand="0" w:oddHBand="0" w:evenHBand="0" w:firstRowFirstColumn="0" w:firstRowLastColumn="0" w:lastRowFirstColumn="0" w:lastRowLastColumn="0"/>
            </w:pPr>
            <w:r>
              <w:t>Not likely at all (1)</w:t>
            </w:r>
          </w:p>
        </w:tc>
      </w:tr>
      <w:tr w:rsidR="00E67BD3" w14:paraId="13569484" w14:textId="77777777" w:rsidTr="002E467E">
        <w:tc>
          <w:tcPr>
            <w:cnfStyle w:val="001000000000" w:firstRow="0" w:lastRow="0" w:firstColumn="1" w:lastColumn="0" w:oddVBand="0" w:evenVBand="0" w:oddHBand="0" w:evenHBand="0" w:firstRowFirstColumn="0" w:firstRowLastColumn="0" w:lastRowFirstColumn="0" w:lastRowLastColumn="0"/>
            <w:tcW w:w="1915" w:type="dxa"/>
            <w:tcPrChange w:id="529" w:author="2024-07-17 additions" w:date="2024-07-17T14:23:00Z" w16du:dateUtc="2024-07-17T18:23:00Z">
              <w:tcPr>
                <w:tcW w:w="1915" w:type="dxa"/>
              </w:tcPr>
            </w:tcPrChange>
          </w:tcPr>
          <w:p w14:paraId="1356947F" w14:textId="77777777" w:rsidR="00E67BD3" w:rsidRDefault="0016622B">
            <w:pPr>
              <w:keepNext/>
            </w:pPr>
            <w:r>
              <w:t xml:space="preserve">There will be voter fraud, that is, people who are not eligible to vote will vote, or vote more than once (1) </w:t>
            </w:r>
          </w:p>
        </w:tc>
        <w:tc>
          <w:tcPr>
            <w:tcW w:w="1915" w:type="dxa"/>
            <w:tcPrChange w:id="530" w:author="2024-07-17 additions" w:date="2024-07-17T14:23:00Z" w16du:dateUtc="2024-07-17T18:23:00Z">
              <w:tcPr>
                <w:tcW w:w="1915" w:type="dxa"/>
              </w:tcPr>
            </w:tcPrChange>
          </w:tcPr>
          <w:p w14:paraId="1356948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31" w:author="2024-07-17 additions" w:date="2024-07-17T14:23:00Z" w16du:dateUtc="2024-07-17T18:23:00Z">
              <w:tcPr>
                <w:tcW w:w="1915" w:type="dxa"/>
              </w:tcPr>
            </w:tcPrChange>
          </w:tcPr>
          <w:p w14:paraId="1356948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32" w:author="2024-07-17 additions" w:date="2024-07-17T14:23:00Z" w16du:dateUtc="2024-07-17T18:23:00Z">
              <w:tcPr>
                <w:tcW w:w="1915" w:type="dxa"/>
              </w:tcPr>
            </w:tcPrChange>
          </w:tcPr>
          <w:p w14:paraId="1356948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33" w:author="2024-07-17 additions" w:date="2024-07-17T14:23:00Z" w16du:dateUtc="2024-07-17T18:23:00Z">
              <w:tcPr>
                <w:tcW w:w="1915" w:type="dxa"/>
              </w:tcPr>
            </w:tcPrChange>
          </w:tcPr>
          <w:p w14:paraId="1356948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48A" w14:textId="77777777" w:rsidTr="002E467E">
        <w:tc>
          <w:tcPr>
            <w:cnfStyle w:val="001000000000" w:firstRow="0" w:lastRow="0" w:firstColumn="1" w:lastColumn="0" w:oddVBand="0" w:evenVBand="0" w:oddHBand="0" w:evenHBand="0" w:firstRowFirstColumn="0" w:firstRowLastColumn="0" w:lastRowFirstColumn="0" w:lastRowLastColumn="0"/>
            <w:tcW w:w="1915" w:type="dxa"/>
            <w:tcPrChange w:id="534" w:author="2024-07-17 additions" w:date="2024-07-17T14:23:00Z" w16du:dateUtc="2024-07-17T18:23:00Z">
              <w:tcPr>
                <w:tcW w:w="1915" w:type="dxa"/>
              </w:tcPr>
            </w:tcPrChange>
          </w:tcPr>
          <w:p w14:paraId="13569485" w14:textId="77777777" w:rsidR="00E67BD3" w:rsidRDefault="0016622B">
            <w:pPr>
              <w:keepNext/>
            </w:pPr>
            <w:r>
              <w:t xml:space="preserve">Many votes will not actually be counted (2) </w:t>
            </w:r>
          </w:p>
        </w:tc>
        <w:tc>
          <w:tcPr>
            <w:tcW w:w="1915" w:type="dxa"/>
            <w:tcPrChange w:id="535" w:author="2024-07-17 additions" w:date="2024-07-17T14:23:00Z" w16du:dateUtc="2024-07-17T18:23:00Z">
              <w:tcPr>
                <w:tcW w:w="1915" w:type="dxa"/>
              </w:tcPr>
            </w:tcPrChange>
          </w:tcPr>
          <w:p w14:paraId="1356948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36" w:author="2024-07-17 additions" w:date="2024-07-17T14:23:00Z" w16du:dateUtc="2024-07-17T18:23:00Z">
              <w:tcPr>
                <w:tcW w:w="1915" w:type="dxa"/>
              </w:tcPr>
            </w:tcPrChange>
          </w:tcPr>
          <w:p w14:paraId="1356948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37" w:author="2024-07-17 additions" w:date="2024-07-17T14:23:00Z" w16du:dateUtc="2024-07-17T18:23:00Z">
              <w:tcPr>
                <w:tcW w:w="1915" w:type="dxa"/>
              </w:tcPr>
            </w:tcPrChange>
          </w:tcPr>
          <w:p w14:paraId="1356948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38" w:author="2024-07-17 additions" w:date="2024-07-17T14:23:00Z" w16du:dateUtc="2024-07-17T18:23:00Z">
              <w:tcPr>
                <w:tcW w:w="1915" w:type="dxa"/>
              </w:tcPr>
            </w:tcPrChange>
          </w:tcPr>
          <w:p w14:paraId="1356948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490" w14:textId="77777777" w:rsidTr="002E467E">
        <w:tc>
          <w:tcPr>
            <w:cnfStyle w:val="001000000000" w:firstRow="0" w:lastRow="0" w:firstColumn="1" w:lastColumn="0" w:oddVBand="0" w:evenVBand="0" w:oddHBand="0" w:evenHBand="0" w:firstRowFirstColumn="0" w:firstRowLastColumn="0" w:lastRowFirstColumn="0" w:lastRowLastColumn="0"/>
            <w:tcW w:w="1915" w:type="dxa"/>
            <w:tcPrChange w:id="539" w:author="2024-07-17 additions" w:date="2024-07-17T14:23:00Z" w16du:dateUtc="2024-07-17T18:23:00Z">
              <w:tcPr>
                <w:tcW w:w="1915" w:type="dxa"/>
              </w:tcPr>
            </w:tcPrChange>
          </w:tcPr>
          <w:p w14:paraId="1356948B" w14:textId="77777777" w:rsidR="00E67BD3" w:rsidRDefault="0016622B">
            <w:pPr>
              <w:keepNext/>
            </w:pPr>
            <w:r>
              <w:t xml:space="preserve">Many people will show up to vote and be told they are not eligible (3) </w:t>
            </w:r>
          </w:p>
        </w:tc>
        <w:tc>
          <w:tcPr>
            <w:tcW w:w="1915" w:type="dxa"/>
            <w:tcPrChange w:id="540" w:author="2024-07-17 additions" w:date="2024-07-17T14:23:00Z" w16du:dateUtc="2024-07-17T18:23:00Z">
              <w:tcPr>
                <w:tcW w:w="1915" w:type="dxa"/>
              </w:tcPr>
            </w:tcPrChange>
          </w:tcPr>
          <w:p w14:paraId="1356948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41" w:author="2024-07-17 additions" w:date="2024-07-17T14:23:00Z" w16du:dateUtc="2024-07-17T18:23:00Z">
              <w:tcPr>
                <w:tcW w:w="1915" w:type="dxa"/>
              </w:tcPr>
            </w:tcPrChange>
          </w:tcPr>
          <w:p w14:paraId="1356948D"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42" w:author="2024-07-17 additions" w:date="2024-07-17T14:23:00Z" w16du:dateUtc="2024-07-17T18:23:00Z">
              <w:tcPr>
                <w:tcW w:w="1915" w:type="dxa"/>
              </w:tcPr>
            </w:tcPrChange>
          </w:tcPr>
          <w:p w14:paraId="1356948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43" w:author="2024-07-17 additions" w:date="2024-07-17T14:23:00Z" w16du:dateUtc="2024-07-17T18:23:00Z">
              <w:tcPr>
                <w:tcW w:w="1915" w:type="dxa"/>
              </w:tcPr>
            </w:tcPrChange>
          </w:tcPr>
          <w:p w14:paraId="1356948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496" w14:textId="77777777" w:rsidTr="002E467E">
        <w:tc>
          <w:tcPr>
            <w:cnfStyle w:val="001000000000" w:firstRow="0" w:lastRow="0" w:firstColumn="1" w:lastColumn="0" w:oddVBand="0" w:evenVBand="0" w:oddHBand="0" w:evenHBand="0" w:firstRowFirstColumn="0" w:firstRowLastColumn="0" w:lastRowFirstColumn="0" w:lastRowLastColumn="0"/>
            <w:tcW w:w="1915" w:type="dxa"/>
            <w:tcPrChange w:id="544" w:author="2024-07-17 additions" w:date="2024-07-17T14:23:00Z" w16du:dateUtc="2024-07-17T18:23:00Z">
              <w:tcPr>
                <w:tcW w:w="1915" w:type="dxa"/>
              </w:tcPr>
            </w:tcPrChange>
          </w:tcPr>
          <w:p w14:paraId="13569491" w14:textId="77777777" w:rsidR="00E67BD3" w:rsidRDefault="0016622B">
            <w:pPr>
              <w:keepNext/>
            </w:pPr>
            <w:r>
              <w:t xml:space="preserve">A foreign country will tamper with the votes cast in this area to change the results (4) </w:t>
            </w:r>
          </w:p>
        </w:tc>
        <w:tc>
          <w:tcPr>
            <w:tcW w:w="1915" w:type="dxa"/>
            <w:tcPrChange w:id="545" w:author="2024-07-17 additions" w:date="2024-07-17T14:23:00Z" w16du:dateUtc="2024-07-17T18:23:00Z">
              <w:tcPr>
                <w:tcW w:w="1915" w:type="dxa"/>
              </w:tcPr>
            </w:tcPrChange>
          </w:tcPr>
          <w:p w14:paraId="1356949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46" w:author="2024-07-17 additions" w:date="2024-07-17T14:23:00Z" w16du:dateUtc="2024-07-17T18:23:00Z">
              <w:tcPr>
                <w:tcW w:w="1915" w:type="dxa"/>
              </w:tcPr>
            </w:tcPrChange>
          </w:tcPr>
          <w:p w14:paraId="1356949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47" w:author="2024-07-17 additions" w:date="2024-07-17T14:23:00Z" w16du:dateUtc="2024-07-17T18:23:00Z">
              <w:tcPr>
                <w:tcW w:w="1915" w:type="dxa"/>
              </w:tcPr>
            </w:tcPrChange>
          </w:tcPr>
          <w:p w14:paraId="13569494"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48" w:author="2024-07-17 additions" w:date="2024-07-17T14:23:00Z" w16du:dateUtc="2024-07-17T18:23:00Z">
              <w:tcPr>
                <w:tcW w:w="1915" w:type="dxa"/>
              </w:tcPr>
            </w:tcPrChange>
          </w:tcPr>
          <w:p w14:paraId="13569495"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49C" w14:textId="77777777" w:rsidTr="002E467E">
        <w:tc>
          <w:tcPr>
            <w:cnfStyle w:val="001000000000" w:firstRow="0" w:lastRow="0" w:firstColumn="1" w:lastColumn="0" w:oddVBand="0" w:evenVBand="0" w:oddHBand="0" w:evenHBand="0" w:firstRowFirstColumn="0" w:firstRowLastColumn="0" w:lastRowFirstColumn="0" w:lastRowLastColumn="0"/>
            <w:tcW w:w="1915" w:type="dxa"/>
            <w:tcPrChange w:id="549" w:author="2024-07-17 additions" w:date="2024-07-17T14:23:00Z" w16du:dateUtc="2024-07-17T18:23:00Z">
              <w:tcPr>
                <w:tcW w:w="1915" w:type="dxa"/>
              </w:tcPr>
            </w:tcPrChange>
          </w:tcPr>
          <w:p w14:paraId="13569497" w14:textId="77777777" w:rsidR="00E67BD3" w:rsidRDefault="0016622B">
            <w:pPr>
              <w:keepNext/>
            </w:pPr>
            <w:r>
              <w:t xml:space="preserve">Election officials in Maricopa County, Arizona will try to discourage some people from voting (5) </w:t>
            </w:r>
          </w:p>
        </w:tc>
        <w:tc>
          <w:tcPr>
            <w:tcW w:w="1915" w:type="dxa"/>
            <w:tcPrChange w:id="550" w:author="2024-07-17 additions" w:date="2024-07-17T14:23:00Z" w16du:dateUtc="2024-07-17T18:23:00Z">
              <w:tcPr>
                <w:tcW w:w="1915" w:type="dxa"/>
              </w:tcPr>
            </w:tcPrChange>
          </w:tcPr>
          <w:p w14:paraId="1356949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51" w:author="2024-07-17 additions" w:date="2024-07-17T14:23:00Z" w16du:dateUtc="2024-07-17T18:23:00Z">
              <w:tcPr>
                <w:tcW w:w="1915" w:type="dxa"/>
              </w:tcPr>
            </w:tcPrChange>
          </w:tcPr>
          <w:p w14:paraId="1356949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52" w:author="2024-07-17 additions" w:date="2024-07-17T14:23:00Z" w16du:dateUtc="2024-07-17T18:23:00Z">
              <w:tcPr>
                <w:tcW w:w="1915" w:type="dxa"/>
              </w:tcPr>
            </w:tcPrChange>
          </w:tcPr>
          <w:p w14:paraId="1356949A"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53" w:author="2024-07-17 additions" w:date="2024-07-17T14:23:00Z" w16du:dateUtc="2024-07-17T18:23:00Z">
              <w:tcPr>
                <w:tcW w:w="1915" w:type="dxa"/>
              </w:tcPr>
            </w:tcPrChange>
          </w:tcPr>
          <w:p w14:paraId="1356949B"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56949D" w14:textId="77777777" w:rsidR="00E67BD3" w:rsidRDefault="00E67BD3"/>
    <w:p w14:paraId="1356949E" w14:textId="77777777" w:rsidR="00E67BD3" w:rsidRDefault="00E67BD3"/>
    <w:p w14:paraId="1356949F" w14:textId="77777777" w:rsidR="00E67BD3" w:rsidRDefault="0016622B">
      <w:pPr>
        <w:pStyle w:val="BlockEndLabel"/>
      </w:pPr>
      <w:r>
        <w:t>End of Block: Trust and Confidence in Elections in Maricopa County, AZ</w:t>
      </w:r>
    </w:p>
    <w:p w14:paraId="135694A0" w14:textId="77777777" w:rsidR="00E67BD3" w:rsidRDefault="00E67BD3">
      <w:pPr>
        <w:pStyle w:val="BlockSeparator"/>
      </w:pPr>
    </w:p>
    <w:p w14:paraId="135694A1" w14:textId="77777777" w:rsidR="00E67BD3" w:rsidRDefault="0016622B">
      <w:pPr>
        <w:pStyle w:val="BlockStartLabel"/>
      </w:pPr>
      <w:r>
        <w:t>Start of Block: Concern for Safety of Voters in Maricopa County, AZ</w:t>
      </w:r>
    </w:p>
    <w:tbl>
      <w:tblPr>
        <w:tblStyle w:val="QQuestionIconTable"/>
        <w:tblW w:w="100" w:type="auto"/>
        <w:tblLook w:val="07E0" w:firstRow="1" w:lastRow="1" w:firstColumn="1" w:lastColumn="1" w:noHBand="1" w:noVBand="1"/>
      </w:tblPr>
      <w:tblGrid>
        <w:gridCol w:w="380"/>
        <w:gridCol w:w="380"/>
      </w:tblGrid>
      <w:tr w:rsidR="00E67BD3" w14:paraId="135694A4" w14:textId="77777777">
        <w:tc>
          <w:tcPr>
            <w:tcW w:w="50" w:type="dxa"/>
          </w:tcPr>
          <w:p w14:paraId="135694A2" w14:textId="174149DF" w:rsidR="00E67BD3" w:rsidRDefault="00000000">
            <w:pPr>
              <w:keepNext/>
            </w:pPr>
            <w:ins w:id="554" w:author="2024-07-17 additions" w:date="2024-07-17T14:23:00Z" w16du:dateUtc="2024-07-17T18:23:00Z">
              <w:r>
                <w:rPr>
                  <w:noProof/>
                </w:rPr>
                <w:drawing>
                  <wp:inline distT="0" distB="0" distL="0" distR="0" wp14:anchorId="3EBBB6E5" wp14:editId="42644296">
                    <wp:extent cx="228600" cy="228600"/>
                    <wp:effectExtent l="0" t="0" r="0" b="0"/>
                    <wp:docPr id="6892162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del w:id="555" w:author="2024-07-17 additions" w:date="2024-07-17T14:23:00Z" w16du:dateUtc="2024-07-17T18:23:00Z">
              <w:r w:rsidR="0016622B">
                <w:rPr>
                  <w:noProof/>
                </w:rPr>
                <w:drawing>
                  <wp:inline distT="0" distB="0" distL="0" distR="0" wp14:anchorId="13569688" wp14:editId="13569689">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c>
          <w:tcPr>
            <w:tcW w:w="50" w:type="dxa"/>
          </w:tcPr>
          <w:p w14:paraId="135694A3" w14:textId="1B5B54B4" w:rsidR="00E67BD3" w:rsidRDefault="00000000">
            <w:pPr>
              <w:keepNext/>
            </w:pPr>
            <w:ins w:id="556" w:author="2024-07-17 additions" w:date="2024-07-17T14:23:00Z" w16du:dateUtc="2024-07-17T18:23:00Z">
              <w:r>
                <w:rPr>
                  <w:noProof/>
                </w:rPr>
                <w:drawing>
                  <wp:inline distT="0" distB="0" distL="0" distR="0" wp14:anchorId="19CD3990" wp14:editId="7125F751">
                    <wp:extent cx="228600" cy="228600"/>
                    <wp:effectExtent l="0" t="0" r="0" b="0"/>
                    <wp:docPr id="8233786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del w:id="557" w:author="2024-07-17 additions" w:date="2024-07-17T14:23:00Z" w16du:dateUtc="2024-07-17T18:23:00Z">
              <w:r w:rsidR="0016622B">
                <w:rPr>
                  <w:noProof/>
                </w:rPr>
                <w:drawing>
                  <wp:inline distT="0" distB="0" distL="0" distR="0" wp14:anchorId="1356968A" wp14:editId="1356968B">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r>
    </w:tbl>
    <w:p w14:paraId="135694A5" w14:textId="77777777" w:rsidR="00E67BD3" w:rsidRDefault="00E67BD3"/>
    <w:p w14:paraId="135694A6" w14:textId="77777777" w:rsidR="00E67BD3" w:rsidRDefault="0016622B">
      <w:pPr>
        <w:keepNext/>
      </w:pPr>
      <w:proofErr w:type="spellStart"/>
      <w:r>
        <w:lastRenderedPageBreak/>
        <w:t>violence_az</w:t>
      </w:r>
      <w:proofErr w:type="spellEnd"/>
      <w:r>
        <w:t xml:space="preserve"> Thinking about Maricopa County, AZ, how concerned should voters feel about potential violence, threats of violence, or intimidation while voting in person at their local polling place?</w:t>
      </w:r>
      <w:r>
        <w:br/>
      </w:r>
    </w:p>
    <w:p w14:paraId="135694A7" w14:textId="77777777" w:rsidR="00E67BD3" w:rsidRDefault="0016622B">
      <w:pPr>
        <w:pStyle w:val="ListParagraph"/>
        <w:keepNext/>
        <w:numPr>
          <w:ilvl w:val="0"/>
          <w:numId w:val="4"/>
        </w:numPr>
      </w:pPr>
      <w:r>
        <w:t xml:space="preserve">Very </w:t>
      </w:r>
      <w:proofErr w:type="gramStart"/>
      <w:r>
        <w:t>concerned  (</w:t>
      </w:r>
      <w:proofErr w:type="gramEnd"/>
      <w:r>
        <w:t xml:space="preserve">4) </w:t>
      </w:r>
    </w:p>
    <w:p w14:paraId="135694A8" w14:textId="77777777" w:rsidR="00E67BD3" w:rsidRDefault="0016622B">
      <w:pPr>
        <w:pStyle w:val="ListParagraph"/>
        <w:keepNext/>
        <w:numPr>
          <w:ilvl w:val="0"/>
          <w:numId w:val="4"/>
        </w:numPr>
      </w:pPr>
      <w:r>
        <w:t xml:space="preserve">Somewhat </w:t>
      </w:r>
      <w:proofErr w:type="gramStart"/>
      <w:r>
        <w:t>concerned  (</w:t>
      </w:r>
      <w:proofErr w:type="gramEnd"/>
      <w:r>
        <w:t xml:space="preserve">3) </w:t>
      </w:r>
    </w:p>
    <w:p w14:paraId="135694A9" w14:textId="77777777" w:rsidR="00E67BD3" w:rsidRDefault="0016622B">
      <w:pPr>
        <w:pStyle w:val="ListParagraph"/>
        <w:keepNext/>
        <w:numPr>
          <w:ilvl w:val="0"/>
          <w:numId w:val="4"/>
        </w:numPr>
      </w:pPr>
      <w:r>
        <w:t xml:space="preserve">Somewhat </w:t>
      </w:r>
      <w:proofErr w:type="gramStart"/>
      <w:r>
        <w:t>unconcerned  (</w:t>
      </w:r>
      <w:proofErr w:type="gramEnd"/>
      <w:r>
        <w:t xml:space="preserve">2) </w:t>
      </w:r>
    </w:p>
    <w:p w14:paraId="135694AA" w14:textId="77777777" w:rsidR="00E67BD3" w:rsidRDefault="0016622B">
      <w:pPr>
        <w:pStyle w:val="ListParagraph"/>
        <w:keepNext/>
        <w:numPr>
          <w:ilvl w:val="0"/>
          <w:numId w:val="4"/>
        </w:numPr>
      </w:pPr>
      <w:r>
        <w:t xml:space="preserve">Not at all </w:t>
      </w:r>
      <w:proofErr w:type="gramStart"/>
      <w:r>
        <w:t>concerned  (</w:t>
      </w:r>
      <w:proofErr w:type="gramEnd"/>
      <w:r>
        <w:t xml:space="preserve">1) </w:t>
      </w:r>
    </w:p>
    <w:p w14:paraId="135694AB" w14:textId="77777777" w:rsidR="00E67BD3" w:rsidRDefault="00E67BD3"/>
    <w:p w14:paraId="135694AC"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Change w:id="558" w:author="2024-07-17 additions" w:date="2024-07-17T14:23:00Z" w16du:dateUtc="2024-07-17T18:23:00Z">
          <w:tblPr>
            <w:tblStyle w:val="QQuestionIconTable"/>
            <w:tblW w:w="100" w:type="auto"/>
            <w:tblLook w:val="07E0" w:firstRow="1" w:lastRow="1" w:firstColumn="1" w:lastColumn="1" w:noHBand="1" w:noVBand="1"/>
          </w:tblPr>
        </w:tblPrChange>
      </w:tblPr>
      <w:tblGrid>
        <w:gridCol w:w="1348"/>
        <w:gridCol w:w="8002"/>
        <w:tblGridChange w:id="559">
          <w:tblGrid>
            <w:gridCol w:w="10"/>
            <w:gridCol w:w="370"/>
            <w:gridCol w:w="380"/>
            <w:gridCol w:w="598"/>
            <w:gridCol w:w="8002"/>
          </w:tblGrid>
        </w:tblGridChange>
      </w:tblGrid>
      <w:tr w:rsidR="00E67BD3" w14:paraId="135694AF" w14:textId="77777777">
        <w:tblPrEx>
          <w:tblCellMar>
            <w:top w:w="0" w:type="dxa"/>
            <w:bottom w:w="0" w:type="dxa"/>
          </w:tblCellMar>
        </w:tblPrEx>
        <w:trPr>
          <w:trHeight w:val="300"/>
          <w:trPrChange w:id="560" w:author="2024-07-17 additions" w:date="2024-07-17T14:23:00Z" w16du:dateUtc="2024-07-17T18:23:00Z">
            <w:trPr>
              <w:gridAfter w:val="0"/>
            </w:trPr>
          </w:trPrChange>
        </w:trPr>
        <w:tc>
          <w:tcPr>
            <w:tcW w:w="1368" w:type="dxa"/>
            <w:tcBorders>
              <w:top w:val="nil"/>
              <w:left w:val="nil"/>
              <w:bottom w:val="nil"/>
              <w:right w:val="nil"/>
            </w:tcBorders>
            <w:tcPrChange w:id="561" w:author="2024-07-17 additions" w:date="2024-07-17T14:23:00Z" w16du:dateUtc="2024-07-17T18:23:00Z">
              <w:tcPr>
                <w:tcW w:w="50" w:type="dxa"/>
                <w:gridSpan w:val="2"/>
              </w:tcPr>
            </w:tcPrChange>
          </w:tcPr>
          <w:p w14:paraId="135694AD" w14:textId="588DCC7F" w:rsidR="00E67BD3" w:rsidRDefault="00000000">
            <w:pPr>
              <w:rPr>
                <w:color w:val="CCCCCC"/>
                <w:rPrChange w:id="562" w:author="2024-07-17 additions" w:date="2024-07-17T14:23:00Z" w16du:dateUtc="2024-07-17T18:23:00Z">
                  <w:rPr/>
                </w:rPrChange>
              </w:rPr>
              <w:pPrChange w:id="563" w:author="2024-07-17 additions" w:date="2024-07-17T14:23:00Z" w16du:dateUtc="2024-07-17T18:23:00Z">
                <w:pPr>
                  <w:keepNext/>
                </w:pPr>
              </w:pPrChange>
            </w:pPr>
            <w:ins w:id="564" w:author="2024-07-17 additions" w:date="2024-07-17T14:23:00Z" w16du:dateUtc="2024-07-17T18:23:00Z">
              <w:r>
                <w:rPr>
                  <w:color w:val="CCCCCC"/>
                </w:rPr>
                <w:t>Page Break</w:t>
              </w:r>
            </w:ins>
            <w:del w:id="565" w:author="2024-07-17 additions" w:date="2024-07-17T14:23:00Z" w16du:dateUtc="2024-07-17T18:23:00Z">
              <w:r w:rsidR="0016622B">
                <w:rPr>
                  <w:noProof/>
                </w:rPr>
                <w:drawing>
                  <wp:inline distT="0" distB="0" distL="0" distR="0" wp14:anchorId="1356968C" wp14:editId="1356968D">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566" w:author="2024-07-17 additions" w:date="2024-07-17T14:23:00Z" w16du:dateUtc="2024-07-17T18:23:00Z">
              <w:tcPr>
                <w:tcW w:w="50" w:type="dxa"/>
              </w:tcPr>
            </w:tcPrChange>
          </w:tcPr>
          <w:p w14:paraId="135694AE" w14:textId="77777777" w:rsidR="00E67BD3" w:rsidRDefault="0016622B">
            <w:pPr>
              <w:pBdr>
                <w:top w:val="single" w:sz="8" w:space="0" w:color="CCCCCC"/>
              </w:pBdr>
              <w:spacing w:before="120" w:after="120" w:line="120" w:lineRule="auto"/>
              <w:jc w:val="center"/>
              <w:rPr>
                <w:color w:val="CCCCCC"/>
                <w:rPrChange w:id="567" w:author="2024-07-17 additions" w:date="2024-07-17T14:23:00Z" w16du:dateUtc="2024-07-17T18:23:00Z">
                  <w:rPr/>
                </w:rPrChange>
              </w:rPr>
              <w:pPrChange w:id="568" w:author="2024-07-17 additions" w:date="2024-07-17T14:23:00Z" w16du:dateUtc="2024-07-17T18:23:00Z">
                <w:pPr>
                  <w:keepNext/>
                </w:pPr>
              </w:pPrChange>
            </w:pPr>
            <w:del w:id="569" w:author="2024-07-17 additions" w:date="2024-07-17T14:23:00Z" w16du:dateUtc="2024-07-17T18:23:00Z">
              <w:r>
                <w:rPr>
                  <w:noProof/>
                </w:rPr>
                <w:drawing>
                  <wp:inline distT="0" distB="0" distL="0" distR="0" wp14:anchorId="1356968E" wp14:editId="1356968F">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r>
    </w:tbl>
    <w:p w14:paraId="52EAF788" w14:textId="77777777" w:rsidR="002E467E" w:rsidRDefault="00000000">
      <w:pPr>
        <w:rPr>
          <w:ins w:id="570" w:author="2024-07-17 additions" w:date="2024-07-17T14:23:00Z" w16du:dateUtc="2024-07-17T18:23:00Z"/>
        </w:rPr>
      </w:pPr>
      <w:ins w:id="571" w:author="2024-07-17 additions" w:date="2024-07-17T14:23:00Z" w16du:dateUtc="2024-07-17T18:23:00Z">
        <w:r>
          <w:br w:type="page"/>
        </w:r>
      </w:ins>
    </w:p>
    <w:tbl>
      <w:tblPr>
        <w:tblStyle w:val="QQuestionIconTable"/>
        <w:tblW w:w="100" w:type="auto"/>
        <w:tblLook w:val="07E0" w:firstRow="1" w:lastRow="1" w:firstColumn="1" w:lastColumn="1" w:noHBand="1" w:noVBand="1"/>
      </w:tblPr>
      <w:tblGrid>
        <w:gridCol w:w="380"/>
        <w:gridCol w:w="380"/>
      </w:tblGrid>
      <w:tr w:rsidR="002E467E" w14:paraId="7C9A900B" w14:textId="77777777">
        <w:trPr>
          <w:ins w:id="572" w:author="2024-07-17 additions" w:date="2024-07-17T14:23:00Z" w16du:dateUtc="2024-07-17T18:23:00Z"/>
        </w:trPr>
        <w:tc>
          <w:tcPr>
            <w:tcW w:w="50" w:type="dxa"/>
          </w:tcPr>
          <w:p w14:paraId="1B26FC9E" w14:textId="77777777" w:rsidR="002E467E" w:rsidRDefault="00000000">
            <w:pPr>
              <w:keepNext/>
              <w:rPr>
                <w:ins w:id="573" w:author="2024-07-17 additions" w:date="2024-07-17T14:23:00Z" w16du:dateUtc="2024-07-17T18:23:00Z"/>
              </w:rPr>
            </w:pPr>
            <w:ins w:id="574" w:author="2024-07-17 additions" w:date="2024-07-17T14:23:00Z" w16du:dateUtc="2024-07-17T18:23:00Z">
              <w:r>
                <w:rPr>
                  <w:noProof/>
                </w:rPr>
                <w:lastRenderedPageBreak/>
                <w:drawing>
                  <wp:inline distT="0" distB="0" distL="0" distR="0" wp14:anchorId="5094E411" wp14:editId="7AFE3391">
                    <wp:extent cx="228600" cy="228600"/>
                    <wp:effectExtent l="0" t="0" r="0" b="0"/>
                    <wp:docPr id="3455996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c>
          <w:tcPr>
            <w:tcW w:w="50" w:type="dxa"/>
          </w:tcPr>
          <w:p w14:paraId="41B5F591" w14:textId="77777777" w:rsidR="002E467E" w:rsidRDefault="00000000">
            <w:pPr>
              <w:keepNext/>
              <w:rPr>
                <w:ins w:id="575" w:author="2024-07-17 additions" w:date="2024-07-17T14:23:00Z" w16du:dateUtc="2024-07-17T18:23:00Z"/>
              </w:rPr>
            </w:pPr>
            <w:ins w:id="576" w:author="2024-07-17 additions" w:date="2024-07-17T14:23:00Z" w16du:dateUtc="2024-07-17T18:23:00Z">
              <w:r>
                <w:rPr>
                  <w:noProof/>
                </w:rPr>
                <w:drawing>
                  <wp:inline distT="0" distB="0" distL="0" distR="0" wp14:anchorId="050D4840" wp14:editId="69997B6A">
                    <wp:extent cx="228600" cy="228600"/>
                    <wp:effectExtent l="0" t="0" r="0" b="0"/>
                    <wp:docPr id="5435484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135694B0" w14:textId="77777777" w:rsidR="00E67BD3" w:rsidRDefault="00E67BD3"/>
    <w:p w14:paraId="135694B1" w14:textId="77777777" w:rsidR="00E67BD3" w:rsidRDefault="0016622B">
      <w:pPr>
        <w:keepNext/>
      </w:pPr>
      <w:proofErr w:type="spellStart"/>
      <w:r>
        <w:t>safe_az</w:t>
      </w:r>
      <w:proofErr w:type="spellEnd"/>
      <w:r>
        <w:t xml:space="preserve"> How confident, if at all, are you that in person polling places in Maricopa County, AZ will be safe places for voters to cast their ballots during the upcoming elections in November?</w:t>
      </w:r>
    </w:p>
    <w:p w14:paraId="135694B2" w14:textId="77777777" w:rsidR="00E67BD3" w:rsidRDefault="0016622B">
      <w:pPr>
        <w:pStyle w:val="ListParagraph"/>
        <w:keepNext/>
        <w:numPr>
          <w:ilvl w:val="0"/>
          <w:numId w:val="4"/>
        </w:numPr>
      </w:pPr>
      <w:r>
        <w:t xml:space="preserve">Very </w:t>
      </w:r>
      <w:proofErr w:type="gramStart"/>
      <w:r>
        <w:t>confident  (</w:t>
      </w:r>
      <w:proofErr w:type="gramEnd"/>
      <w:r>
        <w:t xml:space="preserve">4) </w:t>
      </w:r>
    </w:p>
    <w:p w14:paraId="135694B3" w14:textId="77777777" w:rsidR="00E67BD3" w:rsidRDefault="0016622B">
      <w:pPr>
        <w:pStyle w:val="ListParagraph"/>
        <w:keepNext/>
        <w:numPr>
          <w:ilvl w:val="0"/>
          <w:numId w:val="4"/>
        </w:numPr>
      </w:pPr>
      <w:r>
        <w:t xml:space="preserve">Somewhat </w:t>
      </w:r>
      <w:proofErr w:type="gramStart"/>
      <w:r>
        <w:t>confident  (</w:t>
      </w:r>
      <w:proofErr w:type="gramEnd"/>
      <w:r>
        <w:t xml:space="preserve">3) </w:t>
      </w:r>
    </w:p>
    <w:p w14:paraId="135694B4" w14:textId="77777777" w:rsidR="00E67BD3" w:rsidRDefault="0016622B">
      <w:pPr>
        <w:pStyle w:val="ListParagraph"/>
        <w:keepNext/>
        <w:numPr>
          <w:ilvl w:val="0"/>
          <w:numId w:val="4"/>
        </w:numPr>
      </w:pPr>
      <w:r>
        <w:t xml:space="preserve">Not too </w:t>
      </w:r>
      <w:proofErr w:type="gramStart"/>
      <w:r>
        <w:t>confident  (</w:t>
      </w:r>
      <w:proofErr w:type="gramEnd"/>
      <w:r>
        <w:t xml:space="preserve">2) </w:t>
      </w:r>
    </w:p>
    <w:p w14:paraId="135694B5" w14:textId="77777777" w:rsidR="00E67BD3" w:rsidRDefault="0016622B">
      <w:pPr>
        <w:pStyle w:val="ListParagraph"/>
        <w:keepNext/>
        <w:numPr>
          <w:ilvl w:val="0"/>
          <w:numId w:val="4"/>
        </w:numPr>
      </w:pPr>
      <w:r>
        <w:t xml:space="preserve">Not at all </w:t>
      </w:r>
      <w:proofErr w:type="gramStart"/>
      <w:r>
        <w:t>confident  (</w:t>
      </w:r>
      <w:proofErr w:type="gramEnd"/>
      <w:r>
        <w:t xml:space="preserve">1) </w:t>
      </w:r>
    </w:p>
    <w:p w14:paraId="135694B6" w14:textId="77777777" w:rsidR="00E67BD3" w:rsidRDefault="00E67BD3"/>
    <w:p w14:paraId="135694B7" w14:textId="77777777" w:rsidR="00E67BD3" w:rsidRDefault="0016622B">
      <w:pPr>
        <w:pStyle w:val="BlockEndLabel"/>
      </w:pPr>
      <w:r>
        <w:t>End of Block: Concern for Safety of Voters in Maricopa County, AZ</w:t>
      </w:r>
    </w:p>
    <w:p w14:paraId="5D85337A" w14:textId="77777777" w:rsidR="00ED7654" w:rsidRDefault="00ED7654">
      <w:pPr>
        <w:pStyle w:val="BlockSeparator"/>
        <w:pPrChange w:id="577" w:author="2024-07-17 additions" w:date="2024-07-17T14:23:00Z" w16du:dateUtc="2024-07-17T18:23:00Z">
          <w:pPr>
            <w:pStyle w:val="BlockEndLabel"/>
          </w:pPr>
        </w:pPrChange>
      </w:pPr>
    </w:p>
    <w:p w14:paraId="4126A9C3" w14:textId="77777777" w:rsidR="00ED7654" w:rsidRDefault="00ED7654">
      <w:pPr>
        <w:pStyle w:val="BlockEndLabel"/>
        <w:rPr>
          <w:del w:id="578" w:author="2024-07-17 additions" w:date="2024-07-17T14:23:00Z" w16du:dateUtc="2024-07-17T18:23:00Z"/>
        </w:rPr>
      </w:pPr>
    </w:p>
    <w:p w14:paraId="5C0C004F" w14:textId="77777777" w:rsidR="00ED7654" w:rsidRDefault="00ED7654" w:rsidP="00ED7654">
      <w:pPr>
        <w:rPr>
          <w:del w:id="579" w:author="2024-07-17 additions" w:date="2024-07-17T14:23:00Z" w16du:dateUtc="2024-07-17T18:23:00Z"/>
        </w:rPr>
      </w:pPr>
      <w:moveFromRangeStart w:id="580" w:author="2024-07-17 additions" w:date="2024-07-17T14:23:00Z" w:name="move172118655"/>
      <w:moveFrom w:id="581" w:author="2024-07-17 additions" w:date="2024-07-17T14:23:00Z" w16du:dateUtc="2024-07-17T18:23:00Z">
        <w:r>
          <w:t>adopt</w:t>
        </w:r>
      </w:moveFrom>
      <w:moveFromRangeEnd w:id="580"/>
    </w:p>
    <w:p w14:paraId="5374AD64" w14:textId="351F60C6" w:rsidR="00ED7654" w:rsidRDefault="00ED7654" w:rsidP="00ED7654">
      <w:pPr>
        <w:keepNext/>
        <w:rPr>
          <w:del w:id="582" w:author="2024-07-17 additions" w:date="2024-07-17T14:23:00Z" w16du:dateUtc="2024-07-17T18:23:00Z"/>
        </w:rPr>
      </w:pPr>
      <w:del w:id="583" w:author="2024-07-17 additions" w:date="2024-07-17T14:23:00Z" w16du:dateUtc="2024-07-17T18:23:00Z">
        <w:r>
          <w:delText xml:space="preserve">How much would you like to see your local community adopt a </w:delText>
        </w:r>
        <w:commentRangeStart w:id="584"/>
        <w:commentRangeStart w:id="585"/>
        <w:r w:rsidR="00640F48">
          <w:delText xml:space="preserve"> program for recruiting</w:delText>
        </w:r>
        <w:r>
          <w:delText xml:space="preserve"> </w:delText>
        </w:r>
        <w:commentRangeEnd w:id="584"/>
        <w:r>
          <w:rPr>
            <w:rStyle w:val="CommentReference"/>
          </w:rPr>
          <w:commentReference w:id="584"/>
        </w:r>
        <w:commentRangeEnd w:id="585"/>
        <w:r>
          <w:rPr>
            <w:rStyle w:val="CommentReference"/>
          </w:rPr>
          <w:commentReference w:id="585"/>
        </w:r>
        <w:r>
          <w:delText>elections staff like the one you read about in Maricopa County, AZ?</w:delText>
        </w:r>
      </w:del>
    </w:p>
    <w:p w14:paraId="3E2CB53D" w14:textId="77777777" w:rsidR="00ED7654" w:rsidRDefault="00ED7654" w:rsidP="00ED7654">
      <w:pPr>
        <w:pStyle w:val="ListParagraph"/>
        <w:keepNext/>
        <w:numPr>
          <w:ilvl w:val="0"/>
          <w:numId w:val="4"/>
        </w:numPr>
        <w:rPr>
          <w:del w:id="586" w:author="2024-07-17 additions" w:date="2024-07-17T14:23:00Z" w16du:dateUtc="2024-07-17T18:23:00Z"/>
        </w:rPr>
      </w:pPr>
      <w:del w:id="587" w:author="2024-07-17 additions" w:date="2024-07-17T14:23:00Z" w16du:dateUtc="2024-07-17T18:23:00Z">
        <w:r>
          <w:delText xml:space="preserve">Definitely should adopt  (1) </w:delText>
        </w:r>
      </w:del>
    </w:p>
    <w:p w14:paraId="5431ABD1" w14:textId="77777777" w:rsidR="00ED7654" w:rsidRDefault="00ED7654" w:rsidP="00ED7654">
      <w:pPr>
        <w:pStyle w:val="ListParagraph"/>
        <w:keepNext/>
        <w:numPr>
          <w:ilvl w:val="0"/>
          <w:numId w:val="4"/>
        </w:numPr>
        <w:rPr>
          <w:del w:id="588" w:author="2024-07-17 additions" w:date="2024-07-17T14:23:00Z" w16du:dateUtc="2024-07-17T18:23:00Z"/>
        </w:rPr>
      </w:pPr>
      <w:del w:id="589" w:author="2024-07-17 additions" w:date="2024-07-17T14:23:00Z" w16du:dateUtc="2024-07-17T18:23:00Z">
        <w:r>
          <w:delText xml:space="preserve">Probably should adopt  (2) </w:delText>
        </w:r>
      </w:del>
    </w:p>
    <w:p w14:paraId="109955C8" w14:textId="77777777" w:rsidR="00ED7654" w:rsidRDefault="00ED7654" w:rsidP="00ED7654">
      <w:pPr>
        <w:pStyle w:val="ListParagraph"/>
        <w:keepNext/>
        <w:numPr>
          <w:ilvl w:val="0"/>
          <w:numId w:val="4"/>
        </w:numPr>
        <w:rPr>
          <w:del w:id="590" w:author="2024-07-17 additions" w:date="2024-07-17T14:23:00Z" w16du:dateUtc="2024-07-17T18:23:00Z"/>
        </w:rPr>
      </w:pPr>
      <w:del w:id="591" w:author="2024-07-17 additions" w:date="2024-07-17T14:23:00Z" w16du:dateUtc="2024-07-17T18:23:00Z">
        <w:r>
          <w:delText xml:space="preserve">Probably should not adopt  (3) </w:delText>
        </w:r>
      </w:del>
    </w:p>
    <w:p w14:paraId="657C9FDD" w14:textId="77777777" w:rsidR="00ED7654" w:rsidRDefault="00ED7654" w:rsidP="00ED7654">
      <w:pPr>
        <w:pStyle w:val="ListParagraph"/>
        <w:keepNext/>
        <w:numPr>
          <w:ilvl w:val="0"/>
          <w:numId w:val="4"/>
        </w:numPr>
        <w:rPr>
          <w:del w:id="592" w:author="2024-07-17 additions" w:date="2024-07-17T14:23:00Z" w16du:dateUtc="2024-07-17T18:23:00Z"/>
        </w:rPr>
      </w:pPr>
      <w:del w:id="593" w:author="2024-07-17 additions" w:date="2024-07-17T14:23:00Z" w16du:dateUtc="2024-07-17T18:23:00Z">
        <w:r>
          <w:delText xml:space="preserve">Definitely should not adopt  (4) </w:delText>
        </w:r>
      </w:del>
    </w:p>
    <w:p w14:paraId="1106896C" w14:textId="77777777" w:rsidR="00ED7654" w:rsidRDefault="00ED7654">
      <w:pPr>
        <w:pStyle w:val="BlockEndLabel"/>
        <w:rPr>
          <w:del w:id="594" w:author="2024-07-17 additions" w:date="2024-07-17T14:23:00Z" w16du:dateUtc="2024-07-17T18:23:00Z"/>
        </w:rPr>
      </w:pPr>
    </w:p>
    <w:p w14:paraId="135694B8" w14:textId="77777777" w:rsidR="00E67BD3" w:rsidRDefault="00E67BD3">
      <w:pPr>
        <w:pStyle w:val="BlockSeparator"/>
        <w:rPr>
          <w:del w:id="595" w:author="2024-07-17 additions" w:date="2024-07-17T14:23:00Z" w16du:dateUtc="2024-07-17T18:23:00Z"/>
        </w:rPr>
      </w:pPr>
    </w:p>
    <w:p w14:paraId="135694B9" w14:textId="77777777" w:rsidR="00E67BD3" w:rsidRDefault="0016622B">
      <w:pPr>
        <w:pStyle w:val="BlockStartLabel"/>
      </w:pPr>
      <w:r>
        <w:t>Start of Block: Trust and Confidence in Elections in Local Area</w:t>
      </w:r>
    </w:p>
    <w:tbl>
      <w:tblPr>
        <w:tblStyle w:val="QQuestionIconTable"/>
        <w:tblW w:w="50" w:type="auto"/>
        <w:tblLook w:val="07E0" w:firstRow="1" w:lastRow="1" w:firstColumn="1" w:lastColumn="1" w:noHBand="1" w:noVBand="1"/>
      </w:tblPr>
      <w:tblGrid>
        <w:gridCol w:w="380"/>
      </w:tblGrid>
      <w:tr w:rsidR="00E67BD3" w14:paraId="135694BB" w14:textId="77777777">
        <w:tc>
          <w:tcPr>
            <w:tcW w:w="50" w:type="dxa"/>
          </w:tcPr>
          <w:p w14:paraId="135694BA" w14:textId="40208C3E" w:rsidR="00E67BD3" w:rsidRDefault="00000000">
            <w:pPr>
              <w:keepNext/>
            </w:pPr>
            <w:ins w:id="596" w:author="2024-07-17 additions" w:date="2024-07-17T14:23:00Z" w16du:dateUtc="2024-07-17T18:23:00Z">
              <w:r>
                <w:rPr>
                  <w:noProof/>
                </w:rPr>
                <w:drawing>
                  <wp:inline distT="0" distB="0" distL="0" distR="0" wp14:anchorId="3BB0EE3B" wp14:editId="0DB020C2">
                    <wp:extent cx="228600" cy="228600"/>
                    <wp:effectExtent l="0" t="0" r="0" b="0"/>
                    <wp:docPr id="16038520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del w:id="597" w:author="2024-07-17 additions" w:date="2024-07-17T14:23:00Z" w16du:dateUtc="2024-07-17T18:23:00Z">
              <w:r w:rsidR="0016622B">
                <w:rPr>
                  <w:noProof/>
                </w:rPr>
                <w:drawing>
                  <wp:inline distT="0" distB="0" distL="0" distR="0" wp14:anchorId="13569690" wp14:editId="13569691">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r>
    </w:tbl>
    <w:p w14:paraId="135694BC" w14:textId="77777777" w:rsidR="00E67BD3" w:rsidRDefault="00E67BD3"/>
    <w:p w14:paraId="61C5D57B" w14:textId="77777777" w:rsidR="00ED7654" w:rsidRDefault="0016622B" w:rsidP="00ED7654">
      <w:pPr>
        <w:keepNext/>
        <w:rPr>
          <w:del w:id="598" w:author="2024-07-17 additions" w:date="2024-07-17T14:23:00Z" w16du:dateUtc="2024-07-17T18:23:00Z"/>
        </w:rPr>
      </w:pPr>
      <w:del w:id="599" w:author="2024-07-17 additions" w:date="2024-07-17T14:23:00Z" w16du:dateUtc="2024-07-17T18:23:00Z">
        <w:r>
          <w:lastRenderedPageBreak/>
          <w:delText>confadmin_local The next set of questions will ask you about elections in your local area.</w:delText>
        </w:r>
        <w:r>
          <w:br/>
        </w:r>
      </w:del>
    </w:p>
    <w:p w14:paraId="536E1459" w14:textId="77777777" w:rsidR="002E467E" w:rsidRDefault="00ED7654">
      <w:pPr>
        <w:keepNext/>
        <w:rPr>
          <w:ins w:id="600" w:author="2024-07-17 additions" w:date="2024-07-17T14:23:00Z" w16du:dateUtc="2024-07-17T18:23:00Z"/>
        </w:rPr>
      </w:pPr>
      <w:moveToRangeStart w:id="601" w:author="2024-07-17 additions" w:date="2024-07-17T14:23:00Z" w:name="move172118655"/>
      <w:moveTo w:id="602" w:author="2024-07-17 additions" w:date="2024-07-17T14:23:00Z" w16du:dateUtc="2024-07-17T18:23:00Z">
        <w:r>
          <w:t>adopt</w:t>
        </w:r>
      </w:moveTo>
      <w:moveToRangeEnd w:id="601"/>
      <w:ins w:id="603" w:author="2024-07-17 additions" w:date="2024-07-17T14:23:00Z" w16du:dateUtc="2024-07-17T18:23:00Z">
        <w:r w:rsidR="00000000">
          <w:t xml:space="preserve"> How much would you like to see your local community adopt a program for recruiting elections staff like the one you read about in Maricopa County, AZ?</w:t>
        </w:r>
      </w:ins>
    </w:p>
    <w:p w14:paraId="410F6E54" w14:textId="77777777" w:rsidR="002E467E" w:rsidRDefault="00000000">
      <w:pPr>
        <w:pStyle w:val="ListParagraph"/>
        <w:keepNext/>
        <w:numPr>
          <w:ilvl w:val="0"/>
          <w:numId w:val="4"/>
        </w:numPr>
        <w:rPr>
          <w:ins w:id="604" w:author="2024-07-17 additions" w:date="2024-07-17T14:23:00Z" w16du:dateUtc="2024-07-17T18:23:00Z"/>
        </w:rPr>
      </w:pPr>
      <w:ins w:id="605" w:author="2024-07-17 additions" w:date="2024-07-17T14:23:00Z" w16du:dateUtc="2024-07-17T18:23:00Z">
        <w:r>
          <w:t xml:space="preserve">Definitely should </w:t>
        </w:r>
        <w:proofErr w:type="gramStart"/>
        <w:r>
          <w:t>adopt  (</w:t>
        </w:r>
        <w:proofErr w:type="gramEnd"/>
        <w:r>
          <w:t xml:space="preserve">4) </w:t>
        </w:r>
      </w:ins>
    </w:p>
    <w:p w14:paraId="080857BF" w14:textId="77777777" w:rsidR="002E467E" w:rsidRDefault="00000000">
      <w:pPr>
        <w:pStyle w:val="ListParagraph"/>
        <w:keepNext/>
        <w:numPr>
          <w:ilvl w:val="0"/>
          <w:numId w:val="4"/>
        </w:numPr>
        <w:rPr>
          <w:ins w:id="606" w:author="2024-07-17 additions" w:date="2024-07-17T14:23:00Z" w16du:dateUtc="2024-07-17T18:23:00Z"/>
        </w:rPr>
      </w:pPr>
      <w:ins w:id="607" w:author="2024-07-17 additions" w:date="2024-07-17T14:23:00Z" w16du:dateUtc="2024-07-17T18:23:00Z">
        <w:r>
          <w:t xml:space="preserve">Probably should </w:t>
        </w:r>
        <w:proofErr w:type="gramStart"/>
        <w:r>
          <w:t>adopt  (</w:t>
        </w:r>
        <w:proofErr w:type="gramEnd"/>
        <w:r>
          <w:t xml:space="preserve">3) </w:t>
        </w:r>
      </w:ins>
    </w:p>
    <w:p w14:paraId="431AFBF3" w14:textId="77777777" w:rsidR="002E467E" w:rsidRDefault="00000000">
      <w:pPr>
        <w:pStyle w:val="ListParagraph"/>
        <w:keepNext/>
        <w:numPr>
          <w:ilvl w:val="0"/>
          <w:numId w:val="4"/>
        </w:numPr>
        <w:rPr>
          <w:ins w:id="608" w:author="2024-07-17 additions" w:date="2024-07-17T14:23:00Z" w16du:dateUtc="2024-07-17T18:23:00Z"/>
        </w:rPr>
      </w:pPr>
      <w:ins w:id="609" w:author="2024-07-17 additions" w:date="2024-07-17T14:23:00Z" w16du:dateUtc="2024-07-17T18:23:00Z">
        <w:r>
          <w:t xml:space="preserve">Probably should not </w:t>
        </w:r>
        <w:proofErr w:type="gramStart"/>
        <w:r>
          <w:t>adopt  (</w:t>
        </w:r>
        <w:proofErr w:type="gramEnd"/>
        <w:r>
          <w:t xml:space="preserve">2) </w:t>
        </w:r>
      </w:ins>
    </w:p>
    <w:p w14:paraId="7D4070A4" w14:textId="77777777" w:rsidR="002E467E" w:rsidRDefault="00000000">
      <w:pPr>
        <w:pStyle w:val="ListParagraph"/>
        <w:keepNext/>
        <w:numPr>
          <w:ilvl w:val="0"/>
          <w:numId w:val="4"/>
        </w:numPr>
        <w:rPr>
          <w:ins w:id="610" w:author="2024-07-17 additions" w:date="2024-07-17T14:23:00Z" w16du:dateUtc="2024-07-17T18:23:00Z"/>
        </w:rPr>
      </w:pPr>
      <w:ins w:id="611" w:author="2024-07-17 additions" w:date="2024-07-17T14:23:00Z" w16du:dateUtc="2024-07-17T18:23:00Z">
        <w:r>
          <w:t xml:space="preserve">Definitely should not </w:t>
        </w:r>
        <w:proofErr w:type="gramStart"/>
        <w:r>
          <w:t>adopt  (</w:t>
        </w:r>
        <w:proofErr w:type="gramEnd"/>
        <w:r>
          <w:t xml:space="preserve">1) </w:t>
        </w:r>
      </w:ins>
    </w:p>
    <w:p w14:paraId="2C2E3BD7" w14:textId="77777777" w:rsidR="002E467E" w:rsidRDefault="002E467E">
      <w:pPr>
        <w:rPr>
          <w:ins w:id="612" w:author="2024-07-17 additions" w:date="2024-07-17T14:23:00Z" w16du:dateUtc="2024-07-17T18:23:00Z"/>
        </w:rPr>
      </w:pPr>
    </w:p>
    <w:p w14:paraId="04BA6F1E" w14:textId="77777777" w:rsidR="002E467E" w:rsidRDefault="002E467E">
      <w:pPr>
        <w:pStyle w:val="QuestionSeparator"/>
        <w:rPr>
          <w:ins w:id="613"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31124025" w14:textId="77777777">
        <w:tblPrEx>
          <w:tblCellMar>
            <w:top w:w="0" w:type="dxa"/>
            <w:bottom w:w="0" w:type="dxa"/>
          </w:tblCellMar>
        </w:tblPrEx>
        <w:trPr>
          <w:trHeight w:val="300"/>
          <w:ins w:id="614" w:author="2024-07-17 additions" w:date="2024-07-17T14:23:00Z" w16du:dateUtc="2024-07-17T18:23:00Z"/>
        </w:trPr>
        <w:tc>
          <w:tcPr>
            <w:tcW w:w="1368" w:type="dxa"/>
            <w:tcBorders>
              <w:top w:val="nil"/>
              <w:left w:val="nil"/>
              <w:bottom w:val="nil"/>
              <w:right w:val="nil"/>
            </w:tcBorders>
          </w:tcPr>
          <w:p w14:paraId="7F45745D" w14:textId="77777777" w:rsidR="002E467E" w:rsidRDefault="00000000">
            <w:pPr>
              <w:rPr>
                <w:ins w:id="615" w:author="2024-07-17 additions" w:date="2024-07-17T14:23:00Z" w16du:dateUtc="2024-07-17T18:23:00Z"/>
                <w:color w:val="CCCCCC"/>
              </w:rPr>
            </w:pPr>
            <w:ins w:id="616" w:author="2024-07-17 additions" w:date="2024-07-17T14:23:00Z" w16du:dateUtc="2024-07-17T18:23:00Z">
              <w:r>
                <w:rPr>
                  <w:color w:val="CCCCCC"/>
                </w:rPr>
                <w:t>Page Break</w:t>
              </w:r>
            </w:ins>
          </w:p>
        </w:tc>
        <w:tc>
          <w:tcPr>
            <w:tcW w:w="8208" w:type="dxa"/>
            <w:tcBorders>
              <w:top w:val="nil"/>
              <w:left w:val="nil"/>
              <w:bottom w:val="nil"/>
              <w:right w:val="nil"/>
            </w:tcBorders>
          </w:tcPr>
          <w:p w14:paraId="268E02E8" w14:textId="77777777" w:rsidR="002E467E" w:rsidRDefault="002E467E">
            <w:pPr>
              <w:pBdr>
                <w:top w:val="single" w:sz="8" w:space="0" w:color="CCCCCC"/>
              </w:pBdr>
              <w:spacing w:before="120" w:after="120" w:line="120" w:lineRule="auto"/>
              <w:jc w:val="center"/>
              <w:rPr>
                <w:ins w:id="617" w:author="2024-07-17 additions" w:date="2024-07-17T14:23:00Z" w16du:dateUtc="2024-07-17T18:23:00Z"/>
                <w:color w:val="CCCCCC"/>
              </w:rPr>
            </w:pPr>
          </w:p>
        </w:tc>
      </w:tr>
    </w:tbl>
    <w:p w14:paraId="24339852" w14:textId="77777777" w:rsidR="002E467E" w:rsidRDefault="00000000">
      <w:pPr>
        <w:rPr>
          <w:ins w:id="618" w:author="2024-07-17 additions" w:date="2024-07-17T14:23:00Z" w16du:dateUtc="2024-07-17T18:23:00Z"/>
        </w:rPr>
      </w:pPr>
      <w:ins w:id="619"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1689EB53" w14:textId="77777777">
        <w:trPr>
          <w:ins w:id="620" w:author="2024-07-17 additions" w:date="2024-07-17T14:23:00Z" w16du:dateUtc="2024-07-17T18:23:00Z"/>
        </w:trPr>
        <w:tc>
          <w:tcPr>
            <w:tcW w:w="50" w:type="dxa"/>
          </w:tcPr>
          <w:p w14:paraId="6A674333" w14:textId="77777777" w:rsidR="002E467E" w:rsidRDefault="00000000">
            <w:pPr>
              <w:keepNext/>
              <w:rPr>
                <w:ins w:id="621" w:author="2024-07-17 additions" w:date="2024-07-17T14:23:00Z" w16du:dateUtc="2024-07-17T18:23:00Z"/>
              </w:rPr>
            </w:pPr>
            <w:ins w:id="622" w:author="2024-07-17 additions" w:date="2024-07-17T14:23:00Z" w16du:dateUtc="2024-07-17T18:23:00Z">
              <w:r>
                <w:rPr>
                  <w:noProof/>
                </w:rPr>
                <w:lastRenderedPageBreak/>
                <w:drawing>
                  <wp:inline distT="0" distB="0" distL="0" distR="0" wp14:anchorId="0061A1DA" wp14:editId="3C8AD18E">
                    <wp:extent cx="228600" cy="228600"/>
                    <wp:effectExtent l="0" t="0" r="0" b="0"/>
                    <wp:docPr id="20486969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441582EE" w14:textId="77777777" w:rsidR="002E467E" w:rsidRDefault="002E467E">
      <w:pPr>
        <w:rPr>
          <w:ins w:id="623" w:author="2024-07-17 additions" w:date="2024-07-17T14:23:00Z" w16du:dateUtc="2024-07-17T18:23:00Z"/>
        </w:rPr>
      </w:pPr>
    </w:p>
    <w:p w14:paraId="58FE5E03" w14:textId="084CABA6" w:rsidR="00ED7654" w:rsidRDefault="70741339" w:rsidP="00ED7654">
      <w:pPr>
        <w:keepNext/>
      </w:pPr>
      <w:proofErr w:type="spellStart"/>
      <w:r>
        <w:t>confvote_local</w:t>
      </w:r>
      <w:proofErr w:type="spellEnd"/>
      <w:r>
        <w:t xml:space="preserve"> </w:t>
      </w:r>
      <w:commentRangeStart w:id="624"/>
      <w:commentRangeStart w:id="625"/>
      <w:commentRangeStart w:id="626"/>
      <w:commentRangeStart w:id="627"/>
      <w:commentRangeStart w:id="628"/>
      <w:r>
        <w:t>Think</w:t>
      </w:r>
      <w:commentRangeEnd w:id="624"/>
      <w:r w:rsidR="00ED7654">
        <w:rPr>
          <w:rStyle w:val="CommentReference"/>
        </w:rPr>
        <w:commentReference w:id="624"/>
      </w:r>
      <w:commentRangeEnd w:id="625"/>
      <w:r w:rsidR="00ED7654">
        <w:rPr>
          <w:rStyle w:val="CommentReference"/>
        </w:rPr>
        <w:commentReference w:id="625"/>
      </w:r>
      <w:commentRangeEnd w:id="626"/>
      <w:r w:rsidR="00ED7654">
        <w:rPr>
          <w:rStyle w:val="CommentReference"/>
        </w:rPr>
        <w:commentReference w:id="626"/>
      </w:r>
      <w:commentRangeEnd w:id="627"/>
      <w:r w:rsidR="00ED7654">
        <w:rPr>
          <w:rStyle w:val="CommentReference"/>
        </w:rPr>
        <w:commentReference w:id="627"/>
      </w:r>
      <w:commentRangeEnd w:id="628"/>
      <w:r w:rsidR="00ED7654">
        <w:rPr>
          <w:rStyle w:val="CommentReference"/>
        </w:rPr>
        <w:commentReference w:id="628"/>
      </w:r>
      <w:r>
        <w:t xml:space="preserve"> about vote counting throughout your local area, and not just your own personal </w:t>
      </w:r>
      <w:r w:rsidR="549283F2">
        <w:t>vote</w:t>
      </w:r>
      <w:r>
        <w:t>. How confident are you that votes in your community will be counted as voters intend in the elections this November?</w:t>
      </w:r>
    </w:p>
    <w:p w14:paraId="3169873C" w14:textId="77777777" w:rsidR="00ED7654" w:rsidRDefault="00ED7654" w:rsidP="00ED7654">
      <w:pPr>
        <w:pStyle w:val="ListParagraph"/>
        <w:keepNext/>
        <w:numPr>
          <w:ilvl w:val="0"/>
          <w:numId w:val="4"/>
        </w:numPr>
      </w:pPr>
      <w:r>
        <w:t xml:space="preserve">Very </w:t>
      </w:r>
      <w:proofErr w:type="gramStart"/>
      <w:r>
        <w:t>confident  (</w:t>
      </w:r>
      <w:proofErr w:type="gramEnd"/>
      <w:r>
        <w:t xml:space="preserve">4) </w:t>
      </w:r>
    </w:p>
    <w:p w14:paraId="3875E316" w14:textId="77777777" w:rsidR="00ED7654" w:rsidRDefault="00ED7654" w:rsidP="00ED7654">
      <w:pPr>
        <w:pStyle w:val="ListParagraph"/>
        <w:keepNext/>
        <w:numPr>
          <w:ilvl w:val="0"/>
          <w:numId w:val="4"/>
        </w:numPr>
      </w:pPr>
      <w:r>
        <w:t xml:space="preserve">Somewhat </w:t>
      </w:r>
      <w:proofErr w:type="gramStart"/>
      <w:r>
        <w:t>confident  (</w:t>
      </w:r>
      <w:proofErr w:type="gramEnd"/>
      <w:r>
        <w:t xml:space="preserve">3) </w:t>
      </w:r>
    </w:p>
    <w:p w14:paraId="1D95981D" w14:textId="77777777" w:rsidR="00ED7654" w:rsidRDefault="00ED7654" w:rsidP="00ED7654">
      <w:pPr>
        <w:pStyle w:val="ListParagraph"/>
        <w:keepNext/>
        <w:numPr>
          <w:ilvl w:val="0"/>
          <w:numId w:val="4"/>
        </w:numPr>
      </w:pPr>
      <w:r>
        <w:t xml:space="preserve">Not too </w:t>
      </w:r>
      <w:proofErr w:type="gramStart"/>
      <w:r>
        <w:t>confident  (</w:t>
      </w:r>
      <w:proofErr w:type="gramEnd"/>
      <w:r>
        <w:t xml:space="preserve">2) </w:t>
      </w:r>
    </w:p>
    <w:p w14:paraId="0EF95134" w14:textId="77777777" w:rsidR="00ED7654" w:rsidRDefault="00ED7654" w:rsidP="00ED7654">
      <w:pPr>
        <w:pStyle w:val="ListParagraph"/>
        <w:keepNext/>
        <w:numPr>
          <w:ilvl w:val="0"/>
          <w:numId w:val="4"/>
        </w:numPr>
      </w:pPr>
      <w:r>
        <w:t xml:space="preserve">Not at all </w:t>
      </w:r>
      <w:proofErr w:type="gramStart"/>
      <w:r>
        <w:t>confident  (</w:t>
      </w:r>
      <w:proofErr w:type="gramEnd"/>
      <w:r>
        <w:t xml:space="preserve">1) </w:t>
      </w:r>
    </w:p>
    <w:p w14:paraId="33CBD4C1" w14:textId="77777777" w:rsidR="002E467E" w:rsidRDefault="002E467E">
      <w:pPr>
        <w:rPr>
          <w:ins w:id="629" w:author="2024-07-17 additions" w:date="2024-07-17T14:23:00Z" w16du:dateUtc="2024-07-17T18:23:00Z"/>
        </w:rPr>
      </w:pPr>
    </w:p>
    <w:p w14:paraId="2DADC60F" w14:textId="77777777" w:rsidR="002E467E" w:rsidRDefault="002E467E">
      <w:pPr>
        <w:pStyle w:val="QuestionSeparator"/>
        <w:rPr>
          <w:ins w:id="630"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38F482E6" w14:textId="77777777">
        <w:tblPrEx>
          <w:tblCellMar>
            <w:top w:w="0" w:type="dxa"/>
            <w:bottom w:w="0" w:type="dxa"/>
          </w:tblCellMar>
        </w:tblPrEx>
        <w:trPr>
          <w:trHeight w:val="300"/>
          <w:ins w:id="631" w:author="2024-07-17 additions" w:date="2024-07-17T14:23:00Z" w16du:dateUtc="2024-07-17T18:23:00Z"/>
        </w:trPr>
        <w:tc>
          <w:tcPr>
            <w:tcW w:w="1368" w:type="dxa"/>
            <w:tcBorders>
              <w:top w:val="nil"/>
              <w:left w:val="nil"/>
              <w:bottom w:val="nil"/>
              <w:right w:val="nil"/>
            </w:tcBorders>
          </w:tcPr>
          <w:p w14:paraId="7E93EE09" w14:textId="77777777" w:rsidR="002E467E" w:rsidRDefault="00000000">
            <w:pPr>
              <w:rPr>
                <w:ins w:id="632" w:author="2024-07-17 additions" w:date="2024-07-17T14:23:00Z" w16du:dateUtc="2024-07-17T18:23:00Z"/>
                <w:color w:val="CCCCCC"/>
              </w:rPr>
            </w:pPr>
            <w:ins w:id="633" w:author="2024-07-17 additions" w:date="2024-07-17T14:23:00Z" w16du:dateUtc="2024-07-17T18:23:00Z">
              <w:r>
                <w:rPr>
                  <w:color w:val="CCCCCC"/>
                </w:rPr>
                <w:t>Page Break</w:t>
              </w:r>
            </w:ins>
          </w:p>
        </w:tc>
        <w:tc>
          <w:tcPr>
            <w:tcW w:w="8208" w:type="dxa"/>
            <w:tcBorders>
              <w:top w:val="nil"/>
              <w:left w:val="nil"/>
              <w:bottom w:val="nil"/>
              <w:right w:val="nil"/>
            </w:tcBorders>
          </w:tcPr>
          <w:p w14:paraId="0C1FBF24" w14:textId="77777777" w:rsidR="002E467E" w:rsidRDefault="002E467E">
            <w:pPr>
              <w:pBdr>
                <w:top w:val="single" w:sz="8" w:space="0" w:color="CCCCCC"/>
              </w:pBdr>
              <w:spacing w:before="120" w:after="120" w:line="120" w:lineRule="auto"/>
              <w:jc w:val="center"/>
              <w:rPr>
                <w:ins w:id="634" w:author="2024-07-17 additions" w:date="2024-07-17T14:23:00Z" w16du:dateUtc="2024-07-17T18:23:00Z"/>
                <w:color w:val="CCCCCC"/>
              </w:rPr>
            </w:pPr>
          </w:p>
        </w:tc>
      </w:tr>
    </w:tbl>
    <w:p w14:paraId="174E7B96" w14:textId="77777777" w:rsidR="002E467E" w:rsidRDefault="00000000">
      <w:pPr>
        <w:rPr>
          <w:ins w:id="635" w:author="2024-07-17 additions" w:date="2024-07-17T14:23:00Z" w16du:dateUtc="2024-07-17T18:23:00Z"/>
        </w:rPr>
      </w:pPr>
      <w:ins w:id="636"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34BB493F" w14:textId="77777777">
        <w:trPr>
          <w:ins w:id="637" w:author="2024-07-17 additions" w:date="2024-07-17T14:23:00Z" w16du:dateUtc="2024-07-17T18:23:00Z"/>
        </w:trPr>
        <w:tc>
          <w:tcPr>
            <w:tcW w:w="50" w:type="dxa"/>
          </w:tcPr>
          <w:p w14:paraId="38E7EEA7" w14:textId="77777777" w:rsidR="002E467E" w:rsidRDefault="00000000">
            <w:pPr>
              <w:keepNext/>
              <w:rPr>
                <w:ins w:id="638" w:author="2024-07-17 additions" w:date="2024-07-17T14:23:00Z" w16du:dateUtc="2024-07-17T18:23:00Z"/>
              </w:rPr>
            </w:pPr>
            <w:ins w:id="639" w:author="2024-07-17 additions" w:date="2024-07-17T14:23:00Z" w16du:dateUtc="2024-07-17T18:23:00Z">
              <w:r>
                <w:rPr>
                  <w:noProof/>
                </w:rPr>
                <w:lastRenderedPageBreak/>
                <w:drawing>
                  <wp:inline distT="0" distB="0" distL="0" distR="0" wp14:anchorId="56CE0840" wp14:editId="391F5485">
                    <wp:extent cx="228600" cy="228600"/>
                    <wp:effectExtent l="0" t="0" r="0" b="0"/>
                    <wp:docPr id="17349817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0FF5C1CB" w14:textId="77777777" w:rsidR="002E467E" w:rsidRDefault="002E467E">
      <w:pPr>
        <w:rPr>
          <w:ins w:id="640" w:author="2024-07-17 additions" w:date="2024-07-17T14:23:00Z" w16du:dateUtc="2024-07-17T18:23:00Z"/>
        </w:rPr>
      </w:pPr>
    </w:p>
    <w:p w14:paraId="135694BD" w14:textId="62183C4C" w:rsidR="00E67BD3" w:rsidRDefault="00000000">
      <w:pPr>
        <w:keepNext/>
      </w:pPr>
      <w:proofErr w:type="spellStart"/>
      <w:ins w:id="641" w:author="2024-07-17 additions" w:date="2024-07-17T14:23:00Z" w16du:dateUtc="2024-07-17T18:23:00Z">
        <w:r>
          <w:t>confadmin_local</w:t>
        </w:r>
        <w:proofErr w:type="spellEnd"/>
        <w:r>
          <w:t xml:space="preserve"> </w:t>
        </w:r>
      </w:ins>
      <w:del w:id="642" w:author="2024-07-17 additions" w:date="2024-07-17T14:23:00Z" w16du:dateUtc="2024-07-17T18:23:00Z">
        <w:r w:rsidR="0016622B">
          <w:br/>
        </w:r>
      </w:del>
      <w:r w:rsidR="0016622B">
        <w:t xml:space="preserve">How confident are you that election officials, </w:t>
      </w:r>
      <w:r w:rsidR="00ED7654">
        <w:t xml:space="preserve">their </w:t>
      </w:r>
      <w:r w:rsidR="0016622B">
        <w:t>staff, and volunteers in your local community will do a good job administering the elections this November?</w:t>
      </w:r>
    </w:p>
    <w:p w14:paraId="135694BE" w14:textId="77777777" w:rsidR="00E67BD3" w:rsidRDefault="0016622B">
      <w:pPr>
        <w:pStyle w:val="ListParagraph"/>
        <w:keepNext/>
        <w:numPr>
          <w:ilvl w:val="0"/>
          <w:numId w:val="4"/>
        </w:numPr>
      </w:pPr>
      <w:r>
        <w:t xml:space="preserve">Very </w:t>
      </w:r>
      <w:proofErr w:type="gramStart"/>
      <w:r>
        <w:t>confident  (</w:t>
      </w:r>
      <w:proofErr w:type="gramEnd"/>
      <w:r>
        <w:t xml:space="preserve">4) </w:t>
      </w:r>
    </w:p>
    <w:p w14:paraId="135694BF" w14:textId="77777777" w:rsidR="00E67BD3" w:rsidRDefault="0016622B">
      <w:pPr>
        <w:pStyle w:val="ListParagraph"/>
        <w:keepNext/>
        <w:numPr>
          <w:ilvl w:val="0"/>
          <w:numId w:val="4"/>
        </w:numPr>
      </w:pPr>
      <w:r>
        <w:t xml:space="preserve">Somewhat </w:t>
      </w:r>
      <w:proofErr w:type="gramStart"/>
      <w:r>
        <w:t>confident  (</w:t>
      </w:r>
      <w:proofErr w:type="gramEnd"/>
      <w:r>
        <w:t xml:space="preserve">3) </w:t>
      </w:r>
    </w:p>
    <w:p w14:paraId="135694C0" w14:textId="77777777" w:rsidR="00E67BD3" w:rsidRDefault="0016622B">
      <w:pPr>
        <w:pStyle w:val="ListParagraph"/>
        <w:keepNext/>
        <w:numPr>
          <w:ilvl w:val="0"/>
          <w:numId w:val="4"/>
        </w:numPr>
      </w:pPr>
      <w:r>
        <w:t xml:space="preserve">Not too </w:t>
      </w:r>
      <w:proofErr w:type="gramStart"/>
      <w:r>
        <w:t>confident  (</w:t>
      </w:r>
      <w:proofErr w:type="gramEnd"/>
      <w:r>
        <w:t xml:space="preserve">2) </w:t>
      </w:r>
    </w:p>
    <w:p w14:paraId="135694C1" w14:textId="77777777" w:rsidR="00E67BD3" w:rsidRDefault="0016622B">
      <w:pPr>
        <w:pStyle w:val="ListParagraph"/>
        <w:keepNext/>
        <w:numPr>
          <w:ilvl w:val="0"/>
          <w:numId w:val="4"/>
        </w:numPr>
      </w:pPr>
      <w:r>
        <w:t xml:space="preserve">Not confident at </w:t>
      </w:r>
      <w:proofErr w:type="gramStart"/>
      <w:r>
        <w:t>all  (</w:t>
      </w:r>
      <w:proofErr w:type="gramEnd"/>
      <w:r>
        <w:t xml:space="preserve">1) </w:t>
      </w:r>
    </w:p>
    <w:p w14:paraId="135694C2" w14:textId="77777777" w:rsidR="00E67BD3" w:rsidRDefault="00E67BD3"/>
    <w:p w14:paraId="135694C3"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Change w:id="643" w:author="2024-07-17 additions" w:date="2024-07-17T14:23:00Z" w16du:dateUtc="2024-07-17T18:23:00Z">
          <w:tblPr>
            <w:tblStyle w:val="QQuestionIconTable"/>
            <w:tblW w:w="50" w:type="auto"/>
            <w:tblLook w:val="07E0" w:firstRow="1" w:lastRow="1" w:firstColumn="1" w:lastColumn="1" w:noHBand="1" w:noVBand="1"/>
          </w:tblPr>
        </w:tblPrChange>
      </w:tblPr>
      <w:tblGrid>
        <w:gridCol w:w="1348"/>
        <w:gridCol w:w="8002"/>
        <w:tblGridChange w:id="644">
          <w:tblGrid>
            <w:gridCol w:w="10"/>
            <w:gridCol w:w="180"/>
            <w:gridCol w:w="190"/>
            <w:gridCol w:w="978"/>
            <w:gridCol w:w="8002"/>
          </w:tblGrid>
        </w:tblGridChange>
      </w:tblGrid>
      <w:tr w:rsidR="00E67BD3" w14:paraId="135694C5" w14:textId="6C84DA4D">
        <w:tblPrEx>
          <w:tblCellMar>
            <w:top w:w="0" w:type="dxa"/>
            <w:bottom w:w="0" w:type="dxa"/>
          </w:tblCellMar>
        </w:tblPrEx>
        <w:trPr>
          <w:trHeight w:val="300"/>
          <w:trPrChange w:id="645" w:author="2024-07-17 additions" w:date="2024-07-17T14:23:00Z" w16du:dateUtc="2024-07-17T18:23:00Z">
            <w:trPr>
              <w:gridAfter w:val="0"/>
            </w:trPr>
          </w:trPrChange>
        </w:trPr>
        <w:tc>
          <w:tcPr>
            <w:tcW w:w="1368" w:type="dxa"/>
            <w:tcBorders>
              <w:top w:val="nil"/>
              <w:left w:val="nil"/>
              <w:bottom w:val="nil"/>
              <w:right w:val="nil"/>
            </w:tcBorders>
            <w:tcPrChange w:id="646" w:author="2024-07-17 additions" w:date="2024-07-17T14:23:00Z" w16du:dateUtc="2024-07-17T18:23:00Z">
              <w:tcPr>
                <w:tcW w:w="50" w:type="dxa"/>
                <w:gridSpan w:val="2"/>
              </w:tcPr>
            </w:tcPrChange>
          </w:tcPr>
          <w:p w14:paraId="135694C4" w14:textId="01FA40EC" w:rsidR="00E67BD3" w:rsidRDefault="00000000">
            <w:pPr>
              <w:rPr>
                <w:color w:val="CCCCCC"/>
                <w:rPrChange w:id="647" w:author="2024-07-17 additions" w:date="2024-07-17T14:23:00Z" w16du:dateUtc="2024-07-17T18:23:00Z">
                  <w:rPr/>
                </w:rPrChange>
              </w:rPr>
              <w:pPrChange w:id="648" w:author="2024-07-17 additions" w:date="2024-07-17T14:23:00Z" w16du:dateUtc="2024-07-17T18:23:00Z">
                <w:pPr>
                  <w:keepNext/>
                </w:pPr>
              </w:pPrChange>
            </w:pPr>
            <w:ins w:id="649" w:author="2024-07-17 additions" w:date="2024-07-17T14:23:00Z" w16du:dateUtc="2024-07-17T18:23:00Z">
              <w:r>
                <w:rPr>
                  <w:color w:val="CCCCCC"/>
                </w:rPr>
                <w:t>Page Break</w:t>
              </w:r>
            </w:ins>
            <w:del w:id="650" w:author="2024-07-17 additions" w:date="2024-07-17T14:23:00Z" w16du:dateUtc="2024-07-17T18:23:00Z">
              <w:r w:rsidR="0016622B">
                <w:rPr>
                  <w:noProof/>
                </w:rPr>
                <w:drawing>
                  <wp:inline distT="0" distB="0" distL="0" distR="0" wp14:anchorId="13569692" wp14:editId="13569693">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651" w:author="2024-07-17 additions" w:date="2024-07-17T14:23:00Z" w16du:dateUtc="2024-07-17T18:23:00Z">
              <w:tcPr>
                <w:tcW w:w="8208" w:type="dxa"/>
                <w:tcBorders>
                  <w:top w:val="nil"/>
                  <w:left w:val="nil"/>
                  <w:bottom w:val="nil"/>
                  <w:right w:val="nil"/>
                </w:tcBorders>
              </w:tcPr>
            </w:tcPrChange>
          </w:tcPr>
          <w:p w14:paraId="4618C714" w14:textId="77777777" w:rsidR="002E467E" w:rsidRDefault="002E467E">
            <w:pPr>
              <w:pBdr>
                <w:top w:val="single" w:sz="8" w:space="0" w:color="CCCCCC"/>
              </w:pBdr>
              <w:spacing w:before="120" w:after="120" w:line="120" w:lineRule="auto"/>
              <w:jc w:val="center"/>
              <w:rPr>
                <w:color w:val="CCCCCC"/>
              </w:rPr>
            </w:pPr>
          </w:p>
        </w:tc>
      </w:tr>
    </w:tbl>
    <w:p w14:paraId="28200762" w14:textId="77777777" w:rsidR="002E467E" w:rsidRDefault="00000000">
      <w:pPr>
        <w:rPr>
          <w:ins w:id="652" w:author="2024-07-17 additions" w:date="2024-07-17T14:23:00Z" w16du:dateUtc="2024-07-17T18:23:00Z"/>
        </w:rPr>
      </w:pPr>
      <w:ins w:id="653"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65EDF0F3" w14:textId="77777777">
        <w:trPr>
          <w:ins w:id="654" w:author="2024-07-17 additions" w:date="2024-07-17T14:23:00Z" w16du:dateUtc="2024-07-17T18:23:00Z"/>
        </w:trPr>
        <w:tc>
          <w:tcPr>
            <w:tcW w:w="50" w:type="dxa"/>
          </w:tcPr>
          <w:p w14:paraId="6FC7FAD0" w14:textId="77777777" w:rsidR="002E467E" w:rsidRDefault="00000000">
            <w:pPr>
              <w:keepNext/>
              <w:rPr>
                <w:ins w:id="655" w:author="2024-07-17 additions" w:date="2024-07-17T14:23:00Z" w16du:dateUtc="2024-07-17T18:23:00Z"/>
              </w:rPr>
            </w:pPr>
            <w:ins w:id="656" w:author="2024-07-17 additions" w:date="2024-07-17T14:23:00Z" w16du:dateUtc="2024-07-17T18:23:00Z">
              <w:r>
                <w:rPr>
                  <w:noProof/>
                </w:rPr>
                <w:lastRenderedPageBreak/>
                <w:drawing>
                  <wp:inline distT="0" distB="0" distL="0" distR="0" wp14:anchorId="74418FFD" wp14:editId="123DC477">
                    <wp:extent cx="228600" cy="228600"/>
                    <wp:effectExtent l="0" t="0" r="0" b="0"/>
                    <wp:docPr id="17657833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135694C6" w14:textId="77777777" w:rsidR="00E67BD3" w:rsidRDefault="00E67BD3"/>
    <w:p w14:paraId="1D571E8C" w14:textId="279EF94C" w:rsidR="00ED7654" w:rsidRDefault="00ED7654">
      <w:pPr>
        <w:keepNext/>
        <w:pPrChange w:id="657" w:author="2024-07-17 additions" w:date="2024-07-17T14:23:00Z" w16du:dateUtc="2024-07-17T18:23:00Z">
          <w:pPr/>
        </w:pPrChange>
      </w:pPr>
      <w:commentRangeStart w:id="658"/>
      <w:commentRangeStart w:id="659"/>
      <w:proofErr w:type="spellStart"/>
      <w:r>
        <w:t>approval_local</w:t>
      </w:r>
      <w:proofErr w:type="spellEnd"/>
      <w:r>
        <w:t xml:space="preserve"> </w:t>
      </w:r>
      <w:commentRangeEnd w:id="658"/>
      <w:r>
        <w:rPr>
          <w:rStyle w:val="CommentReference"/>
        </w:rPr>
        <w:commentReference w:id="658"/>
      </w:r>
      <w:commentRangeEnd w:id="659"/>
      <w:r>
        <w:rPr>
          <w:rStyle w:val="CommentReference"/>
        </w:rPr>
        <w:commentReference w:id="659"/>
      </w:r>
      <w:r>
        <w:t>Do you approve or disapprove of the way election officials in your community are handling their jobs?</w:t>
      </w:r>
    </w:p>
    <w:p w14:paraId="323B9576" w14:textId="66A6BDE7" w:rsidR="00ED7654" w:rsidRDefault="00ED7654">
      <w:pPr>
        <w:pStyle w:val="ListParagraph"/>
        <w:keepNext/>
        <w:numPr>
          <w:ilvl w:val="0"/>
          <w:numId w:val="4"/>
        </w:numPr>
        <w:pPrChange w:id="660" w:author="2024-07-17 additions" w:date="2024-07-17T14:23:00Z" w16du:dateUtc="2024-07-17T18:23:00Z">
          <w:pPr/>
        </w:pPrChange>
      </w:pPr>
      <w:r>
        <w:t xml:space="preserve">Strongly </w:t>
      </w:r>
      <w:proofErr w:type="gramStart"/>
      <w:r>
        <w:t>approve</w:t>
      </w:r>
      <w:ins w:id="661" w:author="2024-07-17 additions" w:date="2024-07-17T14:23:00Z" w16du:dateUtc="2024-07-17T18:23:00Z">
        <w:r w:rsidR="00000000">
          <w:t xml:space="preserve">  (</w:t>
        </w:r>
        <w:proofErr w:type="gramEnd"/>
        <w:r w:rsidR="00000000">
          <w:t xml:space="preserve">4) </w:t>
        </w:r>
      </w:ins>
    </w:p>
    <w:p w14:paraId="32E196FA" w14:textId="25D03B5C" w:rsidR="00ED7654" w:rsidRDefault="00ED7654">
      <w:pPr>
        <w:pStyle w:val="ListParagraph"/>
        <w:keepNext/>
        <w:numPr>
          <w:ilvl w:val="0"/>
          <w:numId w:val="4"/>
        </w:numPr>
        <w:pPrChange w:id="662" w:author="2024-07-17 additions" w:date="2024-07-17T14:23:00Z" w16du:dateUtc="2024-07-17T18:23:00Z">
          <w:pPr/>
        </w:pPrChange>
      </w:pPr>
      <w:r>
        <w:t xml:space="preserve">Somewhat </w:t>
      </w:r>
      <w:proofErr w:type="gramStart"/>
      <w:r>
        <w:t>approve</w:t>
      </w:r>
      <w:ins w:id="663" w:author="2024-07-17 additions" w:date="2024-07-17T14:23:00Z" w16du:dateUtc="2024-07-17T18:23:00Z">
        <w:r w:rsidR="00000000">
          <w:t xml:space="preserve">  (</w:t>
        </w:r>
        <w:proofErr w:type="gramEnd"/>
        <w:r w:rsidR="00000000">
          <w:t xml:space="preserve">3) </w:t>
        </w:r>
      </w:ins>
    </w:p>
    <w:p w14:paraId="1369B6C3" w14:textId="4081F63D" w:rsidR="00ED7654" w:rsidRDefault="00ED7654">
      <w:pPr>
        <w:pStyle w:val="ListParagraph"/>
        <w:keepNext/>
        <w:numPr>
          <w:ilvl w:val="0"/>
          <w:numId w:val="4"/>
        </w:numPr>
        <w:pPrChange w:id="664" w:author="2024-07-17 additions" w:date="2024-07-17T14:23:00Z" w16du:dateUtc="2024-07-17T18:23:00Z">
          <w:pPr/>
        </w:pPrChange>
      </w:pPr>
      <w:r>
        <w:t xml:space="preserve">Somewhat </w:t>
      </w:r>
      <w:proofErr w:type="gramStart"/>
      <w:r>
        <w:t>disapprove</w:t>
      </w:r>
      <w:ins w:id="665" w:author="2024-07-17 additions" w:date="2024-07-17T14:23:00Z" w16du:dateUtc="2024-07-17T18:23:00Z">
        <w:r w:rsidR="00000000">
          <w:t xml:space="preserve">  (</w:t>
        </w:r>
        <w:proofErr w:type="gramEnd"/>
        <w:r w:rsidR="00000000">
          <w:t xml:space="preserve">2) </w:t>
        </w:r>
      </w:ins>
    </w:p>
    <w:p w14:paraId="135694CC" w14:textId="54D05661" w:rsidR="00E67BD3" w:rsidRDefault="00ED7654">
      <w:pPr>
        <w:pStyle w:val="ListParagraph"/>
        <w:keepNext/>
        <w:numPr>
          <w:ilvl w:val="0"/>
          <w:numId w:val="4"/>
        </w:numPr>
        <w:pPrChange w:id="666" w:author="2024-07-17 additions" w:date="2024-07-17T14:23:00Z" w16du:dateUtc="2024-07-17T18:23:00Z">
          <w:pPr/>
        </w:pPrChange>
      </w:pPr>
      <w:r>
        <w:t xml:space="preserve">Strongly </w:t>
      </w:r>
      <w:proofErr w:type="gramStart"/>
      <w:r>
        <w:t>disapprove</w:t>
      </w:r>
      <w:ins w:id="667" w:author="2024-07-17 additions" w:date="2024-07-17T14:23:00Z" w16du:dateUtc="2024-07-17T18:23:00Z">
        <w:r w:rsidR="00000000">
          <w:t xml:space="preserve">  (</w:t>
        </w:r>
        <w:proofErr w:type="gramEnd"/>
        <w:r w:rsidR="00000000">
          <w:t xml:space="preserve">1) </w:t>
        </w:r>
      </w:ins>
    </w:p>
    <w:p w14:paraId="578EA75F" w14:textId="77777777" w:rsidR="002E467E" w:rsidRDefault="002E467E">
      <w:pPr>
        <w:rPr>
          <w:ins w:id="668" w:author="2024-07-17 additions" w:date="2024-07-17T14:23:00Z" w16du:dateUtc="2024-07-17T18:23:00Z"/>
        </w:rPr>
      </w:pPr>
    </w:p>
    <w:p w14:paraId="135694CD"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Change w:id="669" w:author="2024-07-17 additions" w:date="2024-07-17T14:23:00Z" w16du:dateUtc="2024-07-17T18:23:00Z">
          <w:tblPr>
            <w:tblStyle w:val="QQuestionIconTable"/>
            <w:tblW w:w="50" w:type="auto"/>
            <w:tblLook w:val="07E0" w:firstRow="1" w:lastRow="1" w:firstColumn="1" w:lastColumn="1" w:noHBand="1" w:noVBand="1"/>
          </w:tblPr>
        </w:tblPrChange>
      </w:tblPr>
      <w:tblGrid>
        <w:gridCol w:w="1348"/>
        <w:gridCol w:w="8002"/>
        <w:tblGridChange w:id="670">
          <w:tblGrid>
            <w:gridCol w:w="10"/>
            <w:gridCol w:w="180"/>
            <w:gridCol w:w="190"/>
            <w:gridCol w:w="978"/>
            <w:gridCol w:w="8002"/>
          </w:tblGrid>
        </w:tblGridChange>
      </w:tblGrid>
      <w:tr w:rsidR="00E67BD3" w14:paraId="135694CF" w14:textId="7BD7B8A8">
        <w:tblPrEx>
          <w:tblCellMar>
            <w:top w:w="0" w:type="dxa"/>
            <w:bottom w:w="0" w:type="dxa"/>
          </w:tblCellMar>
        </w:tblPrEx>
        <w:trPr>
          <w:trHeight w:val="300"/>
          <w:trPrChange w:id="671" w:author="2024-07-17 additions" w:date="2024-07-17T14:23:00Z" w16du:dateUtc="2024-07-17T18:23:00Z">
            <w:trPr>
              <w:gridAfter w:val="0"/>
            </w:trPr>
          </w:trPrChange>
        </w:trPr>
        <w:tc>
          <w:tcPr>
            <w:tcW w:w="1368" w:type="dxa"/>
            <w:tcBorders>
              <w:top w:val="nil"/>
              <w:left w:val="nil"/>
              <w:bottom w:val="nil"/>
              <w:right w:val="nil"/>
            </w:tcBorders>
            <w:tcPrChange w:id="672" w:author="2024-07-17 additions" w:date="2024-07-17T14:23:00Z" w16du:dateUtc="2024-07-17T18:23:00Z">
              <w:tcPr>
                <w:tcW w:w="50" w:type="dxa"/>
                <w:gridSpan w:val="2"/>
              </w:tcPr>
            </w:tcPrChange>
          </w:tcPr>
          <w:p w14:paraId="135694CE" w14:textId="16B7C314" w:rsidR="00E67BD3" w:rsidRDefault="00000000">
            <w:pPr>
              <w:rPr>
                <w:color w:val="CCCCCC"/>
                <w:rPrChange w:id="673" w:author="2024-07-17 additions" w:date="2024-07-17T14:23:00Z" w16du:dateUtc="2024-07-17T18:23:00Z">
                  <w:rPr/>
                </w:rPrChange>
              </w:rPr>
              <w:pPrChange w:id="674" w:author="2024-07-17 additions" w:date="2024-07-17T14:23:00Z" w16du:dateUtc="2024-07-17T18:23:00Z">
                <w:pPr>
                  <w:keepNext/>
                </w:pPr>
              </w:pPrChange>
            </w:pPr>
            <w:ins w:id="675" w:author="2024-07-17 additions" w:date="2024-07-17T14:23:00Z" w16du:dateUtc="2024-07-17T18:23:00Z">
              <w:r>
                <w:rPr>
                  <w:color w:val="CCCCCC"/>
                </w:rPr>
                <w:t>Page Break</w:t>
              </w:r>
            </w:ins>
            <w:del w:id="676" w:author="2024-07-17 additions" w:date="2024-07-17T14:23:00Z" w16du:dateUtc="2024-07-17T18:23:00Z">
              <w:r w:rsidR="0016622B">
                <w:rPr>
                  <w:noProof/>
                </w:rPr>
                <w:drawing>
                  <wp:inline distT="0" distB="0" distL="0" distR="0" wp14:anchorId="13569694" wp14:editId="13569695">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677" w:author="2024-07-17 additions" w:date="2024-07-17T14:23:00Z" w16du:dateUtc="2024-07-17T18:23:00Z">
              <w:tcPr>
                <w:tcW w:w="8208" w:type="dxa"/>
                <w:tcBorders>
                  <w:top w:val="nil"/>
                  <w:left w:val="nil"/>
                  <w:bottom w:val="nil"/>
                  <w:right w:val="nil"/>
                </w:tcBorders>
              </w:tcPr>
            </w:tcPrChange>
          </w:tcPr>
          <w:p w14:paraId="4618C722" w14:textId="77777777" w:rsidR="002E467E" w:rsidRDefault="002E467E">
            <w:pPr>
              <w:pBdr>
                <w:top w:val="single" w:sz="8" w:space="0" w:color="CCCCCC"/>
              </w:pBdr>
              <w:spacing w:before="120" w:after="120" w:line="120" w:lineRule="auto"/>
              <w:jc w:val="center"/>
              <w:rPr>
                <w:color w:val="CCCCCC"/>
              </w:rPr>
            </w:pPr>
          </w:p>
        </w:tc>
      </w:tr>
    </w:tbl>
    <w:p w14:paraId="135694D0" w14:textId="77777777" w:rsidR="00E67BD3" w:rsidRDefault="00E67BD3">
      <w:pPr>
        <w:rPr>
          <w:moveFrom w:id="678" w:author="2024-07-17 additions" w:date="2024-07-17T14:23:00Z" w16du:dateUtc="2024-07-17T18:23:00Z"/>
        </w:rPr>
      </w:pPr>
      <w:moveFromRangeStart w:id="679" w:author="2024-07-17 additions" w:date="2024-07-17T14:23:00Z" w:name="move172118656"/>
    </w:p>
    <w:p w14:paraId="135694D1" w14:textId="77777777" w:rsidR="00E67BD3" w:rsidRDefault="0016622B">
      <w:pPr>
        <w:keepNext/>
        <w:rPr>
          <w:moveFrom w:id="680" w:author="2024-07-17 additions" w:date="2024-07-17T14:23:00Z" w16du:dateUtc="2024-07-17T18:23:00Z"/>
        </w:rPr>
      </w:pPr>
      <w:moveFrom w:id="681" w:author="2024-07-17 additions" w:date="2024-07-17T14:23:00Z" w16du:dateUtc="2024-07-17T18:23:00Z">
        <w:r>
          <w:t xml:space="preserve">conftech_local How confident are you that election systems in your local area are secure from hacking and other technological </w:t>
        </w:r>
        <w:commentRangeStart w:id="682"/>
        <w:r>
          <w:t>threats</w:t>
        </w:r>
      </w:moveFrom>
      <w:moveFromRangeEnd w:id="679"/>
      <w:commentRangeEnd w:id="682"/>
      <w:r w:rsidR="00ED7654">
        <w:rPr>
          <w:rStyle w:val="CommentReference"/>
        </w:rPr>
        <w:commentReference w:id="682"/>
      </w:r>
      <w:moveFromRangeStart w:id="683" w:author="2024-07-17 additions" w:date="2024-07-17T14:23:00Z" w:name="move172118657"/>
      <w:moveFrom w:id="684" w:author="2024-07-17 additions" w:date="2024-07-17T14:23:00Z" w16du:dateUtc="2024-07-17T18:23:00Z">
        <w:r>
          <w:t>?</w:t>
        </w:r>
      </w:moveFrom>
    </w:p>
    <w:p w14:paraId="135694D2" w14:textId="77777777" w:rsidR="00E67BD3" w:rsidRDefault="0016622B">
      <w:pPr>
        <w:pStyle w:val="ListParagraph"/>
        <w:keepNext/>
        <w:numPr>
          <w:ilvl w:val="0"/>
          <w:numId w:val="4"/>
        </w:numPr>
        <w:rPr>
          <w:moveFrom w:id="685" w:author="2024-07-17 additions" w:date="2024-07-17T14:23:00Z" w16du:dateUtc="2024-07-17T18:23:00Z"/>
        </w:rPr>
      </w:pPr>
      <w:moveFrom w:id="686" w:author="2024-07-17 additions" w:date="2024-07-17T14:23:00Z" w16du:dateUtc="2024-07-17T18:23:00Z">
        <w:r>
          <w:t xml:space="preserve">Very confident  (4) </w:t>
        </w:r>
      </w:moveFrom>
    </w:p>
    <w:p w14:paraId="135694D3" w14:textId="77777777" w:rsidR="00E67BD3" w:rsidRDefault="0016622B">
      <w:pPr>
        <w:pStyle w:val="ListParagraph"/>
        <w:keepNext/>
        <w:numPr>
          <w:ilvl w:val="0"/>
          <w:numId w:val="4"/>
        </w:numPr>
        <w:rPr>
          <w:moveFrom w:id="687" w:author="2024-07-17 additions" w:date="2024-07-17T14:23:00Z" w16du:dateUtc="2024-07-17T18:23:00Z"/>
        </w:rPr>
      </w:pPr>
      <w:moveFrom w:id="688" w:author="2024-07-17 additions" w:date="2024-07-17T14:23:00Z" w16du:dateUtc="2024-07-17T18:23:00Z">
        <w:r>
          <w:t xml:space="preserve">Somewhat confident  (3) </w:t>
        </w:r>
      </w:moveFrom>
    </w:p>
    <w:p w14:paraId="135694D4" w14:textId="77777777" w:rsidR="00E67BD3" w:rsidRDefault="0016622B">
      <w:pPr>
        <w:pStyle w:val="ListParagraph"/>
        <w:keepNext/>
        <w:numPr>
          <w:ilvl w:val="0"/>
          <w:numId w:val="4"/>
        </w:numPr>
        <w:rPr>
          <w:moveFrom w:id="689" w:author="2024-07-17 additions" w:date="2024-07-17T14:23:00Z" w16du:dateUtc="2024-07-17T18:23:00Z"/>
        </w:rPr>
      </w:pPr>
      <w:moveFrom w:id="690" w:author="2024-07-17 additions" w:date="2024-07-17T14:23:00Z" w16du:dateUtc="2024-07-17T18:23:00Z">
        <w:r>
          <w:t xml:space="preserve">Not too confident  (2) </w:t>
        </w:r>
      </w:moveFrom>
    </w:p>
    <w:p w14:paraId="135694D5" w14:textId="77777777" w:rsidR="00E67BD3" w:rsidRDefault="0016622B">
      <w:pPr>
        <w:pStyle w:val="ListParagraph"/>
        <w:keepNext/>
        <w:numPr>
          <w:ilvl w:val="0"/>
          <w:numId w:val="4"/>
        </w:numPr>
        <w:rPr>
          <w:moveFrom w:id="691" w:author="2024-07-17 additions" w:date="2024-07-17T14:23:00Z" w16du:dateUtc="2024-07-17T18:23:00Z"/>
        </w:rPr>
      </w:pPr>
      <w:moveFrom w:id="692" w:author="2024-07-17 additions" w:date="2024-07-17T14:23:00Z" w16du:dateUtc="2024-07-17T18:23:00Z">
        <w:r>
          <w:t xml:space="preserve">Not at all </w:t>
        </w:r>
        <w:moveFromRangeStart w:id="693" w:author="2024-07-17 additions" w:date="2024-07-17T14:23:00Z" w:name="move172118654"/>
        <w:moveFromRangeEnd w:id="683"/>
        <w:r>
          <w:t xml:space="preserve">confident  (1) </w:t>
        </w:r>
      </w:moveFrom>
    </w:p>
    <w:p w14:paraId="135694D6" w14:textId="77777777" w:rsidR="00E67BD3" w:rsidRDefault="00E67BD3">
      <w:pPr>
        <w:rPr>
          <w:moveFrom w:id="694" w:author="2024-07-17 additions" w:date="2024-07-17T14:23:00Z" w16du:dateUtc="2024-07-17T18:23:00Z"/>
        </w:rPr>
      </w:pPr>
    </w:p>
    <w:p w14:paraId="135694D7" w14:textId="77777777" w:rsidR="00E67BD3" w:rsidRDefault="00E67BD3">
      <w:pPr>
        <w:pStyle w:val="QuestionSeparator"/>
        <w:rPr>
          <w:moveFrom w:id="695" w:author="2024-07-17 additions" w:date="2024-07-17T14:23:00Z" w16du:dateUtc="2024-07-17T18:23:00Z"/>
        </w:rPr>
      </w:pPr>
    </w:p>
    <w:moveFromRangeEnd w:id="693"/>
    <w:p w14:paraId="4A37DD69" w14:textId="77777777" w:rsidR="002E467E" w:rsidRDefault="00000000">
      <w:pPr>
        <w:rPr>
          <w:ins w:id="696" w:author="2024-07-17 additions" w:date="2024-07-17T14:23:00Z" w16du:dateUtc="2024-07-17T18:23:00Z"/>
        </w:rPr>
      </w:pPr>
      <w:ins w:id="697"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E67BD3" w14:paraId="135694D9" w14:textId="77777777">
        <w:tc>
          <w:tcPr>
            <w:tcW w:w="50" w:type="dxa"/>
          </w:tcPr>
          <w:p w14:paraId="135694D8" w14:textId="5C35E461" w:rsidR="00E67BD3" w:rsidRDefault="00000000">
            <w:pPr>
              <w:keepNext/>
            </w:pPr>
            <w:ins w:id="698" w:author="2024-07-17 additions" w:date="2024-07-17T14:23:00Z" w16du:dateUtc="2024-07-17T18:23:00Z">
              <w:r>
                <w:rPr>
                  <w:noProof/>
                </w:rPr>
                <w:lastRenderedPageBreak/>
                <w:drawing>
                  <wp:inline distT="0" distB="0" distL="0" distR="0" wp14:anchorId="1A8731E9" wp14:editId="4F9274DC">
                    <wp:extent cx="228600" cy="228600"/>
                    <wp:effectExtent l="0" t="0" r="0" b="0"/>
                    <wp:docPr id="7579634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del w:id="699" w:author="2024-07-17 additions" w:date="2024-07-17T14:23:00Z" w16du:dateUtc="2024-07-17T18:23:00Z">
              <w:r w:rsidR="0016622B">
                <w:rPr>
                  <w:noProof/>
                </w:rPr>
                <w:drawing>
                  <wp:inline distT="0" distB="0" distL="0" distR="0" wp14:anchorId="13569696" wp14:editId="13569697">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r>
    </w:tbl>
    <w:p w14:paraId="135694DA" w14:textId="77777777" w:rsidR="00E67BD3" w:rsidRDefault="00E67BD3"/>
    <w:p w14:paraId="135694DB" w14:textId="409A051F" w:rsidR="00E67BD3" w:rsidRDefault="54B81F95">
      <w:pPr>
        <w:keepNext/>
      </w:pPr>
      <w:proofErr w:type="spellStart"/>
      <w:r>
        <w:t>truststaff_local</w:t>
      </w:r>
      <w:proofErr w:type="spellEnd"/>
      <w:r>
        <w:t xml:space="preserve"> </w:t>
      </w:r>
      <w:ins w:id="700" w:author="2024-07-17 additions" w:date="2024-07-17T14:23:00Z" w16du:dateUtc="2024-07-17T18:23:00Z">
        <w:r w:rsidR="00000000">
          <w:t>Now think</w:t>
        </w:r>
      </w:ins>
      <w:commentRangeStart w:id="701"/>
      <w:commentRangeStart w:id="702"/>
      <w:del w:id="703" w:author="2024-07-17 additions" w:date="2024-07-17T14:23:00Z" w16du:dateUtc="2024-07-17T18:23:00Z">
        <w:r w:rsidR="61F647C5">
          <w:delText>Think</w:delText>
        </w:r>
        <w:commentRangeEnd w:id="701"/>
        <w:r w:rsidR="0016622B">
          <w:rPr>
            <w:rStyle w:val="CommentReference"/>
          </w:rPr>
          <w:commentReference w:id="701"/>
        </w:r>
        <w:commentRangeEnd w:id="702"/>
        <w:r w:rsidR="0016622B">
          <w:rPr>
            <w:rStyle w:val="CommentReference"/>
          </w:rPr>
          <w:commentReference w:id="702"/>
        </w:r>
      </w:del>
      <w:r w:rsidR="61F647C5">
        <w:t xml:space="preserve"> </w:t>
      </w:r>
      <w:r>
        <w:t xml:space="preserve">about the election staff and volunteers who handle the administration and conduct of elections in your local area. How </w:t>
      </w:r>
      <w:r>
        <w:rPr>
          <w:rPrChange w:id="704" w:author="2024-07-17 additions" w:date="2024-07-17T14:23:00Z" w16du:dateUtc="2024-07-17T18:23:00Z">
            <w:rPr>
              <w:b/>
              <w:bCs/>
            </w:rPr>
          </w:rPrChange>
        </w:rPr>
        <w:t>committed</w:t>
      </w:r>
      <w:r>
        <w:t xml:space="preserve"> do you think they will be</w:t>
      </w:r>
      <w:commentRangeStart w:id="705"/>
      <w:r>
        <w:t xml:space="preserve"> </w:t>
      </w:r>
      <w:commentRangeEnd w:id="705"/>
      <w:r w:rsidR="0016622B">
        <w:rPr>
          <w:rStyle w:val="CommentReference"/>
        </w:rPr>
        <w:commentReference w:id="705"/>
      </w:r>
      <w:r w:rsidR="316789E4">
        <w:t xml:space="preserve">to </w:t>
      </w:r>
      <w:r>
        <w:t>making sure the elections held this November are fair and accurate? </w:t>
      </w:r>
    </w:p>
    <w:p w14:paraId="135694DC" w14:textId="77777777" w:rsidR="00E67BD3" w:rsidRDefault="0016622B">
      <w:pPr>
        <w:pStyle w:val="ListParagraph"/>
        <w:keepNext/>
        <w:numPr>
          <w:ilvl w:val="0"/>
          <w:numId w:val="4"/>
        </w:numPr>
      </w:pPr>
      <w:r>
        <w:t xml:space="preserve">Very </w:t>
      </w:r>
      <w:proofErr w:type="gramStart"/>
      <w:r>
        <w:t>committed  (</w:t>
      </w:r>
      <w:proofErr w:type="gramEnd"/>
      <w:r>
        <w:t xml:space="preserve">4) </w:t>
      </w:r>
    </w:p>
    <w:p w14:paraId="135694DD" w14:textId="77777777" w:rsidR="00E67BD3" w:rsidRDefault="0016622B">
      <w:pPr>
        <w:pStyle w:val="ListParagraph"/>
        <w:keepNext/>
        <w:numPr>
          <w:ilvl w:val="0"/>
          <w:numId w:val="4"/>
        </w:numPr>
      </w:pPr>
      <w:r>
        <w:t xml:space="preserve">Somewhat </w:t>
      </w:r>
      <w:proofErr w:type="gramStart"/>
      <w:r>
        <w:t>committed  (</w:t>
      </w:r>
      <w:proofErr w:type="gramEnd"/>
      <w:r>
        <w:t xml:space="preserve">3) </w:t>
      </w:r>
    </w:p>
    <w:p w14:paraId="135694DE" w14:textId="77777777" w:rsidR="00E67BD3" w:rsidRDefault="0016622B">
      <w:pPr>
        <w:pStyle w:val="ListParagraph"/>
        <w:keepNext/>
        <w:numPr>
          <w:ilvl w:val="0"/>
          <w:numId w:val="4"/>
        </w:numPr>
      </w:pPr>
      <w:r>
        <w:t xml:space="preserve">Not too </w:t>
      </w:r>
      <w:proofErr w:type="gramStart"/>
      <w:r>
        <w:t>committed  (</w:t>
      </w:r>
      <w:proofErr w:type="gramEnd"/>
      <w:r>
        <w:t xml:space="preserve">2) </w:t>
      </w:r>
    </w:p>
    <w:p w14:paraId="135694DF" w14:textId="77777777" w:rsidR="00E67BD3" w:rsidRDefault="0016622B">
      <w:pPr>
        <w:pStyle w:val="ListParagraph"/>
        <w:keepNext/>
        <w:numPr>
          <w:ilvl w:val="0"/>
          <w:numId w:val="4"/>
        </w:numPr>
      </w:pPr>
      <w:r>
        <w:t xml:space="preserve">Not at all </w:t>
      </w:r>
      <w:proofErr w:type="gramStart"/>
      <w:r>
        <w:t>committed  (</w:t>
      </w:r>
      <w:proofErr w:type="gramEnd"/>
      <w:r>
        <w:t xml:space="preserve">1) </w:t>
      </w:r>
    </w:p>
    <w:p w14:paraId="135694E0" w14:textId="77777777" w:rsidR="00E67BD3" w:rsidRDefault="00E67BD3"/>
    <w:p w14:paraId="135694E1"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Change w:id="706" w:author="2024-07-17 additions" w:date="2024-07-17T14:23:00Z" w16du:dateUtc="2024-07-17T18:23:00Z">
          <w:tblPr>
            <w:tblStyle w:val="QQuestionIconTable"/>
            <w:tblW w:w="100" w:type="auto"/>
            <w:tblLook w:val="07E0" w:firstRow="1" w:lastRow="1" w:firstColumn="1" w:lastColumn="1" w:noHBand="1" w:noVBand="1"/>
          </w:tblPr>
        </w:tblPrChange>
      </w:tblPr>
      <w:tblGrid>
        <w:gridCol w:w="1348"/>
        <w:gridCol w:w="8002"/>
        <w:tblGridChange w:id="707">
          <w:tblGrid>
            <w:gridCol w:w="10"/>
            <w:gridCol w:w="370"/>
            <w:gridCol w:w="380"/>
            <w:gridCol w:w="598"/>
            <w:gridCol w:w="8002"/>
          </w:tblGrid>
        </w:tblGridChange>
      </w:tblGrid>
      <w:tr w:rsidR="00E67BD3" w14:paraId="135694E4" w14:textId="77777777">
        <w:tblPrEx>
          <w:tblCellMar>
            <w:top w:w="0" w:type="dxa"/>
            <w:bottom w:w="0" w:type="dxa"/>
          </w:tblCellMar>
        </w:tblPrEx>
        <w:trPr>
          <w:trHeight w:val="300"/>
          <w:trPrChange w:id="708" w:author="2024-07-17 additions" w:date="2024-07-17T14:23:00Z" w16du:dateUtc="2024-07-17T18:23:00Z">
            <w:trPr>
              <w:gridAfter w:val="0"/>
            </w:trPr>
          </w:trPrChange>
        </w:trPr>
        <w:tc>
          <w:tcPr>
            <w:tcW w:w="1368" w:type="dxa"/>
            <w:tcBorders>
              <w:top w:val="nil"/>
              <w:left w:val="nil"/>
              <w:bottom w:val="nil"/>
              <w:right w:val="nil"/>
            </w:tcBorders>
            <w:tcPrChange w:id="709" w:author="2024-07-17 additions" w:date="2024-07-17T14:23:00Z" w16du:dateUtc="2024-07-17T18:23:00Z">
              <w:tcPr>
                <w:tcW w:w="50" w:type="dxa"/>
                <w:gridSpan w:val="2"/>
              </w:tcPr>
            </w:tcPrChange>
          </w:tcPr>
          <w:p w14:paraId="135694E2" w14:textId="6FC350FF" w:rsidR="00E67BD3" w:rsidRDefault="00000000">
            <w:pPr>
              <w:rPr>
                <w:color w:val="CCCCCC"/>
                <w:rPrChange w:id="710" w:author="2024-07-17 additions" w:date="2024-07-17T14:23:00Z" w16du:dateUtc="2024-07-17T18:23:00Z">
                  <w:rPr/>
                </w:rPrChange>
              </w:rPr>
              <w:pPrChange w:id="711" w:author="2024-07-17 additions" w:date="2024-07-17T14:23:00Z" w16du:dateUtc="2024-07-17T18:23:00Z">
                <w:pPr>
                  <w:keepNext/>
                </w:pPr>
              </w:pPrChange>
            </w:pPr>
            <w:ins w:id="712" w:author="2024-07-17 additions" w:date="2024-07-17T14:23:00Z" w16du:dateUtc="2024-07-17T18:23:00Z">
              <w:r>
                <w:rPr>
                  <w:color w:val="CCCCCC"/>
                </w:rPr>
                <w:t>Page Break</w:t>
              </w:r>
            </w:ins>
            <w:del w:id="713" w:author="2024-07-17 additions" w:date="2024-07-17T14:23:00Z" w16du:dateUtc="2024-07-17T18:23:00Z">
              <w:r w:rsidR="0016622B">
                <w:rPr>
                  <w:noProof/>
                </w:rPr>
                <w:drawing>
                  <wp:inline distT="0" distB="0" distL="0" distR="0" wp14:anchorId="13569698" wp14:editId="13569699">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714" w:author="2024-07-17 additions" w:date="2024-07-17T14:23:00Z" w16du:dateUtc="2024-07-17T18:23:00Z">
              <w:tcPr>
                <w:tcW w:w="50" w:type="dxa"/>
              </w:tcPr>
            </w:tcPrChange>
          </w:tcPr>
          <w:p w14:paraId="135694E3" w14:textId="77777777" w:rsidR="00E67BD3" w:rsidRDefault="0016622B">
            <w:pPr>
              <w:pBdr>
                <w:top w:val="single" w:sz="8" w:space="0" w:color="CCCCCC"/>
              </w:pBdr>
              <w:spacing w:before="120" w:after="120" w:line="120" w:lineRule="auto"/>
              <w:jc w:val="center"/>
              <w:rPr>
                <w:color w:val="CCCCCC"/>
                <w:rPrChange w:id="715" w:author="2024-07-17 additions" w:date="2024-07-17T14:23:00Z" w16du:dateUtc="2024-07-17T18:23:00Z">
                  <w:rPr/>
                </w:rPrChange>
              </w:rPr>
              <w:pPrChange w:id="716" w:author="2024-07-17 additions" w:date="2024-07-17T14:23:00Z" w16du:dateUtc="2024-07-17T18:23:00Z">
                <w:pPr>
                  <w:keepNext/>
                </w:pPr>
              </w:pPrChange>
            </w:pPr>
            <w:del w:id="717" w:author="2024-07-17 additions" w:date="2024-07-17T14:23:00Z" w16du:dateUtc="2024-07-17T18:23:00Z">
              <w:r>
                <w:rPr>
                  <w:noProof/>
                </w:rPr>
                <w:drawing>
                  <wp:inline distT="0" distB="0" distL="0" distR="0" wp14:anchorId="1356969A" wp14:editId="1356969B">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r>
    </w:tbl>
    <w:p w14:paraId="33074591" w14:textId="77777777" w:rsidR="002E467E" w:rsidRDefault="00000000">
      <w:pPr>
        <w:rPr>
          <w:ins w:id="718" w:author="2024-07-17 additions" w:date="2024-07-17T14:23:00Z" w16du:dateUtc="2024-07-17T18:23:00Z"/>
        </w:rPr>
      </w:pPr>
      <w:ins w:id="719"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00999E49" w14:textId="77777777">
        <w:trPr>
          <w:ins w:id="720" w:author="2024-07-17 additions" w:date="2024-07-17T14:23:00Z" w16du:dateUtc="2024-07-17T18:23:00Z"/>
        </w:trPr>
        <w:tc>
          <w:tcPr>
            <w:tcW w:w="50" w:type="dxa"/>
          </w:tcPr>
          <w:p w14:paraId="39049A20" w14:textId="77777777" w:rsidR="002E467E" w:rsidRDefault="00000000">
            <w:pPr>
              <w:keepNext/>
              <w:rPr>
                <w:ins w:id="721" w:author="2024-07-17 additions" w:date="2024-07-17T14:23:00Z" w16du:dateUtc="2024-07-17T18:23:00Z"/>
              </w:rPr>
            </w:pPr>
            <w:ins w:id="722" w:author="2024-07-17 additions" w:date="2024-07-17T14:23:00Z" w16du:dateUtc="2024-07-17T18:23:00Z">
              <w:r>
                <w:rPr>
                  <w:noProof/>
                </w:rPr>
                <w:lastRenderedPageBreak/>
                <w:drawing>
                  <wp:inline distT="0" distB="0" distL="0" distR="0" wp14:anchorId="6EB7B6E0" wp14:editId="18EFA29E">
                    <wp:extent cx="228600" cy="228600"/>
                    <wp:effectExtent l="0" t="0" r="0" b="0"/>
                    <wp:docPr id="3624664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205A1623" w14:textId="77777777" w:rsidR="002E467E" w:rsidRDefault="002E467E">
      <w:pPr>
        <w:rPr>
          <w:ins w:id="723" w:author="2024-07-17 additions" w:date="2024-07-17T14:23:00Z" w16du:dateUtc="2024-07-17T18:23:00Z"/>
        </w:rPr>
      </w:pPr>
    </w:p>
    <w:p w14:paraId="3C3E48F6" w14:textId="77777777" w:rsidR="00E67BD3" w:rsidRDefault="00000000">
      <w:pPr>
        <w:keepNext/>
        <w:rPr>
          <w:moveTo w:id="724" w:author="2024-07-17 additions" w:date="2024-07-17T14:23:00Z" w16du:dateUtc="2024-07-17T18:23:00Z"/>
        </w:rPr>
      </w:pPr>
      <w:proofErr w:type="spellStart"/>
      <w:ins w:id="725" w:author="2024-07-17 additions" w:date="2024-07-17T14:23:00Z" w16du:dateUtc="2024-07-17T18:23:00Z">
        <w:r>
          <w:t>trustproces_local</w:t>
        </w:r>
        <w:proofErr w:type="spellEnd"/>
        <w:r>
          <w:t xml:space="preserve"> How confident are you that the voting </w:t>
        </w:r>
        <w:r>
          <w:rPr>
            <w:b/>
          </w:rPr>
          <w:t>process</w:t>
        </w:r>
        <w:r>
          <w:t xml:space="preserve"> will be fair in your local area</w:t>
        </w:r>
      </w:ins>
      <w:moveToRangeStart w:id="726" w:author="2024-07-17 additions" w:date="2024-07-17T14:23:00Z" w:name="move172118657"/>
      <w:moveTo w:id="727" w:author="2024-07-17 additions" w:date="2024-07-17T14:23:00Z" w16du:dateUtc="2024-07-17T18:23:00Z">
        <w:r w:rsidR="0016622B">
          <w:t>?</w:t>
        </w:r>
      </w:moveTo>
    </w:p>
    <w:p w14:paraId="3C81DCBC" w14:textId="77777777" w:rsidR="00E67BD3" w:rsidRDefault="0016622B">
      <w:pPr>
        <w:pStyle w:val="ListParagraph"/>
        <w:keepNext/>
        <w:numPr>
          <w:ilvl w:val="0"/>
          <w:numId w:val="4"/>
        </w:numPr>
        <w:rPr>
          <w:moveTo w:id="728" w:author="2024-07-17 additions" w:date="2024-07-17T14:23:00Z" w16du:dateUtc="2024-07-17T18:23:00Z"/>
        </w:rPr>
      </w:pPr>
      <w:moveTo w:id="729" w:author="2024-07-17 additions" w:date="2024-07-17T14:23:00Z" w16du:dateUtc="2024-07-17T18:23:00Z">
        <w:r>
          <w:t xml:space="preserve">Very </w:t>
        </w:r>
        <w:proofErr w:type="gramStart"/>
        <w:r>
          <w:t>confident  (</w:t>
        </w:r>
        <w:proofErr w:type="gramEnd"/>
        <w:r>
          <w:t xml:space="preserve">4) </w:t>
        </w:r>
      </w:moveTo>
    </w:p>
    <w:p w14:paraId="5CFDEA31" w14:textId="77777777" w:rsidR="00E67BD3" w:rsidRDefault="0016622B">
      <w:pPr>
        <w:pStyle w:val="ListParagraph"/>
        <w:keepNext/>
        <w:numPr>
          <w:ilvl w:val="0"/>
          <w:numId w:val="4"/>
        </w:numPr>
        <w:rPr>
          <w:moveTo w:id="730" w:author="2024-07-17 additions" w:date="2024-07-17T14:23:00Z" w16du:dateUtc="2024-07-17T18:23:00Z"/>
        </w:rPr>
      </w:pPr>
      <w:moveTo w:id="731" w:author="2024-07-17 additions" w:date="2024-07-17T14:23:00Z" w16du:dateUtc="2024-07-17T18:23:00Z">
        <w:r>
          <w:t xml:space="preserve">Somewhat </w:t>
        </w:r>
        <w:proofErr w:type="gramStart"/>
        <w:r>
          <w:t>confident  (</w:t>
        </w:r>
        <w:proofErr w:type="gramEnd"/>
        <w:r>
          <w:t xml:space="preserve">3) </w:t>
        </w:r>
      </w:moveTo>
    </w:p>
    <w:p w14:paraId="140E4819" w14:textId="77777777" w:rsidR="00E67BD3" w:rsidRDefault="0016622B">
      <w:pPr>
        <w:pStyle w:val="ListParagraph"/>
        <w:keepNext/>
        <w:numPr>
          <w:ilvl w:val="0"/>
          <w:numId w:val="4"/>
        </w:numPr>
        <w:rPr>
          <w:moveTo w:id="732" w:author="2024-07-17 additions" w:date="2024-07-17T14:23:00Z" w16du:dateUtc="2024-07-17T18:23:00Z"/>
        </w:rPr>
      </w:pPr>
      <w:moveTo w:id="733" w:author="2024-07-17 additions" w:date="2024-07-17T14:23:00Z" w16du:dateUtc="2024-07-17T18:23:00Z">
        <w:r>
          <w:t xml:space="preserve">Not too </w:t>
        </w:r>
        <w:proofErr w:type="gramStart"/>
        <w:r>
          <w:t>confident  (</w:t>
        </w:r>
        <w:proofErr w:type="gramEnd"/>
        <w:r>
          <w:t xml:space="preserve">2) </w:t>
        </w:r>
      </w:moveTo>
    </w:p>
    <w:p w14:paraId="320CE957" w14:textId="77777777" w:rsidR="002E467E" w:rsidRDefault="0016622B">
      <w:pPr>
        <w:pStyle w:val="ListParagraph"/>
        <w:keepNext/>
        <w:numPr>
          <w:ilvl w:val="0"/>
          <w:numId w:val="4"/>
        </w:numPr>
        <w:rPr>
          <w:ins w:id="734" w:author="2024-07-17 additions" w:date="2024-07-17T14:23:00Z" w16du:dateUtc="2024-07-17T18:23:00Z"/>
        </w:rPr>
      </w:pPr>
      <w:moveTo w:id="735" w:author="2024-07-17 additions" w:date="2024-07-17T14:23:00Z" w16du:dateUtc="2024-07-17T18:23:00Z">
        <w:r>
          <w:t xml:space="preserve">Not at all </w:t>
        </w:r>
      </w:moveTo>
      <w:moveToRangeEnd w:id="726"/>
      <w:proofErr w:type="gramStart"/>
      <w:ins w:id="736" w:author="2024-07-17 additions" w:date="2024-07-17T14:23:00Z" w16du:dateUtc="2024-07-17T18:23:00Z">
        <w:r w:rsidR="00000000">
          <w:t>confident  (</w:t>
        </w:r>
        <w:proofErr w:type="gramEnd"/>
        <w:r w:rsidR="00000000">
          <w:t xml:space="preserve">1) </w:t>
        </w:r>
      </w:ins>
    </w:p>
    <w:p w14:paraId="34607C88" w14:textId="77777777" w:rsidR="002E467E" w:rsidRDefault="002E467E">
      <w:pPr>
        <w:rPr>
          <w:ins w:id="737" w:author="2024-07-17 additions" w:date="2024-07-17T14:23:00Z" w16du:dateUtc="2024-07-17T18:23:00Z"/>
        </w:rPr>
      </w:pPr>
    </w:p>
    <w:p w14:paraId="749643A5" w14:textId="77777777" w:rsidR="002E467E" w:rsidRDefault="002E467E">
      <w:pPr>
        <w:pStyle w:val="QuestionSeparator"/>
        <w:rPr>
          <w:ins w:id="738"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13698DD8" w14:textId="77777777">
        <w:tblPrEx>
          <w:tblCellMar>
            <w:top w:w="0" w:type="dxa"/>
            <w:bottom w:w="0" w:type="dxa"/>
          </w:tblCellMar>
        </w:tblPrEx>
        <w:trPr>
          <w:trHeight w:val="300"/>
          <w:ins w:id="739" w:author="2024-07-17 additions" w:date="2024-07-17T14:23:00Z" w16du:dateUtc="2024-07-17T18:23:00Z"/>
        </w:trPr>
        <w:tc>
          <w:tcPr>
            <w:tcW w:w="1368" w:type="dxa"/>
            <w:tcBorders>
              <w:top w:val="nil"/>
              <w:left w:val="nil"/>
              <w:bottom w:val="nil"/>
              <w:right w:val="nil"/>
            </w:tcBorders>
          </w:tcPr>
          <w:p w14:paraId="43AE13C4" w14:textId="77777777" w:rsidR="002E467E" w:rsidRDefault="00000000">
            <w:pPr>
              <w:rPr>
                <w:ins w:id="740" w:author="2024-07-17 additions" w:date="2024-07-17T14:23:00Z" w16du:dateUtc="2024-07-17T18:23:00Z"/>
                <w:color w:val="CCCCCC"/>
              </w:rPr>
            </w:pPr>
            <w:ins w:id="741" w:author="2024-07-17 additions" w:date="2024-07-17T14:23:00Z" w16du:dateUtc="2024-07-17T18:23:00Z">
              <w:r>
                <w:rPr>
                  <w:color w:val="CCCCCC"/>
                </w:rPr>
                <w:t>Page Break</w:t>
              </w:r>
            </w:ins>
          </w:p>
        </w:tc>
        <w:tc>
          <w:tcPr>
            <w:tcW w:w="8208" w:type="dxa"/>
            <w:tcBorders>
              <w:top w:val="nil"/>
              <w:left w:val="nil"/>
              <w:bottom w:val="nil"/>
              <w:right w:val="nil"/>
            </w:tcBorders>
          </w:tcPr>
          <w:p w14:paraId="083925BE" w14:textId="77777777" w:rsidR="002E467E" w:rsidRDefault="002E467E">
            <w:pPr>
              <w:pBdr>
                <w:top w:val="single" w:sz="8" w:space="0" w:color="CCCCCC"/>
              </w:pBdr>
              <w:spacing w:before="120" w:after="120" w:line="120" w:lineRule="auto"/>
              <w:jc w:val="center"/>
              <w:rPr>
                <w:ins w:id="742" w:author="2024-07-17 additions" w:date="2024-07-17T14:23:00Z" w16du:dateUtc="2024-07-17T18:23:00Z"/>
                <w:color w:val="CCCCCC"/>
              </w:rPr>
            </w:pPr>
          </w:p>
        </w:tc>
      </w:tr>
    </w:tbl>
    <w:p w14:paraId="53734433" w14:textId="77777777" w:rsidR="002E467E" w:rsidRDefault="00000000">
      <w:pPr>
        <w:rPr>
          <w:ins w:id="743" w:author="2024-07-17 additions" w:date="2024-07-17T14:23:00Z" w16du:dateUtc="2024-07-17T18:23:00Z"/>
        </w:rPr>
      </w:pPr>
      <w:ins w:id="744"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597BD4B9" w14:textId="77777777">
        <w:trPr>
          <w:ins w:id="745" w:author="2024-07-17 additions" w:date="2024-07-17T14:23:00Z" w16du:dateUtc="2024-07-17T18:23:00Z"/>
        </w:trPr>
        <w:tc>
          <w:tcPr>
            <w:tcW w:w="50" w:type="dxa"/>
          </w:tcPr>
          <w:p w14:paraId="080C433B" w14:textId="77777777" w:rsidR="002E467E" w:rsidRDefault="00000000">
            <w:pPr>
              <w:keepNext/>
              <w:rPr>
                <w:ins w:id="746" w:author="2024-07-17 additions" w:date="2024-07-17T14:23:00Z" w16du:dateUtc="2024-07-17T18:23:00Z"/>
              </w:rPr>
            </w:pPr>
            <w:ins w:id="747" w:author="2024-07-17 additions" w:date="2024-07-17T14:23:00Z" w16du:dateUtc="2024-07-17T18:23:00Z">
              <w:r>
                <w:rPr>
                  <w:noProof/>
                </w:rPr>
                <w:lastRenderedPageBreak/>
                <w:drawing>
                  <wp:inline distT="0" distB="0" distL="0" distR="0" wp14:anchorId="4D183F09" wp14:editId="3637137D">
                    <wp:extent cx="228600" cy="228600"/>
                    <wp:effectExtent l="0" t="0" r="0" b="0"/>
                    <wp:docPr id="17451528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7E9C9013" w14:textId="77777777" w:rsidR="002E467E" w:rsidRDefault="002E467E">
      <w:pPr>
        <w:rPr>
          <w:ins w:id="748" w:author="2024-07-17 additions" w:date="2024-07-17T14:23:00Z" w16du:dateUtc="2024-07-17T18:23:00Z"/>
        </w:rPr>
      </w:pPr>
    </w:p>
    <w:p w14:paraId="5750250F" w14:textId="77777777" w:rsidR="002E467E" w:rsidRDefault="00000000">
      <w:pPr>
        <w:keepNext/>
        <w:rPr>
          <w:ins w:id="749" w:author="2024-07-17 additions" w:date="2024-07-17T14:23:00Z" w16du:dateUtc="2024-07-17T18:23:00Z"/>
        </w:rPr>
      </w:pPr>
      <w:proofErr w:type="spellStart"/>
      <w:ins w:id="750" w:author="2024-07-17 additions" w:date="2024-07-17T14:23:00Z" w16du:dateUtc="2024-07-17T18:23:00Z">
        <w:r>
          <w:t>trustoutcomes_local</w:t>
        </w:r>
        <w:proofErr w:type="spellEnd"/>
        <w:r>
          <w:t xml:space="preserve"> How confident are you that the voting </w:t>
        </w:r>
        <w:r>
          <w:rPr>
            <w:b/>
          </w:rPr>
          <w:t>outcomes</w:t>
        </w:r>
        <w:r>
          <w:t xml:space="preserve"> will be fair in your local area?</w:t>
        </w:r>
      </w:ins>
    </w:p>
    <w:p w14:paraId="38AA898A" w14:textId="77777777" w:rsidR="002E467E" w:rsidRDefault="00000000">
      <w:pPr>
        <w:pStyle w:val="ListParagraph"/>
        <w:keepNext/>
        <w:numPr>
          <w:ilvl w:val="0"/>
          <w:numId w:val="4"/>
        </w:numPr>
        <w:rPr>
          <w:ins w:id="751" w:author="2024-07-17 additions" w:date="2024-07-17T14:23:00Z" w16du:dateUtc="2024-07-17T18:23:00Z"/>
        </w:rPr>
      </w:pPr>
      <w:ins w:id="752" w:author="2024-07-17 additions" w:date="2024-07-17T14:23:00Z" w16du:dateUtc="2024-07-17T18:23:00Z">
        <w:r>
          <w:t xml:space="preserve">Very </w:t>
        </w:r>
        <w:proofErr w:type="gramStart"/>
        <w:r>
          <w:t>confident  (</w:t>
        </w:r>
        <w:proofErr w:type="gramEnd"/>
        <w:r>
          <w:t xml:space="preserve">4) </w:t>
        </w:r>
      </w:ins>
    </w:p>
    <w:p w14:paraId="016B4BDA" w14:textId="77777777" w:rsidR="002E467E" w:rsidRDefault="00000000">
      <w:pPr>
        <w:pStyle w:val="ListParagraph"/>
        <w:keepNext/>
        <w:numPr>
          <w:ilvl w:val="0"/>
          <w:numId w:val="4"/>
        </w:numPr>
        <w:rPr>
          <w:ins w:id="753" w:author="2024-07-17 additions" w:date="2024-07-17T14:23:00Z" w16du:dateUtc="2024-07-17T18:23:00Z"/>
        </w:rPr>
      </w:pPr>
      <w:ins w:id="754" w:author="2024-07-17 additions" w:date="2024-07-17T14:23:00Z" w16du:dateUtc="2024-07-17T18:23:00Z">
        <w:r>
          <w:t xml:space="preserve">Somewhat </w:t>
        </w:r>
        <w:proofErr w:type="gramStart"/>
        <w:r>
          <w:t>confident  (</w:t>
        </w:r>
        <w:proofErr w:type="gramEnd"/>
        <w:r>
          <w:t xml:space="preserve">3) </w:t>
        </w:r>
      </w:ins>
    </w:p>
    <w:p w14:paraId="0C49A012" w14:textId="77777777" w:rsidR="002E467E" w:rsidRDefault="00000000">
      <w:pPr>
        <w:pStyle w:val="ListParagraph"/>
        <w:keepNext/>
        <w:numPr>
          <w:ilvl w:val="0"/>
          <w:numId w:val="4"/>
        </w:numPr>
        <w:rPr>
          <w:ins w:id="755" w:author="2024-07-17 additions" w:date="2024-07-17T14:23:00Z" w16du:dateUtc="2024-07-17T18:23:00Z"/>
        </w:rPr>
      </w:pPr>
      <w:ins w:id="756" w:author="2024-07-17 additions" w:date="2024-07-17T14:23:00Z" w16du:dateUtc="2024-07-17T18:23:00Z">
        <w:r>
          <w:t xml:space="preserve">Not too </w:t>
        </w:r>
        <w:proofErr w:type="gramStart"/>
        <w:r>
          <w:t>confident  (</w:t>
        </w:r>
        <w:proofErr w:type="gramEnd"/>
        <w:r>
          <w:t xml:space="preserve">2) </w:t>
        </w:r>
      </w:ins>
    </w:p>
    <w:p w14:paraId="7F8E9D04" w14:textId="77777777" w:rsidR="002E467E" w:rsidRDefault="00000000">
      <w:pPr>
        <w:pStyle w:val="ListParagraph"/>
        <w:keepNext/>
        <w:numPr>
          <w:ilvl w:val="0"/>
          <w:numId w:val="4"/>
        </w:numPr>
        <w:rPr>
          <w:ins w:id="757" w:author="2024-07-17 additions" w:date="2024-07-17T14:23:00Z" w16du:dateUtc="2024-07-17T18:23:00Z"/>
        </w:rPr>
      </w:pPr>
      <w:ins w:id="758" w:author="2024-07-17 additions" w:date="2024-07-17T14:23:00Z" w16du:dateUtc="2024-07-17T18:23:00Z">
        <w:r>
          <w:t xml:space="preserve">Not at all </w:t>
        </w:r>
        <w:proofErr w:type="gramStart"/>
        <w:r>
          <w:t>confident  (</w:t>
        </w:r>
        <w:proofErr w:type="gramEnd"/>
        <w:r>
          <w:t xml:space="preserve">1) </w:t>
        </w:r>
      </w:ins>
    </w:p>
    <w:p w14:paraId="1D2A9CED" w14:textId="77777777" w:rsidR="002E467E" w:rsidRDefault="002E467E">
      <w:pPr>
        <w:rPr>
          <w:ins w:id="759" w:author="2024-07-17 additions" w:date="2024-07-17T14:23:00Z" w16du:dateUtc="2024-07-17T18:23:00Z"/>
        </w:rPr>
      </w:pPr>
    </w:p>
    <w:p w14:paraId="06D2F2B6" w14:textId="77777777" w:rsidR="002E467E" w:rsidRDefault="002E467E">
      <w:pPr>
        <w:pStyle w:val="QuestionSeparator"/>
        <w:rPr>
          <w:ins w:id="760"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4A76CE6E" w14:textId="77777777">
        <w:tblPrEx>
          <w:tblCellMar>
            <w:top w:w="0" w:type="dxa"/>
            <w:bottom w:w="0" w:type="dxa"/>
          </w:tblCellMar>
        </w:tblPrEx>
        <w:trPr>
          <w:trHeight w:val="300"/>
          <w:ins w:id="761" w:author="2024-07-17 additions" w:date="2024-07-17T14:23:00Z" w16du:dateUtc="2024-07-17T18:23:00Z"/>
        </w:trPr>
        <w:tc>
          <w:tcPr>
            <w:tcW w:w="1368" w:type="dxa"/>
            <w:tcBorders>
              <w:top w:val="nil"/>
              <w:left w:val="nil"/>
              <w:bottom w:val="nil"/>
              <w:right w:val="nil"/>
            </w:tcBorders>
          </w:tcPr>
          <w:p w14:paraId="65B5F5F3" w14:textId="77777777" w:rsidR="002E467E" w:rsidRDefault="00000000">
            <w:pPr>
              <w:rPr>
                <w:ins w:id="762" w:author="2024-07-17 additions" w:date="2024-07-17T14:23:00Z" w16du:dateUtc="2024-07-17T18:23:00Z"/>
                <w:color w:val="CCCCCC"/>
              </w:rPr>
            </w:pPr>
            <w:ins w:id="763" w:author="2024-07-17 additions" w:date="2024-07-17T14:23:00Z" w16du:dateUtc="2024-07-17T18:23:00Z">
              <w:r>
                <w:rPr>
                  <w:color w:val="CCCCCC"/>
                </w:rPr>
                <w:t>Page Break</w:t>
              </w:r>
            </w:ins>
          </w:p>
        </w:tc>
        <w:tc>
          <w:tcPr>
            <w:tcW w:w="8208" w:type="dxa"/>
            <w:tcBorders>
              <w:top w:val="nil"/>
              <w:left w:val="nil"/>
              <w:bottom w:val="nil"/>
              <w:right w:val="nil"/>
            </w:tcBorders>
          </w:tcPr>
          <w:p w14:paraId="10A95035" w14:textId="77777777" w:rsidR="002E467E" w:rsidRDefault="002E467E">
            <w:pPr>
              <w:pBdr>
                <w:top w:val="single" w:sz="8" w:space="0" w:color="CCCCCC"/>
              </w:pBdr>
              <w:spacing w:before="120" w:after="120" w:line="120" w:lineRule="auto"/>
              <w:jc w:val="center"/>
              <w:rPr>
                <w:ins w:id="764" w:author="2024-07-17 additions" w:date="2024-07-17T14:23:00Z" w16du:dateUtc="2024-07-17T18:23:00Z"/>
                <w:color w:val="CCCCCC"/>
              </w:rPr>
            </w:pPr>
          </w:p>
        </w:tc>
      </w:tr>
    </w:tbl>
    <w:p w14:paraId="4ADA2F3F" w14:textId="77777777" w:rsidR="002E467E" w:rsidRDefault="00000000">
      <w:pPr>
        <w:rPr>
          <w:ins w:id="765" w:author="2024-07-17 additions" w:date="2024-07-17T14:23:00Z" w16du:dateUtc="2024-07-17T18:23:00Z"/>
        </w:rPr>
      </w:pPr>
      <w:ins w:id="766"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2D1150CE" w14:textId="77777777">
        <w:trPr>
          <w:ins w:id="767" w:author="2024-07-17 additions" w:date="2024-07-17T14:23:00Z" w16du:dateUtc="2024-07-17T18:23:00Z"/>
        </w:trPr>
        <w:tc>
          <w:tcPr>
            <w:tcW w:w="50" w:type="dxa"/>
          </w:tcPr>
          <w:p w14:paraId="2F536332" w14:textId="77777777" w:rsidR="002E467E" w:rsidRDefault="00000000">
            <w:pPr>
              <w:keepNext/>
              <w:rPr>
                <w:ins w:id="768" w:author="2024-07-17 additions" w:date="2024-07-17T14:23:00Z" w16du:dateUtc="2024-07-17T18:23:00Z"/>
              </w:rPr>
            </w:pPr>
            <w:ins w:id="769" w:author="2024-07-17 additions" w:date="2024-07-17T14:23:00Z" w16du:dateUtc="2024-07-17T18:23:00Z">
              <w:r>
                <w:rPr>
                  <w:noProof/>
                </w:rPr>
                <w:lastRenderedPageBreak/>
                <w:drawing>
                  <wp:inline distT="0" distB="0" distL="0" distR="0" wp14:anchorId="79F3665E" wp14:editId="09AB1AB0">
                    <wp:extent cx="228600" cy="228600"/>
                    <wp:effectExtent l="0" t="0" r="0" b="0"/>
                    <wp:docPr id="4413534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0D846C5B" w14:textId="77777777" w:rsidR="00E67BD3" w:rsidRDefault="00E67BD3">
      <w:pPr>
        <w:rPr>
          <w:moveTo w:id="770" w:author="2024-07-17 additions" w:date="2024-07-17T14:23:00Z" w16du:dateUtc="2024-07-17T18:23:00Z"/>
        </w:rPr>
      </w:pPr>
      <w:moveToRangeStart w:id="771" w:author="2024-07-17 additions" w:date="2024-07-17T14:23:00Z" w:name="move172118656"/>
    </w:p>
    <w:p w14:paraId="52A6D25F" w14:textId="77777777" w:rsidR="002E467E" w:rsidRDefault="0016622B">
      <w:pPr>
        <w:keepNext/>
        <w:rPr>
          <w:ins w:id="772" w:author="2024-07-17 additions" w:date="2024-07-17T14:23:00Z" w16du:dateUtc="2024-07-17T18:23:00Z"/>
        </w:rPr>
      </w:pPr>
      <w:proofErr w:type="spellStart"/>
      <w:moveTo w:id="773" w:author="2024-07-17 additions" w:date="2024-07-17T14:23:00Z" w16du:dateUtc="2024-07-17T18:23:00Z">
        <w:r>
          <w:t>conftech_local</w:t>
        </w:r>
        <w:proofErr w:type="spellEnd"/>
        <w:r>
          <w:t xml:space="preserve"> How confident are you that election systems in your local area are secure from hacking and other technological threats</w:t>
        </w:r>
      </w:moveTo>
      <w:moveToRangeEnd w:id="771"/>
      <w:ins w:id="774" w:author="2024-07-17 additions" w:date="2024-07-17T14:23:00Z" w16du:dateUtc="2024-07-17T18:23:00Z">
        <w:r w:rsidR="00000000">
          <w:t>?</w:t>
        </w:r>
      </w:ins>
    </w:p>
    <w:p w14:paraId="64E15901" w14:textId="77777777" w:rsidR="002E467E" w:rsidRDefault="00000000">
      <w:pPr>
        <w:pStyle w:val="ListParagraph"/>
        <w:keepNext/>
        <w:numPr>
          <w:ilvl w:val="0"/>
          <w:numId w:val="4"/>
        </w:numPr>
        <w:rPr>
          <w:ins w:id="775" w:author="2024-07-17 additions" w:date="2024-07-17T14:23:00Z" w16du:dateUtc="2024-07-17T18:23:00Z"/>
        </w:rPr>
      </w:pPr>
      <w:ins w:id="776" w:author="2024-07-17 additions" w:date="2024-07-17T14:23:00Z" w16du:dateUtc="2024-07-17T18:23:00Z">
        <w:r>
          <w:t xml:space="preserve">Very </w:t>
        </w:r>
        <w:proofErr w:type="gramStart"/>
        <w:r>
          <w:t>confident  (</w:t>
        </w:r>
        <w:proofErr w:type="gramEnd"/>
        <w:r>
          <w:t xml:space="preserve">4) </w:t>
        </w:r>
      </w:ins>
    </w:p>
    <w:p w14:paraId="34207B0B" w14:textId="77777777" w:rsidR="002E467E" w:rsidRDefault="00000000">
      <w:pPr>
        <w:pStyle w:val="ListParagraph"/>
        <w:keepNext/>
        <w:numPr>
          <w:ilvl w:val="0"/>
          <w:numId w:val="4"/>
        </w:numPr>
        <w:rPr>
          <w:ins w:id="777" w:author="2024-07-17 additions" w:date="2024-07-17T14:23:00Z" w16du:dateUtc="2024-07-17T18:23:00Z"/>
        </w:rPr>
      </w:pPr>
      <w:ins w:id="778" w:author="2024-07-17 additions" w:date="2024-07-17T14:23:00Z" w16du:dateUtc="2024-07-17T18:23:00Z">
        <w:r>
          <w:t xml:space="preserve">Somewhat </w:t>
        </w:r>
        <w:proofErr w:type="gramStart"/>
        <w:r>
          <w:t>confident  (</w:t>
        </w:r>
        <w:proofErr w:type="gramEnd"/>
        <w:r>
          <w:t xml:space="preserve">3) </w:t>
        </w:r>
      </w:ins>
    </w:p>
    <w:p w14:paraId="5D1D1C40" w14:textId="77777777" w:rsidR="002E467E" w:rsidRDefault="00000000">
      <w:pPr>
        <w:pStyle w:val="ListParagraph"/>
        <w:keepNext/>
        <w:numPr>
          <w:ilvl w:val="0"/>
          <w:numId w:val="4"/>
        </w:numPr>
        <w:rPr>
          <w:ins w:id="779" w:author="2024-07-17 additions" w:date="2024-07-17T14:23:00Z" w16du:dateUtc="2024-07-17T18:23:00Z"/>
        </w:rPr>
      </w:pPr>
      <w:ins w:id="780" w:author="2024-07-17 additions" w:date="2024-07-17T14:23:00Z" w16du:dateUtc="2024-07-17T18:23:00Z">
        <w:r>
          <w:t xml:space="preserve">Not too </w:t>
        </w:r>
        <w:proofErr w:type="gramStart"/>
        <w:r>
          <w:t>confident  (</w:t>
        </w:r>
        <w:proofErr w:type="gramEnd"/>
        <w:r>
          <w:t xml:space="preserve">2) </w:t>
        </w:r>
      </w:ins>
    </w:p>
    <w:p w14:paraId="40D1B97D" w14:textId="77777777" w:rsidR="002E467E" w:rsidRDefault="00000000">
      <w:pPr>
        <w:pStyle w:val="ListParagraph"/>
        <w:keepNext/>
        <w:numPr>
          <w:ilvl w:val="0"/>
          <w:numId w:val="4"/>
        </w:numPr>
        <w:rPr>
          <w:ins w:id="781" w:author="2024-07-17 additions" w:date="2024-07-17T14:23:00Z" w16du:dateUtc="2024-07-17T18:23:00Z"/>
        </w:rPr>
      </w:pPr>
      <w:ins w:id="782" w:author="2024-07-17 additions" w:date="2024-07-17T14:23:00Z" w16du:dateUtc="2024-07-17T18:23:00Z">
        <w:r>
          <w:t xml:space="preserve">Not at all </w:t>
        </w:r>
        <w:proofErr w:type="gramStart"/>
        <w:r>
          <w:t>confident  (</w:t>
        </w:r>
        <w:proofErr w:type="gramEnd"/>
        <w:r>
          <w:t xml:space="preserve">1) </w:t>
        </w:r>
      </w:ins>
    </w:p>
    <w:p w14:paraId="48C5BC03" w14:textId="77777777" w:rsidR="002E467E" w:rsidRDefault="002E467E">
      <w:pPr>
        <w:rPr>
          <w:ins w:id="783" w:author="2024-07-17 additions" w:date="2024-07-17T14:23:00Z" w16du:dateUtc="2024-07-17T18:23:00Z"/>
        </w:rPr>
      </w:pPr>
    </w:p>
    <w:p w14:paraId="64CAA37E" w14:textId="77777777" w:rsidR="002E467E" w:rsidRDefault="002E467E">
      <w:pPr>
        <w:pStyle w:val="QuestionSeparator"/>
        <w:rPr>
          <w:ins w:id="784"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1ACE54D7" w14:textId="77777777">
        <w:tblPrEx>
          <w:tblCellMar>
            <w:top w:w="0" w:type="dxa"/>
            <w:bottom w:w="0" w:type="dxa"/>
          </w:tblCellMar>
        </w:tblPrEx>
        <w:trPr>
          <w:trHeight w:val="300"/>
          <w:ins w:id="785" w:author="2024-07-17 additions" w:date="2024-07-17T14:23:00Z" w16du:dateUtc="2024-07-17T18:23:00Z"/>
        </w:trPr>
        <w:tc>
          <w:tcPr>
            <w:tcW w:w="1368" w:type="dxa"/>
            <w:tcBorders>
              <w:top w:val="nil"/>
              <w:left w:val="nil"/>
              <w:bottom w:val="nil"/>
              <w:right w:val="nil"/>
            </w:tcBorders>
          </w:tcPr>
          <w:p w14:paraId="4CEF01E6" w14:textId="77777777" w:rsidR="002E467E" w:rsidRDefault="00000000">
            <w:pPr>
              <w:rPr>
                <w:ins w:id="786" w:author="2024-07-17 additions" w:date="2024-07-17T14:23:00Z" w16du:dateUtc="2024-07-17T18:23:00Z"/>
                <w:color w:val="CCCCCC"/>
              </w:rPr>
            </w:pPr>
            <w:ins w:id="787" w:author="2024-07-17 additions" w:date="2024-07-17T14:23:00Z" w16du:dateUtc="2024-07-17T18:23:00Z">
              <w:r>
                <w:rPr>
                  <w:color w:val="CCCCCC"/>
                </w:rPr>
                <w:t>Page Break</w:t>
              </w:r>
            </w:ins>
          </w:p>
        </w:tc>
        <w:tc>
          <w:tcPr>
            <w:tcW w:w="8208" w:type="dxa"/>
            <w:tcBorders>
              <w:top w:val="nil"/>
              <w:left w:val="nil"/>
              <w:bottom w:val="nil"/>
              <w:right w:val="nil"/>
            </w:tcBorders>
          </w:tcPr>
          <w:p w14:paraId="0828A854" w14:textId="77777777" w:rsidR="002E467E" w:rsidRDefault="002E467E">
            <w:pPr>
              <w:pBdr>
                <w:top w:val="single" w:sz="8" w:space="0" w:color="CCCCCC"/>
              </w:pBdr>
              <w:spacing w:before="120" w:after="120" w:line="120" w:lineRule="auto"/>
              <w:jc w:val="center"/>
              <w:rPr>
                <w:ins w:id="788" w:author="2024-07-17 additions" w:date="2024-07-17T14:23:00Z" w16du:dateUtc="2024-07-17T18:23:00Z"/>
                <w:color w:val="CCCCCC"/>
              </w:rPr>
            </w:pPr>
          </w:p>
        </w:tc>
      </w:tr>
    </w:tbl>
    <w:p w14:paraId="78998A07" w14:textId="77777777" w:rsidR="002E467E" w:rsidRDefault="00000000">
      <w:pPr>
        <w:rPr>
          <w:ins w:id="789" w:author="2024-07-17 additions" w:date="2024-07-17T14:23:00Z" w16du:dateUtc="2024-07-17T18:23:00Z"/>
        </w:rPr>
      </w:pPr>
      <w:ins w:id="790" w:author="2024-07-17 additions" w:date="2024-07-17T14:23:00Z" w16du:dateUtc="2024-07-17T18:23:00Z">
        <w:r>
          <w:br w:type="page"/>
        </w:r>
      </w:ins>
    </w:p>
    <w:tbl>
      <w:tblPr>
        <w:tblStyle w:val="QQuestionIconTable"/>
        <w:tblW w:w="100" w:type="auto"/>
        <w:tblLook w:val="07E0" w:firstRow="1" w:lastRow="1" w:firstColumn="1" w:lastColumn="1" w:noHBand="1" w:noVBand="1"/>
      </w:tblPr>
      <w:tblGrid>
        <w:gridCol w:w="380"/>
        <w:gridCol w:w="380"/>
      </w:tblGrid>
      <w:tr w:rsidR="002E467E" w14:paraId="106548F6" w14:textId="77777777">
        <w:trPr>
          <w:ins w:id="791" w:author="2024-07-17 additions" w:date="2024-07-17T14:23:00Z" w16du:dateUtc="2024-07-17T18:23:00Z"/>
        </w:trPr>
        <w:tc>
          <w:tcPr>
            <w:tcW w:w="50" w:type="dxa"/>
          </w:tcPr>
          <w:p w14:paraId="35512B26" w14:textId="77777777" w:rsidR="002E467E" w:rsidRDefault="00000000">
            <w:pPr>
              <w:keepNext/>
              <w:rPr>
                <w:ins w:id="792" w:author="2024-07-17 additions" w:date="2024-07-17T14:23:00Z" w16du:dateUtc="2024-07-17T18:23:00Z"/>
              </w:rPr>
            </w:pPr>
            <w:ins w:id="793" w:author="2024-07-17 additions" w:date="2024-07-17T14:23:00Z" w16du:dateUtc="2024-07-17T18:23:00Z">
              <w:r>
                <w:rPr>
                  <w:noProof/>
                </w:rPr>
                <w:lastRenderedPageBreak/>
                <w:drawing>
                  <wp:inline distT="0" distB="0" distL="0" distR="0" wp14:anchorId="35EE4020" wp14:editId="101ECBB1">
                    <wp:extent cx="228600" cy="228600"/>
                    <wp:effectExtent l="0" t="0" r="0" b="0"/>
                    <wp:docPr id="5813823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c>
          <w:tcPr>
            <w:tcW w:w="50" w:type="dxa"/>
          </w:tcPr>
          <w:p w14:paraId="05F12D58" w14:textId="77777777" w:rsidR="002E467E" w:rsidRDefault="00000000">
            <w:pPr>
              <w:keepNext/>
              <w:rPr>
                <w:ins w:id="794" w:author="2024-07-17 additions" w:date="2024-07-17T14:23:00Z" w16du:dateUtc="2024-07-17T18:23:00Z"/>
              </w:rPr>
            </w:pPr>
            <w:ins w:id="795" w:author="2024-07-17 additions" w:date="2024-07-17T14:23:00Z" w16du:dateUtc="2024-07-17T18:23:00Z">
              <w:r>
                <w:rPr>
                  <w:noProof/>
                </w:rPr>
                <w:drawing>
                  <wp:inline distT="0" distB="0" distL="0" distR="0" wp14:anchorId="08790465" wp14:editId="25AA47EC">
                    <wp:extent cx="228600" cy="228600"/>
                    <wp:effectExtent l="0" t="0" r="0" b="0"/>
                    <wp:docPr id="14462208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135694E5" w14:textId="18ACBD7E" w:rsidR="00E67BD3" w:rsidRDefault="00E67BD3"/>
    <w:p w14:paraId="135694E6" w14:textId="77777777" w:rsidR="00E67BD3" w:rsidRDefault="0016622B">
      <w:pPr>
        <w:keepNext/>
      </w:pPr>
      <w:proofErr w:type="spellStart"/>
      <w:r>
        <w:t>expctfraud_local</w:t>
      </w:r>
      <w:proofErr w:type="spellEnd"/>
      <w:r>
        <w:t xml:space="preserve"> How likely do you think any or all of the following will happen during this year´s elections in your local area?</w:t>
      </w:r>
    </w:p>
    <w:tbl>
      <w:tblPr>
        <w:tblStyle w:val="QQuestionTable"/>
        <w:tblW w:w="9576" w:type="auto"/>
        <w:tblLook w:val="07E0" w:firstRow="1" w:lastRow="1" w:firstColumn="1" w:lastColumn="1" w:noHBand="1" w:noVBand="1"/>
        <w:tblPrChange w:id="796" w:author="2024-07-17 additions" w:date="2024-07-17T14:23:00Z" w16du:dateUtc="2024-07-17T18:23:00Z">
          <w:tblPr>
            <w:tblStyle w:val="QQuestionTable"/>
            <w:tblW w:w="9576" w:type="auto"/>
            <w:tblLook w:val="07E0" w:firstRow="1" w:lastRow="1" w:firstColumn="1" w:lastColumn="1" w:noHBand="1" w:noVBand="1"/>
          </w:tblPr>
        </w:tblPrChange>
      </w:tblPr>
      <w:tblGrid>
        <w:gridCol w:w="1888"/>
        <w:gridCol w:w="1862"/>
        <w:gridCol w:w="1886"/>
        <w:gridCol w:w="1862"/>
        <w:gridCol w:w="1862"/>
        <w:tblGridChange w:id="797">
          <w:tblGrid>
            <w:gridCol w:w="1888"/>
            <w:gridCol w:w="1862"/>
            <w:gridCol w:w="1886"/>
            <w:gridCol w:w="1862"/>
            <w:gridCol w:w="1862"/>
          </w:tblGrid>
        </w:tblGridChange>
      </w:tblGrid>
      <w:tr w:rsidR="00ED7654" w14:paraId="135694EC" w14:textId="77777777" w:rsidTr="002E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Change w:id="798" w:author="2024-07-17 additions" w:date="2024-07-17T14:23:00Z" w16du:dateUtc="2024-07-17T18:23:00Z">
              <w:tcPr>
                <w:tcW w:w="1915" w:type="dxa"/>
              </w:tcPr>
            </w:tcPrChange>
          </w:tcPr>
          <w:p w14:paraId="135694E7" w14:textId="77777777" w:rsidR="00E67BD3" w:rsidRDefault="00E67BD3">
            <w:pPr>
              <w:keepNext/>
              <w:cnfStyle w:val="101000000000" w:firstRow="1" w:lastRow="0" w:firstColumn="1" w:lastColumn="0" w:oddVBand="0" w:evenVBand="0" w:oddHBand="0" w:evenHBand="0" w:firstRowFirstColumn="0" w:firstRowLastColumn="0" w:lastRowFirstColumn="0" w:lastRowLastColumn="0"/>
            </w:pPr>
          </w:p>
        </w:tc>
        <w:tc>
          <w:tcPr>
            <w:tcW w:w="1915" w:type="dxa"/>
            <w:tcPrChange w:id="799" w:author="2024-07-17 additions" w:date="2024-07-17T14:23:00Z" w16du:dateUtc="2024-07-17T18:23:00Z">
              <w:tcPr>
                <w:tcW w:w="1915" w:type="dxa"/>
              </w:tcPr>
            </w:tcPrChange>
          </w:tcPr>
          <w:p w14:paraId="135694E8" w14:textId="77777777" w:rsidR="00E67BD3" w:rsidRDefault="0016622B">
            <w:pPr>
              <w:cnfStyle w:val="100000000000" w:firstRow="1" w:lastRow="0" w:firstColumn="0" w:lastColumn="0" w:oddVBand="0" w:evenVBand="0" w:oddHBand="0" w:evenHBand="0" w:firstRowFirstColumn="0" w:firstRowLastColumn="0" w:lastRowFirstColumn="0" w:lastRowLastColumn="0"/>
            </w:pPr>
            <w:r>
              <w:t>Very likely (4)</w:t>
            </w:r>
          </w:p>
        </w:tc>
        <w:tc>
          <w:tcPr>
            <w:tcW w:w="1915" w:type="dxa"/>
            <w:tcPrChange w:id="800" w:author="2024-07-17 additions" w:date="2024-07-17T14:23:00Z" w16du:dateUtc="2024-07-17T18:23:00Z">
              <w:tcPr>
                <w:tcW w:w="1915" w:type="dxa"/>
              </w:tcPr>
            </w:tcPrChange>
          </w:tcPr>
          <w:p w14:paraId="135694E9" w14:textId="77777777" w:rsidR="00E67BD3" w:rsidRDefault="0016622B">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Change w:id="801" w:author="2024-07-17 additions" w:date="2024-07-17T14:23:00Z" w16du:dateUtc="2024-07-17T18:23:00Z">
              <w:tcPr>
                <w:tcW w:w="1915" w:type="dxa"/>
              </w:tcPr>
            </w:tcPrChange>
          </w:tcPr>
          <w:p w14:paraId="135694EA" w14:textId="77777777" w:rsidR="00E67BD3" w:rsidRDefault="0016622B">
            <w:pPr>
              <w:cnfStyle w:val="100000000000" w:firstRow="1" w:lastRow="0" w:firstColumn="0" w:lastColumn="0" w:oddVBand="0" w:evenVBand="0" w:oddHBand="0" w:evenHBand="0" w:firstRowFirstColumn="0" w:firstRowLastColumn="0" w:lastRowFirstColumn="0" w:lastRowLastColumn="0"/>
            </w:pPr>
            <w:r>
              <w:t>Not too likely (2)</w:t>
            </w:r>
          </w:p>
        </w:tc>
        <w:tc>
          <w:tcPr>
            <w:tcW w:w="1915" w:type="dxa"/>
            <w:tcPrChange w:id="802" w:author="2024-07-17 additions" w:date="2024-07-17T14:23:00Z" w16du:dateUtc="2024-07-17T18:23:00Z">
              <w:tcPr>
                <w:tcW w:w="1915" w:type="dxa"/>
              </w:tcPr>
            </w:tcPrChange>
          </w:tcPr>
          <w:p w14:paraId="135694EB" w14:textId="77777777" w:rsidR="00E67BD3" w:rsidRDefault="0016622B">
            <w:pPr>
              <w:cnfStyle w:val="100000000000" w:firstRow="1" w:lastRow="0" w:firstColumn="0" w:lastColumn="0" w:oddVBand="0" w:evenVBand="0" w:oddHBand="0" w:evenHBand="0" w:firstRowFirstColumn="0" w:firstRowLastColumn="0" w:lastRowFirstColumn="0" w:lastRowLastColumn="0"/>
            </w:pPr>
            <w:r>
              <w:t>Not likely at all (1)</w:t>
            </w:r>
          </w:p>
        </w:tc>
      </w:tr>
      <w:tr w:rsidR="00ED7654" w14:paraId="135694F2" w14:textId="77777777" w:rsidTr="002E467E">
        <w:tc>
          <w:tcPr>
            <w:cnfStyle w:val="001000000000" w:firstRow="0" w:lastRow="0" w:firstColumn="1" w:lastColumn="0" w:oddVBand="0" w:evenVBand="0" w:oddHBand="0" w:evenHBand="0" w:firstRowFirstColumn="0" w:firstRowLastColumn="0" w:lastRowFirstColumn="0" w:lastRowLastColumn="0"/>
            <w:tcW w:w="1915" w:type="dxa"/>
            <w:tcPrChange w:id="803" w:author="2024-07-17 additions" w:date="2024-07-17T14:23:00Z" w16du:dateUtc="2024-07-17T18:23:00Z">
              <w:tcPr>
                <w:tcW w:w="1915" w:type="dxa"/>
              </w:tcPr>
            </w:tcPrChange>
          </w:tcPr>
          <w:p w14:paraId="135694ED" w14:textId="77777777" w:rsidR="00E67BD3" w:rsidRDefault="0016622B">
            <w:pPr>
              <w:keepNext/>
            </w:pPr>
            <w:r>
              <w:t xml:space="preserve">There will be voter fraud, that is, people who are not eligible to vote will vote, or vote more than once (1) </w:t>
            </w:r>
          </w:p>
        </w:tc>
        <w:tc>
          <w:tcPr>
            <w:tcW w:w="1915" w:type="dxa"/>
            <w:tcPrChange w:id="804" w:author="2024-07-17 additions" w:date="2024-07-17T14:23:00Z" w16du:dateUtc="2024-07-17T18:23:00Z">
              <w:tcPr>
                <w:tcW w:w="1915" w:type="dxa"/>
              </w:tcPr>
            </w:tcPrChange>
          </w:tcPr>
          <w:p w14:paraId="135694E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805" w:author="2024-07-17 additions" w:date="2024-07-17T14:23:00Z" w16du:dateUtc="2024-07-17T18:23:00Z">
              <w:tcPr>
                <w:tcW w:w="1915" w:type="dxa"/>
              </w:tcPr>
            </w:tcPrChange>
          </w:tcPr>
          <w:p w14:paraId="135694E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806" w:author="2024-07-17 additions" w:date="2024-07-17T14:23:00Z" w16du:dateUtc="2024-07-17T18:23:00Z">
              <w:tcPr>
                <w:tcW w:w="1915" w:type="dxa"/>
              </w:tcPr>
            </w:tcPrChange>
          </w:tcPr>
          <w:p w14:paraId="135694F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807" w:author="2024-07-17 additions" w:date="2024-07-17T14:23:00Z" w16du:dateUtc="2024-07-17T18:23:00Z">
              <w:tcPr>
                <w:tcW w:w="1915" w:type="dxa"/>
              </w:tcPr>
            </w:tcPrChange>
          </w:tcPr>
          <w:p w14:paraId="135694F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7654" w14:paraId="135694F8" w14:textId="77777777" w:rsidTr="002E467E">
        <w:tc>
          <w:tcPr>
            <w:cnfStyle w:val="001000000000" w:firstRow="0" w:lastRow="0" w:firstColumn="1" w:lastColumn="0" w:oddVBand="0" w:evenVBand="0" w:oddHBand="0" w:evenHBand="0" w:firstRowFirstColumn="0" w:firstRowLastColumn="0" w:lastRowFirstColumn="0" w:lastRowLastColumn="0"/>
            <w:tcW w:w="1915" w:type="dxa"/>
            <w:tcPrChange w:id="808" w:author="2024-07-17 additions" w:date="2024-07-17T14:23:00Z" w16du:dateUtc="2024-07-17T18:23:00Z">
              <w:tcPr>
                <w:tcW w:w="1915" w:type="dxa"/>
              </w:tcPr>
            </w:tcPrChange>
          </w:tcPr>
          <w:p w14:paraId="135694F3" w14:textId="77777777" w:rsidR="00E67BD3" w:rsidRDefault="0016622B">
            <w:pPr>
              <w:keepNext/>
            </w:pPr>
            <w:r>
              <w:t xml:space="preserve">Many votes will not actually be counted (2) </w:t>
            </w:r>
          </w:p>
        </w:tc>
        <w:tc>
          <w:tcPr>
            <w:tcW w:w="1915" w:type="dxa"/>
            <w:tcPrChange w:id="809" w:author="2024-07-17 additions" w:date="2024-07-17T14:23:00Z" w16du:dateUtc="2024-07-17T18:23:00Z">
              <w:tcPr>
                <w:tcW w:w="1915" w:type="dxa"/>
              </w:tcPr>
            </w:tcPrChange>
          </w:tcPr>
          <w:p w14:paraId="135694F4"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810" w:author="2024-07-17 additions" w:date="2024-07-17T14:23:00Z" w16du:dateUtc="2024-07-17T18:23:00Z">
              <w:tcPr>
                <w:tcW w:w="1915" w:type="dxa"/>
              </w:tcPr>
            </w:tcPrChange>
          </w:tcPr>
          <w:p w14:paraId="135694F5"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811" w:author="2024-07-17 additions" w:date="2024-07-17T14:23:00Z" w16du:dateUtc="2024-07-17T18:23:00Z">
              <w:tcPr>
                <w:tcW w:w="1915" w:type="dxa"/>
              </w:tcPr>
            </w:tcPrChange>
          </w:tcPr>
          <w:p w14:paraId="135694F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812" w:author="2024-07-17 additions" w:date="2024-07-17T14:23:00Z" w16du:dateUtc="2024-07-17T18:23:00Z">
              <w:tcPr>
                <w:tcW w:w="1915" w:type="dxa"/>
              </w:tcPr>
            </w:tcPrChange>
          </w:tcPr>
          <w:p w14:paraId="135694F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7654" w14:paraId="135694FE" w14:textId="77777777" w:rsidTr="002E467E">
        <w:tc>
          <w:tcPr>
            <w:cnfStyle w:val="001000000000" w:firstRow="0" w:lastRow="0" w:firstColumn="1" w:lastColumn="0" w:oddVBand="0" w:evenVBand="0" w:oddHBand="0" w:evenHBand="0" w:firstRowFirstColumn="0" w:firstRowLastColumn="0" w:lastRowFirstColumn="0" w:lastRowLastColumn="0"/>
            <w:tcW w:w="1915" w:type="dxa"/>
            <w:tcPrChange w:id="813" w:author="2024-07-17 additions" w:date="2024-07-17T14:23:00Z" w16du:dateUtc="2024-07-17T18:23:00Z">
              <w:tcPr>
                <w:tcW w:w="1915" w:type="dxa"/>
              </w:tcPr>
            </w:tcPrChange>
          </w:tcPr>
          <w:p w14:paraId="135694F9" w14:textId="77777777" w:rsidR="00E67BD3" w:rsidRDefault="0016622B">
            <w:pPr>
              <w:keepNext/>
            </w:pPr>
            <w:r>
              <w:t xml:space="preserve">Many people will show up to vote and be told they are not eligible (3) </w:t>
            </w:r>
          </w:p>
        </w:tc>
        <w:tc>
          <w:tcPr>
            <w:tcW w:w="1915" w:type="dxa"/>
            <w:tcPrChange w:id="814" w:author="2024-07-17 additions" w:date="2024-07-17T14:23:00Z" w16du:dateUtc="2024-07-17T18:23:00Z">
              <w:tcPr>
                <w:tcW w:w="1915" w:type="dxa"/>
              </w:tcPr>
            </w:tcPrChange>
          </w:tcPr>
          <w:p w14:paraId="135694FA"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815" w:author="2024-07-17 additions" w:date="2024-07-17T14:23:00Z" w16du:dateUtc="2024-07-17T18:23:00Z">
              <w:tcPr>
                <w:tcW w:w="1915" w:type="dxa"/>
              </w:tcPr>
            </w:tcPrChange>
          </w:tcPr>
          <w:p w14:paraId="135694FB"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816" w:author="2024-07-17 additions" w:date="2024-07-17T14:23:00Z" w16du:dateUtc="2024-07-17T18:23:00Z">
              <w:tcPr>
                <w:tcW w:w="1915" w:type="dxa"/>
              </w:tcPr>
            </w:tcPrChange>
          </w:tcPr>
          <w:p w14:paraId="135694F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817" w:author="2024-07-17 additions" w:date="2024-07-17T14:23:00Z" w16du:dateUtc="2024-07-17T18:23:00Z">
              <w:tcPr>
                <w:tcW w:w="1915" w:type="dxa"/>
              </w:tcPr>
            </w:tcPrChange>
          </w:tcPr>
          <w:p w14:paraId="135694FD"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7654" w14:paraId="13569504" w14:textId="77777777" w:rsidTr="002E467E">
        <w:tc>
          <w:tcPr>
            <w:cnfStyle w:val="001000000000" w:firstRow="0" w:lastRow="0" w:firstColumn="1" w:lastColumn="0" w:oddVBand="0" w:evenVBand="0" w:oddHBand="0" w:evenHBand="0" w:firstRowFirstColumn="0" w:firstRowLastColumn="0" w:lastRowFirstColumn="0" w:lastRowLastColumn="0"/>
            <w:tcW w:w="1915" w:type="dxa"/>
            <w:tcPrChange w:id="818" w:author="2024-07-17 additions" w:date="2024-07-17T14:23:00Z" w16du:dateUtc="2024-07-17T18:23:00Z">
              <w:tcPr>
                <w:tcW w:w="1915" w:type="dxa"/>
              </w:tcPr>
            </w:tcPrChange>
          </w:tcPr>
          <w:p w14:paraId="135694FF" w14:textId="77777777" w:rsidR="00E67BD3" w:rsidRDefault="0016622B">
            <w:pPr>
              <w:keepNext/>
            </w:pPr>
            <w:r>
              <w:t xml:space="preserve">A foreign country will tamper with the votes cast to change the results (4) </w:t>
            </w:r>
          </w:p>
        </w:tc>
        <w:tc>
          <w:tcPr>
            <w:tcW w:w="1915" w:type="dxa"/>
            <w:tcPrChange w:id="819" w:author="2024-07-17 additions" w:date="2024-07-17T14:23:00Z" w16du:dateUtc="2024-07-17T18:23:00Z">
              <w:tcPr>
                <w:tcW w:w="1915" w:type="dxa"/>
              </w:tcPr>
            </w:tcPrChange>
          </w:tcPr>
          <w:p w14:paraId="1356950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820" w:author="2024-07-17 additions" w:date="2024-07-17T14:23:00Z" w16du:dateUtc="2024-07-17T18:23:00Z">
              <w:tcPr>
                <w:tcW w:w="1915" w:type="dxa"/>
              </w:tcPr>
            </w:tcPrChange>
          </w:tcPr>
          <w:p w14:paraId="1356950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821" w:author="2024-07-17 additions" w:date="2024-07-17T14:23:00Z" w16du:dateUtc="2024-07-17T18:23:00Z">
              <w:tcPr>
                <w:tcW w:w="1915" w:type="dxa"/>
              </w:tcPr>
            </w:tcPrChange>
          </w:tcPr>
          <w:p w14:paraId="1356950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822" w:author="2024-07-17 additions" w:date="2024-07-17T14:23:00Z" w16du:dateUtc="2024-07-17T18:23:00Z">
              <w:tcPr>
                <w:tcW w:w="1915" w:type="dxa"/>
              </w:tcPr>
            </w:tcPrChange>
          </w:tcPr>
          <w:p w14:paraId="1356950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7654" w14:paraId="1356950A" w14:textId="77777777" w:rsidTr="002E467E">
        <w:tc>
          <w:tcPr>
            <w:cnfStyle w:val="001000000000" w:firstRow="0" w:lastRow="0" w:firstColumn="1" w:lastColumn="0" w:oddVBand="0" w:evenVBand="0" w:oddHBand="0" w:evenHBand="0" w:firstRowFirstColumn="0" w:firstRowLastColumn="0" w:lastRowFirstColumn="0" w:lastRowLastColumn="0"/>
            <w:tcW w:w="1915" w:type="dxa"/>
            <w:tcPrChange w:id="823" w:author="2024-07-17 additions" w:date="2024-07-17T14:23:00Z" w16du:dateUtc="2024-07-17T18:23:00Z">
              <w:tcPr>
                <w:tcW w:w="1915" w:type="dxa"/>
              </w:tcPr>
            </w:tcPrChange>
          </w:tcPr>
          <w:p w14:paraId="13569505" w14:textId="163974C9" w:rsidR="00E67BD3" w:rsidRDefault="0016622B">
            <w:pPr>
              <w:keepNext/>
            </w:pPr>
            <w:r>
              <w:t xml:space="preserve">Election officials in your </w:t>
            </w:r>
            <w:r w:rsidR="00ED7654">
              <w:t>community</w:t>
            </w:r>
            <w:r>
              <w:t xml:space="preserve"> will try to discourage some people from voting (5) </w:t>
            </w:r>
          </w:p>
        </w:tc>
        <w:tc>
          <w:tcPr>
            <w:tcW w:w="1915" w:type="dxa"/>
            <w:tcPrChange w:id="824" w:author="2024-07-17 additions" w:date="2024-07-17T14:23:00Z" w16du:dateUtc="2024-07-17T18:23:00Z">
              <w:tcPr>
                <w:tcW w:w="1915" w:type="dxa"/>
              </w:tcPr>
            </w:tcPrChange>
          </w:tcPr>
          <w:p w14:paraId="1356950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825" w:author="2024-07-17 additions" w:date="2024-07-17T14:23:00Z" w16du:dateUtc="2024-07-17T18:23:00Z">
              <w:tcPr>
                <w:tcW w:w="1915" w:type="dxa"/>
              </w:tcPr>
            </w:tcPrChange>
          </w:tcPr>
          <w:p w14:paraId="1356950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826" w:author="2024-07-17 additions" w:date="2024-07-17T14:23:00Z" w16du:dateUtc="2024-07-17T18:23:00Z">
              <w:tcPr>
                <w:tcW w:w="1915" w:type="dxa"/>
              </w:tcPr>
            </w:tcPrChange>
          </w:tcPr>
          <w:p w14:paraId="1356950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827" w:author="2024-07-17 additions" w:date="2024-07-17T14:23:00Z" w16du:dateUtc="2024-07-17T18:23:00Z">
              <w:tcPr>
                <w:tcW w:w="1915" w:type="dxa"/>
              </w:tcPr>
            </w:tcPrChange>
          </w:tcPr>
          <w:p w14:paraId="1356950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56950B" w14:textId="77777777" w:rsidR="00E67BD3" w:rsidRDefault="00E67BD3"/>
    <w:p w14:paraId="1356950C" w14:textId="77777777" w:rsidR="00E67BD3" w:rsidRDefault="00E67BD3"/>
    <w:p w14:paraId="1356950D" w14:textId="77777777" w:rsidR="00E67BD3" w:rsidRDefault="0016622B">
      <w:pPr>
        <w:pStyle w:val="BlockEndLabel"/>
      </w:pPr>
      <w:r>
        <w:t>End of Block: Trust and Confidence in Elections in Local Area</w:t>
      </w:r>
    </w:p>
    <w:p w14:paraId="1356950E" w14:textId="77777777" w:rsidR="00E67BD3" w:rsidRDefault="00E67BD3">
      <w:pPr>
        <w:pStyle w:val="BlockSeparator"/>
      </w:pPr>
    </w:p>
    <w:p w14:paraId="1356950F" w14:textId="77777777" w:rsidR="00E67BD3" w:rsidRDefault="0016622B">
      <w:pPr>
        <w:pStyle w:val="BlockStartLabel"/>
      </w:pPr>
      <w:r>
        <w:t>Start of Block: Concern for Safety of Self and Voters in Local Area</w:t>
      </w:r>
    </w:p>
    <w:tbl>
      <w:tblPr>
        <w:tblStyle w:val="QQuestionIconTable"/>
        <w:tblW w:w="100" w:type="auto"/>
        <w:tblLook w:val="07E0" w:firstRow="1" w:lastRow="1" w:firstColumn="1" w:lastColumn="1" w:noHBand="1" w:noVBand="1"/>
      </w:tblPr>
      <w:tblGrid>
        <w:gridCol w:w="380"/>
        <w:gridCol w:w="380"/>
      </w:tblGrid>
      <w:tr w:rsidR="00E67BD3" w14:paraId="13569512" w14:textId="77777777">
        <w:tc>
          <w:tcPr>
            <w:tcW w:w="50" w:type="dxa"/>
          </w:tcPr>
          <w:p w14:paraId="13569510" w14:textId="695B5989" w:rsidR="00E67BD3" w:rsidRDefault="00000000">
            <w:pPr>
              <w:keepNext/>
            </w:pPr>
            <w:ins w:id="828" w:author="2024-07-17 additions" w:date="2024-07-17T14:23:00Z" w16du:dateUtc="2024-07-17T18:23:00Z">
              <w:r>
                <w:rPr>
                  <w:noProof/>
                </w:rPr>
                <w:drawing>
                  <wp:inline distT="0" distB="0" distL="0" distR="0" wp14:anchorId="7086BB8D" wp14:editId="7BD607CE">
                    <wp:extent cx="228600" cy="228600"/>
                    <wp:effectExtent l="0" t="0" r="0" b="0"/>
                    <wp:docPr id="49191388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del w:id="829" w:author="2024-07-17 additions" w:date="2024-07-17T14:23:00Z" w16du:dateUtc="2024-07-17T18:23:00Z">
              <w:r w:rsidR="0016622B">
                <w:rPr>
                  <w:noProof/>
                </w:rPr>
                <w:drawing>
                  <wp:inline distT="0" distB="0" distL="0" distR="0" wp14:anchorId="1356969C" wp14:editId="1356969D">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c>
          <w:tcPr>
            <w:tcW w:w="50" w:type="dxa"/>
          </w:tcPr>
          <w:p w14:paraId="13569511" w14:textId="5CF66624" w:rsidR="00E67BD3" w:rsidRDefault="00000000">
            <w:pPr>
              <w:keepNext/>
            </w:pPr>
            <w:ins w:id="830" w:author="2024-07-17 additions" w:date="2024-07-17T14:23:00Z" w16du:dateUtc="2024-07-17T18:23:00Z">
              <w:r>
                <w:rPr>
                  <w:noProof/>
                </w:rPr>
                <w:drawing>
                  <wp:inline distT="0" distB="0" distL="0" distR="0" wp14:anchorId="73B95A1A" wp14:editId="28C28E49">
                    <wp:extent cx="228600" cy="228600"/>
                    <wp:effectExtent l="0" t="0" r="0" b="0"/>
                    <wp:docPr id="3194576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del w:id="831" w:author="2024-07-17 additions" w:date="2024-07-17T14:23:00Z" w16du:dateUtc="2024-07-17T18:23:00Z">
              <w:r w:rsidR="0016622B">
                <w:rPr>
                  <w:noProof/>
                </w:rPr>
                <w:drawing>
                  <wp:inline distT="0" distB="0" distL="0" distR="0" wp14:anchorId="1356969E" wp14:editId="1356969F">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r>
    </w:tbl>
    <w:p w14:paraId="13569513" w14:textId="77777777" w:rsidR="00E67BD3" w:rsidRDefault="00E67BD3"/>
    <w:p w14:paraId="13569514" w14:textId="77777777" w:rsidR="00E67BD3" w:rsidRDefault="0016622B">
      <w:pPr>
        <w:keepNext/>
      </w:pPr>
      <w:proofErr w:type="spellStart"/>
      <w:r>
        <w:lastRenderedPageBreak/>
        <w:t>safe_local</w:t>
      </w:r>
      <w:proofErr w:type="spellEnd"/>
      <w:r>
        <w:t xml:space="preserve"> How confident, if at all, are you that in person polling places in your local area will be safe places for voters to cast their ballots during the upcoming elections in November?</w:t>
      </w:r>
    </w:p>
    <w:p w14:paraId="13569515" w14:textId="77777777" w:rsidR="00E67BD3" w:rsidRDefault="0016622B">
      <w:pPr>
        <w:pStyle w:val="ListParagraph"/>
        <w:keepNext/>
        <w:numPr>
          <w:ilvl w:val="0"/>
          <w:numId w:val="4"/>
        </w:numPr>
      </w:pPr>
      <w:r>
        <w:t xml:space="preserve">Very </w:t>
      </w:r>
      <w:proofErr w:type="gramStart"/>
      <w:r>
        <w:t>confident  (</w:t>
      </w:r>
      <w:proofErr w:type="gramEnd"/>
      <w:r>
        <w:t xml:space="preserve">4) </w:t>
      </w:r>
    </w:p>
    <w:p w14:paraId="13569516" w14:textId="77777777" w:rsidR="00E67BD3" w:rsidRDefault="0016622B">
      <w:pPr>
        <w:pStyle w:val="ListParagraph"/>
        <w:keepNext/>
        <w:numPr>
          <w:ilvl w:val="0"/>
          <w:numId w:val="4"/>
        </w:numPr>
      </w:pPr>
      <w:r>
        <w:t xml:space="preserve">Somewhat </w:t>
      </w:r>
      <w:proofErr w:type="gramStart"/>
      <w:r>
        <w:t>confident  (</w:t>
      </w:r>
      <w:proofErr w:type="gramEnd"/>
      <w:r>
        <w:t xml:space="preserve">3) </w:t>
      </w:r>
    </w:p>
    <w:p w14:paraId="13569517" w14:textId="77777777" w:rsidR="00E67BD3" w:rsidRDefault="0016622B">
      <w:pPr>
        <w:pStyle w:val="ListParagraph"/>
        <w:keepNext/>
        <w:numPr>
          <w:ilvl w:val="0"/>
          <w:numId w:val="4"/>
        </w:numPr>
      </w:pPr>
      <w:r>
        <w:t xml:space="preserve">Not too </w:t>
      </w:r>
      <w:proofErr w:type="gramStart"/>
      <w:r>
        <w:t>confident  (</w:t>
      </w:r>
      <w:proofErr w:type="gramEnd"/>
      <w:r>
        <w:t xml:space="preserve">2) </w:t>
      </w:r>
    </w:p>
    <w:p w14:paraId="13569518" w14:textId="77777777" w:rsidR="00E67BD3" w:rsidRDefault="0016622B">
      <w:pPr>
        <w:pStyle w:val="ListParagraph"/>
        <w:keepNext/>
        <w:numPr>
          <w:ilvl w:val="0"/>
          <w:numId w:val="4"/>
        </w:numPr>
      </w:pPr>
      <w:r>
        <w:t xml:space="preserve">Not at all </w:t>
      </w:r>
      <w:proofErr w:type="gramStart"/>
      <w:r>
        <w:t>confident  (</w:t>
      </w:r>
      <w:proofErr w:type="gramEnd"/>
      <w:r>
        <w:t xml:space="preserve">1) </w:t>
      </w:r>
    </w:p>
    <w:p w14:paraId="13569519" w14:textId="77777777" w:rsidR="00E67BD3" w:rsidRDefault="00E67BD3"/>
    <w:p w14:paraId="1356951A"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Change w:id="832" w:author="2024-07-17 additions" w:date="2024-07-17T14:23:00Z" w16du:dateUtc="2024-07-17T18:23:00Z">
          <w:tblPr>
            <w:tblStyle w:val="QQuestionIconTable"/>
            <w:tblW w:w="100" w:type="auto"/>
            <w:tblLook w:val="07E0" w:firstRow="1" w:lastRow="1" w:firstColumn="1" w:lastColumn="1" w:noHBand="1" w:noVBand="1"/>
          </w:tblPr>
        </w:tblPrChange>
      </w:tblPr>
      <w:tblGrid>
        <w:gridCol w:w="1348"/>
        <w:gridCol w:w="8002"/>
        <w:tblGridChange w:id="833">
          <w:tblGrid>
            <w:gridCol w:w="10"/>
            <w:gridCol w:w="370"/>
            <w:gridCol w:w="380"/>
            <w:gridCol w:w="598"/>
            <w:gridCol w:w="8002"/>
          </w:tblGrid>
        </w:tblGridChange>
      </w:tblGrid>
      <w:tr w:rsidR="00E67BD3" w14:paraId="1356951D" w14:textId="77777777">
        <w:tblPrEx>
          <w:tblCellMar>
            <w:top w:w="0" w:type="dxa"/>
            <w:bottom w:w="0" w:type="dxa"/>
          </w:tblCellMar>
        </w:tblPrEx>
        <w:trPr>
          <w:trHeight w:val="300"/>
          <w:trPrChange w:id="834" w:author="2024-07-17 additions" w:date="2024-07-17T14:23:00Z" w16du:dateUtc="2024-07-17T18:23:00Z">
            <w:trPr>
              <w:gridAfter w:val="0"/>
            </w:trPr>
          </w:trPrChange>
        </w:trPr>
        <w:tc>
          <w:tcPr>
            <w:tcW w:w="1368" w:type="dxa"/>
            <w:tcBorders>
              <w:top w:val="nil"/>
              <w:left w:val="nil"/>
              <w:bottom w:val="nil"/>
              <w:right w:val="nil"/>
            </w:tcBorders>
            <w:tcPrChange w:id="835" w:author="2024-07-17 additions" w:date="2024-07-17T14:23:00Z" w16du:dateUtc="2024-07-17T18:23:00Z">
              <w:tcPr>
                <w:tcW w:w="50" w:type="dxa"/>
                <w:gridSpan w:val="2"/>
              </w:tcPr>
            </w:tcPrChange>
          </w:tcPr>
          <w:p w14:paraId="1356951B" w14:textId="4AD93D4B" w:rsidR="00E67BD3" w:rsidRDefault="00000000">
            <w:pPr>
              <w:rPr>
                <w:color w:val="CCCCCC"/>
                <w:rPrChange w:id="836" w:author="2024-07-17 additions" w:date="2024-07-17T14:23:00Z" w16du:dateUtc="2024-07-17T18:23:00Z">
                  <w:rPr/>
                </w:rPrChange>
              </w:rPr>
              <w:pPrChange w:id="837" w:author="2024-07-17 additions" w:date="2024-07-17T14:23:00Z" w16du:dateUtc="2024-07-17T18:23:00Z">
                <w:pPr>
                  <w:keepNext/>
                </w:pPr>
              </w:pPrChange>
            </w:pPr>
            <w:ins w:id="838" w:author="2024-07-17 additions" w:date="2024-07-17T14:23:00Z" w16du:dateUtc="2024-07-17T18:23:00Z">
              <w:r>
                <w:rPr>
                  <w:color w:val="CCCCCC"/>
                </w:rPr>
                <w:t>Page Break</w:t>
              </w:r>
            </w:ins>
            <w:del w:id="839" w:author="2024-07-17 additions" w:date="2024-07-17T14:23:00Z" w16du:dateUtc="2024-07-17T18:23:00Z">
              <w:r w:rsidR="0016622B">
                <w:rPr>
                  <w:noProof/>
                </w:rPr>
                <w:drawing>
                  <wp:inline distT="0" distB="0" distL="0" distR="0" wp14:anchorId="135696A0" wp14:editId="135696A1">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840" w:author="2024-07-17 additions" w:date="2024-07-17T14:23:00Z" w16du:dateUtc="2024-07-17T18:23:00Z">
              <w:tcPr>
                <w:tcW w:w="50" w:type="dxa"/>
              </w:tcPr>
            </w:tcPrChange>
          </w:tcPr>
          <w:p w14:paraId="1356951C" w14:textId="77777777" w:rsidR="00E67BD3" w:rsidRDefault="0016622B">
            <w:pPr>
              <w:pBdr>
                <w:top w:val="single" w:sz="8" w:space="0" w:color="CCCCCC"/>
              </w:pBdr>
              <w:spacing w:before="120" w:after="120" w:line="120" w:lineRule="auto"/>
              <w:jc w:val="center"/>
              <w:rPr>
                <w:color w:val="CCCCCC"/>
                <w:rPrChange w:id="841" w:author="2024-07-17 additions" w:date="2024-07-17T14:23:00Z" w16du:dateUtc="2024-07-17T18:23:00Z">
                  <w:rPr/>
                </w:rPrChange>
              </w:rPr>
              <w:pPrChange w:id="842" w:author="2024-07-17 additions" w:date="2024-07-17T14:23:00Z" w16du:dateUtc="2024-07-17T18:23:00Z">
                <w:pPr>
                  <w:keepNext/>
                </w:pPr>
              </w:pPrChange>
            </w:pPr>
            <w:del w:id="843" w:author="2024-07-17 additions" w:date="2024-07-17T14:23:00Z" w16du:dateUtc="2024-07-17T18:23:00Z">
              <w:r>
                <w:rPr>
                  <w:noProof/>
                </w:rPr>
                <w:drawing>
                  <wp:inline distT="0" distB="0" distL="0" distR="0" wp14:anchorId="135696A2" wp14:editId="135696A3">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r>
    </w:tbl>
    <w:p w14:paraId="0B11379F" w14:textId="77777777" w:rsidR="002E467E" w:rsidRDefault="00000000">
      <w:pPr>
        <w:rPr>
          <w:ins w:id="844" w:author="2024-07-17 additions" w:date="2024-07-17T14:23:00Z" w16du:dateUtc="2024-07-17T18:23:00Z"/>
        </w:rPr>
      </w:pPr>
      <w:ins w:id="845" w:author="2024-07-17 additions" w:date="2024-07-17T14:23:00Z" w16du:dateUtc="2024-07-17T18:23:00Z">
        <w:r>
          <w:br w:type="page"/>
        </w:r>
      </w:ins>
    </w:p>
    <w:tbl>
      <w:tblPr>
        <w:tblStyle w:val="QQuestionIconTable"/>
        <w:tblW w:w="100" w:type="auto"/>
        <w:tblLook w:val="07E0" w:firstRow="1" w:lastRow="1" w:firstColumn="1" w:lastColumn="1" w:noHBand="1" w:noVBand="1"/>
      </w:tblPr>
      <w:tblGrid>
        <w:gridCol w:w="380"/>
        <w:gridCol w:w="380"/>
      </w:tblGrid>
      <w:tr w:rsidR="002E467E" w14:paraId="6D07451D" w14:textId="77777777">
        <w:trPr>
          <w:ins w:id="846" w:author="2024-07-17 additions" w:date="2024-07-17T14:23:00Z" w16du:dateUtc="2024-07-17T18:23:00Z"/>
        </w:trPr>
        <w:tc>
          <w:tcPr>
            <w:tcW w:w="50" w:type="dxa"/>
          </w:tcPr>
          <w:p w14:paraId="2E8F8C47" w14:textId="77777777" w:rsidR="002E467E" w:rsidRDefault="00000000">
            <w:pPr>
              <w:keepNext/>
              <w:rPr>
                <w:ins w:id="847" w:author="2024-07-17 additions" w:date="2024-07-17T14:23:00Z" w16du:dateUtc="2024-07-17T18:23:00Z"/>
              </w:rPr>
            </w:pPr>
            <w:ins w:id="848" w:author="2024-07-17 additions" w:date="2024-07-17T14:23:00Z" w16du:dateUtc="2024-07-17T18:23:00Z">
              <w:r>
                <w:rPr>
                  <w:noProof/>
                </w:rPr>
                <w:lastRenderedPageBreak/>
                <w:drawing>
                  <wp:inline distT="0" distB="0" distL="0" distR="0" wp14:anchorId="4AF369F6" wp14:editId="7734E917">
                    <wp:extent cx="228600" cy="228600"/>
                    <wp:effectExtent l="0" t="0" r="0" b="0"/>
                    <wp:docPr id="87787389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c>
          <w:tcPr>
            <w:tcW w:w="50" w:type="dxa"/>
          </w:tcPr>
          <w:p w14:paraId="54055E80" w14:textId="77777777" w:rsidR="002E467E" w:rsidRDefault="00000000">
            <w:pPr>
              <w:keepNext/>
              <w:rPr>
                <w:ins w:id="849" w:author="2024-07-17 additions" w:date="2024-07-17T14:23:00Z" w16du:dateUtc="2024-07-17T18:23:00Z"/>
              </w:rPr>
            </w:pPr>
            <w:ins w:id="850" w:author="2024-07-17 additions" w:date="2024-07-17T14:23:00Z" w16du:dateUtc="2024-07-17T18:23:00Z">
              <w:r>
                <w:rPr>
                  <w:noProof/>
                </w:rPr>
                <w:drawing>
                  <wp:inline distT="0" distB="0" distL="0" distR="0" wp14:anchorId="43DF18AF" wp14:editId="60C2B8D4">
                    <wp:extent cx="228600" cy="228600"/>
                    <wp:effectExtent l="0" t="0" r="0" b="0"/>
                    <wp:docPr id="4804244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1356951E" w14:textId="77777777" w:rsidR="00E67BD3" w:rsidRDefault="00E67BD3"/>
    <w:p w14:paraId="1356951F" w14:textId="29399341" w:rsidR="00E67BD3" w:rsidRDefault="54B81F95">
      <w:pPr>
        <w:keepNext/>
      </w:pPr>
      <w:proofErr w:type="spellStart"/>
      <w:r>
        <w:t>violence_local</w:t>
      </w:r>
      <w:proofErr w:type="spellEnd"/>
      <w:r>
        <w:t xml:space="preserve"> </w:t>
      </w:r>
      <w:r w:rsidR="4029287F">
        <w:t>Thinking about your local area</w:t>
      </w:r>
      <w:r>
        <w:t xml:space="preserve">, how concerned </w:t>
      </w:r>
      <w:r w:rsidR="14DA9768">
        <w:t>should voters feel</w:t>
      </w:r>
      <w:ins w:id="851" w:author="2024-07-17 additions" w:date="2024-07-17T14:23:00Z" w16du:dateUtc="2024-07-17T18:23:00Z">
        <w:r w:rsidR="00000000">
          <w:t xml:space="preserve"> </w:t>
        </w:r>
      </w:ins>
      <w:del w:id="852" w:author="2024-07-17 additions" w:date="2024-07-17T14:23:00Z" w16du:dateUtc="2024-07-17T18:23:00Z">
        <w:r>
          <w:delText> </w:delText>
        </w:r>
      </w:del>
      <w:r>
        <w:t xml:space="preserve">about potential violence, threats of violence, or intimidation while voting in person at </w:t>
      </w:r>
      <w:r w:rsidR="43881AB4">
        <w:t xml:space="preserve">their </w:t>
      </w:r>
      <w:r>
        <w:t xml:space="preserve">local polling </w:t>
      </w:r>
      <w:commentRangeStart w:id="853"/>
      <w:commentRangeStart w:id="854"/>
      <w:r>
        <w:t>place</w:t>
      </w:r>
      <w:commentRangeEnd w:id="853"/>
      <w:r w:rsidR="0016622B">
        <w:rPr>
          <w:rStyle w:val="CommentReference"/>
        </w:rPr>
        <w:commentReference w:id="853"/>
      </w:r>
      <w:commentRangeEnd w:id="854"/>
      <w:r w:rsidR="0016622B">
        <w:rPr>
          <w:rStyle w:val="CommentReference"/>
        </w:rPr>
        <w:commentReference w:id="854"/>
      </w:r>
      <w:r>
        <w:t>?</w:t>
      </w:r>
      <w:r w:rsidR="0016622B">
        <w:br/>
      </w:r>
    </w:p>
    <w:p w14:paraId="13569520" w14:textId="77777777" w:rsidR="00E67BD3" w:rsidRDefault="0016622B">
      <w:pPr>
        <w:pStyle w:val="ListParagraph"/>
        <w:keepNext/>
        <w:numPr>
          <w:ilvl w:val="0"/>
          <w:numId w:val="4"/>
        </w:numPr>
      </w:pPr>
      <w:r>
        <w:t xml:space="preserve">Very </w:t>
      </w:r>
      <w:proofErr w:type="gramStart"/>
      <w:r>
        <w:t>concerned  (</w:t>
      </w:r>
      <w:proofErr w:type="gramEnd"/>
      <w:r>
        <w:t xml:space="preserve">4) </w:t>
      </w:r>
    </w:p>
    <w:p w14:paraId="13569521" w14:textId="77777777" w:rsidR="00E67BD3" w:rsidRDefault="0016622B">
      <w:pPr>
        <w:pStyle w:val="ListParagraph"/>
        <w:keepNext/>
        <w:numPr>
          <w:ilvl w:val="0"/>
          <w:numId w:val="4"/>
        </w:numPr>
      </w:pPr>
      <w:r>
        <w:t xml:space="preserve">Somewhat </w:t>
      </w:r>
      <w:proofErr w:type="gramStart"/>
      <w:r>
        <w:t>concerned  (</w:t>
      </w:r>
      <w:proofErr w:type="gramEnd"/>
      <w:r>
        <w:t xml:space="preserve">3) </w:t>
      </w:r>
    </w:p>
    <w:p w14:paraId="13569522" w14:textId="77777777" w:rsidR="00E67BD3" w:rsidRDefault="0016622B">
      <w:pPr>
        <w:pStyle w:val="ListParagraph"/>
        <w:keepNext/>
        <w:numPr>
          <w:ilvl w:val="0"/>
          <w:numId w:val="4"/>
        </w:numPr>
      </w:pPr>
      <w:r>
        <w:t xml:space="preserve">Somewhat </w:t>
      </w:r>
      <w:proofErr w:type="gramStart"/>
      <w:r>
        <w:t>unconcerned  (</w:t>
      </w:r>
      <w:proofErr w:type="gramEnd"/>
      <w:r>
        <w:t xml:space="preserve">2) </w:t>
      </w:r>
    </w:p>
    <w:p w14:paraId="13569523" w14:textId="77777777" w:rsidR="00E67BD3" w:rsidRDefault="0016622B">
      <w:pPr>
        <w:pStyle w:val="ListParagraph"/>
        <w:keepNext/>
        <w:numPr>
          <w:ilvl w:val="0"/>
          <w:numId w:val="4"/>
        </w:numPr>
      </w:pPr>
      <w:r>
        <w:t xml:space="preserve">Not at all </w:t>
      </w:r>
      <w:proofErr w:type="gramStart"/>
      <w:r>
        <w:t>concerned  (</w:t>
      </w:r>
      <w:proofErr w:type="gramEnd"/>
      <w:r>
        <w:t xml:space="preserve">1) </w:t>
      </w:r>
    </w:p>
    <w:p w14:paraId="13569524" w14:textId="77777777" w:rsidR="00E67BD3" w:rsidRDefault="00E67BD3"/>
    <w:p w14:paraId="13569525"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Change w:id="855" w:author="2024-07-17 additions" w:date="2024-07-17T14:23:00Z" w16du:dateUtc="2024-07-17T18:23:00Z">
          <w:tblPr>
            <w:tblStyle w:val="QQuestionIconTable"/>
            <w:tblW w:w="100" w:type="auto"/>
            <w:tblLook w:val="07E0" w:firstRow="1" w:lastRow="1" w:firstColumn="1" w:lastColumn="1" w:noHBand="1" w:noVBand="1"/>
          </w:tblPr>
        </w:tblPrChange>
      </w:tblPr>
      <w:tblGrid>
        <w:gridCol w:w="1348"/>
        <w:gridCol w:w="8002"/>
        <w:tblGridChange w:id="856">
          <w:tblGrid>
            <w:gridCol w:w="10"/>
            <w:gridCol w:w="370"/>
            <w:gridCol w:w="380"/>
            <w:gridCol w:w="598"/>
            <w:gridCol w:w="8002"/>
          </w:tblGrid>
        </w:tblGridChange>
      </w:tblGrid>
      <w:tr w:rsidR="00E67BD3" w14:paraId="13569528" w14:textId="77777777">
        <w:tblPrEx>
          <w:tblCellMar>
            <w:top w:w="0" w:type="dxa"/>
            <w:bottom w:w="0" w:type="dxa"/>
          </w:tblCellMar>
        </w:tblPrEx>
        <w:trPr>
          <w:trHeight w:val="300"/>
          <w:trPrChange w:id="857" w:author="2024-07-17 additions" w:date="2024-07-17T14:23:00Z" w16du:dateUtc="2024-07-17T18:23:00Z">
            <w:trPr>
              <w:gridAfter w:val="0"/>
            </w:trPr>
          </w:trPrChange>
        </w:trPr>
        <w:tc>
          <w:tcPr>
            <w:tcW w:w="1368" w:type="dxa"/>
            <w:tcBorders>
              <w:top w:val="nil"/>
              <w:left w:val="nil"/>
              <w:bottom w:val="nil"/>
              <w:right w:val="nil"/>
            </w:tcBorders>
            <w:tcPrChange w:id="858" w:author="2024-07-17 additions" w:date="2024-07-17T14:23:00Z" w16du:dateUtc="2024-07-17T18:23:00Z">
              <w:tcPr>
                <w:tcW w:w="50" w:type="dxa"/>
                <w:gridSpan w:val="2"/>
              </w:tcPr>
            </w:tcPrChange>
          </w:tcPr>
          <w:p w14:paraId="13569526" w14:textId="20D2F038" w:rsidR="00E67BD3" w:rsidRDefault="00000000">
            <w:pPr>
              <w:rPr>
                <w:color w:val="CCCCCC"/>
                <w:rPrChange w:id="859" w:author="2024-07-17 additions" w:date="2024-07-17T14:23:00Z" w16du:dateUtc="2024-07-17T18:23:00Z">
                  <w:rPr/>
                </w:rPrChange>
              </w:rPr>
              <w:pPrChange w:id="860" w:author="2024-07-17 additions" w:date="2024-07-17T14:23:00Z" w16du:dateUtc="2024-07-17T18:23:00Z">
                <w:pPr>
                  <w:keepNext/>
                </w:pPr>
              </w:pPrChange>
            </w:pPr>
            <w:ins w:id="861" w:author="2024-07-17 additions" w:date="2024-07-17T14:23:00Z" w16du:dateUtc="2024-07-17T18:23:00Z">
              <w:r>
                <w:rPr>
                  <w:color w:val="CCCCCC"/>
                </w:rPr>
                <w:t>Page Break</w:t>
              </w:r>
            </w:ins>
            <w:del w:id="862" w:author="2024-07-17 additions" w:date="2024-07-17T14:23:00Z" w16du:dateUtc="2024-07-17T18:23:00Z">
              <w:r w:rsidR="0016622B">
                <w:rPr>
                  <w:noProof/>
                </w:rPr>
                <w:drawing>
                  <wp:inline distT="0" distB="0" distL="0" distR="0" wp14:anchorId="135696A4" wp14:editId="135696A5">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863" w:author="2024-07-17 additions" w:date="2024-07-17T14:23:00Z" w16du:dateUtc="2024-07-17T18:23:00Z">
              <w:tcPr>
                <w:tcW w:w="50" w:type="dxa"/>
              </w:tcPr>
            </w:tcPrChange>
          </w:tcPr>
          <w:p w14:paraId="13569527" w14:textId="77777777" w:rsidR="00E67BD3" w:rsidRDefault="0016622B">
            <w:pPr>
              <w:pBdr>
                <w:top w:val="single" w:sz="8" w:space="0" w:color="CCCCCC"/>
              </w:pBdr>
              <w:spacing w:before="120" w:after="120" w:line="120" w:lineRule="auto"/>
              <w:jc w:val="center"/>
              <w:rPr>
                <w:color w:val="CCCCCC"/>
                <w:rPrChange w:id="864" w:author="2024-07-17 additions" w:date="2024-07-17T14:23:00Z" w16du:dateUtc="2024-07-17T18:23:00Z">
                  <w:rPr/>
                </w:rPrChange>
              </w:rPr>
              <w:pPrChange w:id="865" w:author="2024-07-17 additions" w:date="2024-07-17T14:23:00Z" w16du:dateUtc="2024-07-17T18:23:00Z">
                <w:pPr>
                  <w:keepNext/>
                </w:pPr>
              </w:pPrChange>
            </w:pPr>
            <w:del w:id="866" w:author="2024-07-17 additions" w:date="2024-07-17T14:23:00Z" w16du:dateUtc="2024-07-17T18:23:00Z">
              <w:r>
                <w:rPr>
                  <w:noProof/>
                </w:rPr>
                <w:drawing>
                  <wp:inline distT="0" distB="0" distL="0" distR="0" wp14:anchorId="135696A6" wp14:editId="135696A7">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r>
    </w:tbl>
    <w:p w14:paraId="57565262" w14:textId="77777777" w:rsidR="002E467E" w:rsidRDefault="00000000">
      <w:pPr>
        <w:rPr>
          <w:ins w:id="867" w:author="2024-07-17 additions" w:date="2024-07-17T14:23:00Z" w16du:dateUtc="2024-07-17T18:23:00Z"/>
        </w:rPr>
      </w:pPr>
      <w:ins w:id="868" w:author="2024-07-17 additions" w:date="2024-07-17T14:23:00Z" w16du:dateUtc="2024-07-17T18:23:00Z">
        <w:r>
          <w:br w:type="page"/>
        </w:r>
      </w:ins>
    </w:p>
    <w:tbl>
      <w:tblPr>
        <w:tblStyle w:val="QQuestionIconTable"/>
        <w:tblW w:w="100" w:type="auto"/>
        <w:tblLook w:val="07E0" w:firstRow="1" w:lastRow="1" w:firstColumn="1" w:lastColumn="1" w:noHBand="1" w:noVBand="1"/>
      </w:tblPr>
      <w:tblGrid>
        <w:gridCol w:w="380"/>
        <w:gridCol w:w="380"/>
      </w:tblGrid>
      <w:tr w:rsidR="002E467E" w14:paraId="4E16DF4B" w14:textId="77777777">
        <w:trPr>
          <w:ins w:id="869" w:author="2024-07-17 additions" w:date="2024-07-17T14:23:00Z" w16du:dateUtc="2024-07-17T18:23:00Z"/>
        </w:trPr>
        <w:tc>
          <w:tcPr>
            <w:tcW w:w="50" w:type="dxa"/>
          </w:tcPr>
          <w:p w14:paraId="25A362BA" w14:textId="77777777" w:rsidR="002E467E" w:rsidRDefault="00000000">
            <w:pPr>
              <w:keepNext/>
              <w:rPr>
                <w:ins w:id="870" w:author="2024-07-17 additions" w:date="2024-07-17T14:23:00Z" w16du:dateUtc="2024-07-17T18:23:00Z"/>
              </w:rPr>
            </w:pPr>
            <w:ins w:id="871" w:author="2024-07-17 additions" w:date="2024-07-17T14:23:00Z" w16du:dateUtc="2024-07-17T18:23:00Z">
              <w:r>
                <w:rPr>
                  <w:noProof/>
                </w:rPr>
                <w:lastRenderedPageBreak/>
                <w:drawing>
                  <wp:inline distT="0" distB="0" distL="0" distR="0" wp14:anchorId="5E810E2C" wp14:editId="1809843B">
                    <wp:extent cx="228600" cy="228600"/>
                    <wp:effectExtent l="0" t="0" r="0" b="0"/>
                    <wp:docPr id="18574547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c>
          <w:tcPr>
            <w:tcW w:w="50" w:type="dxa"/>
          </w:tcPr>
          <w:p w14:paraId="080F4D58" w14:textId="77777777" w:rsidR="002E467E" w:rsidRDefault="00000000">
            <w:pPr>
              <w:keepNext/>
              <w:rPr>
                <w:ins w:id="872" w:author="2024-07-17 additions" w:date="2024-07-17T14:23:00Z" w16du:dateUtc="2024-07-17T18:23:00Z"/>
              </w:rPr>
            </w:pPr>
            <w:ins w:id="873" w:author="2024-07-17 additions" w:date="2024-07-17T14:23:00Z" w16du:dateUtc="2024-07-17T18:23:00Z">
              <w:r>
                <w:rPr>
                  <w:noProof/>
                </w:rPr>
                <w:drawing>
                  <wp:inline distT="0" distB="0" distL="0" distR="0" wp14:anchorId="40228188" wp14:editId="06D01DCB">
                    <wp:extent cx="228600" cy="228600"/>
                    <wp:effectExtent l="0" t="0" r="0" b="0"/>
                    <wp:docPr id="16675514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13569529" w14:textId="77777777" w:rsidR="00E67BD3" w:rsidRDefault="00E67BD3"/>
    <w:p w14:paraId="1356952A" w14:textId="1FBE2F5F" w:rsidR="00E67BD3" w:rsidRDefault="54B81F95">
      <w:pPr>
        <w:keepNext/>
      </w:pPr>
      <w:proofErr w:type="spellStart"/>
      <w:r>
        <w:t>safe_self</w:t>
      </w:r>
      <w:proofErr w:type="spellEnd"/>
      <w:r>
        <w:t xml:space="preserve"> Overall, how safe would you feel voting in person</w:t>
      </w:r>
      <w:r w:rsidR="0C7B79E8">
        <w:t xml:space="preserve"> in </w:t>
      </w:r>
      <w:r>
        <w:t xml:space="preserve">your local </w:t>
      </w:r>
      <w:commentRangeStart w:id="874"/>
      <w:commentRangeStart w:id="875"/>
      <w:r w:rsidR="0C7B79E8">
        <w:t>area</w:t>
      </w:r>
      <w:commentRangeEnd w:id="874"/>
      <w:r w:rsidR="0016622B">
        <w:rPr>
          <w:rStyle w:val="CommentReference"/>
        </w:rPr>
        <w:commentReference w:id="874"/>
      </w:r>
      <w:commentRangeEnd w:id="875"/>
      <w:r w:rsidR="0016622B">
        <w:rPr>
          <w:rStyle w:val="CommentReference"/>
        </w:rPr>
        <w:commentReference w:id="875"/>
      </w:r>
      <w:r>
        <w:t>?</w:t>
      </w:r>
    </w:p>
    <w:p w14:paraId="1356952B" w14:textId="77777777" w:rsidR="00E67BD3" w:rsidRDefault="0016622B">
      <w:pPr>
        <w:pStyle w:val="ListParagraph"/>
        <w:keepNext/>
        <w:numPr>
          <w:ilvl w:val="0"/>
          <w:numId w:val="4"/>
        </w:numPr>
      </w:pPr>
      <w:r>
        <w:t xml:space="preserve">Very </w:t>
      </w:r>
      <w:proofErr w:type="gramStart"/>
      <w:r>
        <w:t>safe  (</w:t>
      </w:r>
      <w:proofErr w:type="gramEnd"/>
      <w:r>
        <w:t xml:space="preserve">4) </w:t>
      </w:r>
    </w:p>
    <w:p w14:paraId="1356952C" w14:textId="77777777" w:rsidR="00E67BD3" w:rsidRDefault="0016622B">
      <w:pPr>
        <w:pStyle w:val="ListParagraph"/>
        <w:keepNext/>
        <w:numPr>
          <w:ilvl w:val="0"/>
          <w:numId w:val="4"/>
        </w:numPr>
      </w:pPr>
      <w:r>
        <w:t xml:space="preserve">Somewhat </w:t>
      </w:r>
      <w:proofErr w:type="gramStart"/>
      <w:r>
        <w:t>safe  (</w:t>
      </w:r>
      <w:proofErr w:type="gramEnd"/>
      <w:r>
        <w:t xml:space="preserve">3) </w:t>
      </w:r>
    </w:p>
    <w:p w14:paraId="1356952D" w14:textId="77777777" w:rsidR="00E67BD3" w:rsidRDefault="0016622B">
      <w:pPr>
        <w:pStyle w:val="ListParagraph"/>
        <w:keepNext/>
        <w:numPr>
          <w:ilvl w:val="0"/>
          <w:numId w:val="4"/>
        </w:numPr>
      </w:pPr>
      <w:r>
        <w:t xml:space="preserve">Not too </w:t>
      </w:r>
      <w:proofErr w:type="gramStart"/>
      <w:r>
        <w:t>safe  (</w:t>
      </w:r>
      <w:proofErr w:type="gramEnd"/>
      <w:r>
        <w:t xml:space="preserve">2) </w:t>
      </w:r>
    </w:p>
    <w:p w14:paraId="1356952E" w14:textId="77777777" w:rsidR="00E67BD3" w:rsidRDefault="0016622B">
      <w:pPr>
        <w:pStyle w:val="ListParagraph"/>
        <w:keepNext/>
        <w:numPr>
          <w:ilvl w:val="0"/>
          <w:numId w:val="4"/>
        </w:numPr>
      </w:pPr>
      <w:r>
        <w:t xml:space="preserve">Not safe at </w:t>
      </w:r>
      <w:proofErr w:type="gramStart"/>
      <w:r>
        <w:t>all  (</w:t>
      </w:r>
      <w:proofErr w:type="gramEnd"/>
      <w:r>
        <w:t xml:space="preserve">1) </w:t>
      </w:r>
    </w:p>
    <w:p w14:paraId="1356952F" w14:textId="77777777" w:rsidR="00E67BD3" w:rsidRDefault="00E67BD3"/>
    <w:p w14:paraId="13569530" w14:textId="77777777" w:rsidR="00E67BD3" w:rsidRDefault="0016622B">
      <w:pPr>
        <w:pStyle w:val="BlockEndLabel"/>
      </w:pPr>
      <w:r>
        <w:t>End of Block: Concern for Safety of Self and Voters in Local Area</w:t>
      </w:r>
    </w:p>
    <w:p w14:paraId="13569531" w14:textId="77777777" w:rsidR="00E67BD3" w:rsidRDefault="00E67BD3">
      <w:pPr>
        <w:pStyle w:val="BlockSeparator"/>
      </w:pPr>
    </w:p>
    <w:p w14:paraId="13569532" w14:textId="77777777" w:rsidR="00E67BD3" w:rsidRDefault="0016622B">
      <w:pPr>
        <w:pStyle w:val="BlockStartLabel"/>
      </w:pPr>
      <w:r>
        <w:t>Start of Block: Confidence Impact</w:t>
      </w:r>
    </w:p>
    <w:tbl>
      <w:tblPr>
        <w:tblStyle w:val="QQuestionIconTable"/>
        <w:tblW w:w="100" w:type="auto"/>
        <w:tblLook w:val="07E0" w:firstRow="1" w:lastRow="1" w:firstColumn="1" w:lastColumn="1" w:noHBand="1" w:noVBand="1"/>
      </w:tblPr>
      <w:tblGrid>
        <w:gridCol w:w="380"/>
        <w:gridCol w:w="380"/>
      </w:tblGrid>
      <w:tr w:rsidR="00E67BD3" w14:paraId="13569535" w14:textId="77777777">
        <w:tc>
          <w:tcPr>
            <w:tcW w:w="50" w:type="dxa"/>
          </w:tcPr>
          <w:p w14:paraId="13569533" w14:textId="7913B0FC" w:rsidR="00E67BD3" w:rsidRDefault="00000000">
            <w:pPr>
              <w:keepNext/>
            </w:pPr>
            <w:ins w:id="876" w:author="2024-07-17 additions" w:date="2024-07-17T14:23:00Z" w16du:dateUtc="2024-07-17T18:23:00Z">
              <w:r>
                <w:rPr>
                  <w:noProof/>
                </w:rPr>
                <w:drawing>
                  <wp:inline distT="0" distB="0" distL="0" distR="0" wp14:anchorId="0379B540" wp14:editId="6F2B1BE8">
                    <wp:extent cx="228600" cy="228600"/>
                    <wp:effectExtent l="0" t="0" r="0" b="0"/>
                    <wp:docPr id="4506107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del w:id="877" w:author="2024-07-17 additions" w:date="2024-07-17T14:23:00Z" w16du:dateUtc="2024-07-17T18:23:00Z">
              <w:r w:rsidR="0016622B">
                <w:rPr>
                  <w:noProof/>
                </w:rPr>
                <w:drawing>
                  <wp:inline distT="0" distB="0" distL="0" distR="0" wp14:anchorId="135696A8" wp14:editId="135696A9">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c>
          <w:tcPr>
            <w:tcW w:w="50" w:type="dxa"/>
          </w:tcPr>
          <w:p w14:paraId="13569534" w14:textId="63DA944E" w:rsidR="00E67BD3" w:rsidRDefault="00000000">
            <w:pPr>
              <w:keepNext/>
            </w:pPr>
            <w:ins w:id="878" w:author="2024-07-17 additions" w:date="2024-07-17T14:23:00Z" w16du:dateUtc="2024-07-17T18:23:00Z">
              <w:r>
                <w:rPr>
                  <w:noProof/>
                </w:rPr>
                <w:drawing>
                  <wp:inline distT="0" distB="0" distL="0" distR="0" wp14:anchorId="53786C72" wp14:editId="4DE531C5">
                    <wp:extent cx="228600" cy="228600"/>
                    <wp:effectExtent l="0" t="0" r="0" b="0"/>
                    <wp:docPr id="1958793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del w:id="879" w:author="2024-07-17 additions" w:date="2024-07-17T14:23:00Z" w16du:dateUtc="2024-07-17T18:23:00Z">
              <w:r w:rsidR="0016622B">
                <w:rPr>
                  <w:noProof/>
                </w:rPr>
                <w:drawing>
                  <wp:inline distT="0" distB="0" distL="0" distR="0" wp14:anchorId="135696AA" wp14:editId="135696AB">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r>
    </w:tbl>
    <w:p w14:paraId="13569536" w14:textId="77777777" w:rsidR="00E67BD3" w:rsidRDefault="00E67BD3"/>
    <w:p w14:paraId="13569537" w14:textId="77777777" w:rsidR="00E67BD3" w:rsidRDefault="54B81F95">
      <w:pPr>
        <w:keepNext/>
      </w:pPr>
      <w:proofErr w:type="spellStart"/>
      <w:r>
        <w:lastRenderedPageBreak/>
        <w:t>confimpact</w:t>
      </w:r>
      <w:proofErr w:type="spellEnd"/>
      <w:r>
        <w:t xml:space="preserve"> Regardless of whether any of these are actually the case, how would the following impact how your confidence in the fairness and accuracy of elections conducted this November?</w:t>
      </w:r>
      <w:commentRangeStart w:id="880"/>
      <w:commentRangeEnd w:id="880"/>
      <w:r w:rsidR="0016622B">
        <w:rPr>
          <w:rStyle w:val="CommentReference"/>
        </w:rPr>
        <w:commentReference w:id="880"/>
      </w:r>
    </w:p>
    <w:tbl>
      <w:tblPr>
        <w:tblStyle w:val="QQuestionTable"/>
        <w:tblW w:w="9576" w:type="auto"/>
        <w:tblLook w:val="07E0" w:firstRow="1" w:lastRow="1" w:firstColumn="1" w:lastColumn="1" w:noHBand="1" w:noVBand="1"/>
        <w:tblPrChange w:id="881" w:author="2024-07-17 additions" w:date="2024-07-17T14:23:00Z" w16du:dateUtc="2024-07-17T18:23:00Z">
          <w:tblPr>
            <w:tblStyle w:val="QQuestionTable"/>
            <w:tblW w:w="9576" w:type="auto"/>
            <w:tblLook w:val="07E0" w:firstRow="1" w:lastRow="1" w:firstColumn="1" w:lastColumn="1" w:noHBand="1" w:noVBand="1"/>
          </w:tblPr>
        </w:tblPrChange>
      </w:tblPr>
      <w:tblGrid>
        <w:gridCol w:w="52"/>
        <w:gridCol w:w="2195"/>
        <w:gridCol w:w="299"/>
        <w:gridCol w:w="1259"/>
        <w:gridCol w:w="115"/>
        <w:gridCol w:w="1259"/>
        <w:gridCol w:w="115"/>
        <w:gridCol w:w="1259"/>
        <w:gridCol w:w="115"/>
        <w:gridCol w:w="1259"/>
        <w:gridCol w:w="105"/>
        <w:gridCol w:w="1268"/>
        <w:gridCol w:w="60"/>
        <w:tblGridChange w:id="882">
          <w:tblGrid>
            <w:gridCol w:w="52"/>
            <w:gridCol w:w="2195"/>
            <w:gridCol w:w="248"/>
            <w:gridCol w:w="51"/>
            <w:gridCol w:w="1259"/>
            <w:gridCol w:w="63"/>
            <w:gridCol w:w="52"/>
            <w:gridCol w:w="1259"/>
            <w:gridCol w:w="62"/>
            <w:gridCol w:w="53"/>
            <w:gridCol w:w="1259"/>
            <w:gridCol w:w="61"/>
            <w:gridCol w:w="54"/>
            <w:gridCol w:w="1259"/>
            <w:gridCol w:w="60"/>
            <w:gridCol w:w="45"/>
            <w:gridCol w:w="1268"/>
            <w:gridCol w:w="60"/>
          </w:tblGrid>
        </w:tblGridChange>
      </w:tblGrid>
      <w:tr w:rsidR="00E67BD3" w14:paraId="1356953E" w14:textId="77777777" w:rsidTr="002E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gridSpan w:val="2"/>
            <w:tcPrChange w:id="883" w:author="2024-07-17 additions" w:date="2024-07-17T14:23:00Z" w16du:dateUtc="2024-07-17T18:23:00Z">
              <w:tcPr>
                <w:tcW w:w="1596" w:type="dxa"/>
                <w:gridSpan w:val="3"/>
              </w:tcPr>
            </w:tcPrChange>
          </w:tcPr>
          <w:p w14:paraId="13569538" w14:textId="77777777" w:rsidR="00E67BD3" w:rsidRDefault="00E67BD3">
            <w:pPr>
              <w:keepNext/>
              <w:cnfStyle w:val="101000000000" w:firstRow="1" w:lastRow="0" w:firstColumn="1" w:lastColumn="0" w:oddVBand="0" w:evenVBand="0" w:oddHBand="0" w:evenHBand="0" w:firstRowFirstColumn="0" w:firstRowLastColumn="0" w:lastRowFirstColumn="0" w:lastRowLastColumn="0"/>
            </w:pPr>
          </w:p>
        </w:tc>
        <w:tc>
          <w:tcPr>
            <w:tcW w:w="1596" w:type="dxa"/>
            <w:gridSpan w:val="2"/>
            <w:tcPrChange w:id="884" w:author="2024-07-17 additions" w:date="2024-07-17T14:23:00Z" w16du:dateUtc="2024-07-17T18:23:00Z">
              <w:tcPr>
                <w:tcW w:w="1596" w:type="dxa"/>
                <w:gridSpan w:val="3"/>
              </w:tcPr>
            </w:tcPrChange>
          </w:tcPr>
          <w:p w14:paraId="13569539" w14:textId="77777777" w:rsidR="00E67BD3" w:rsidRDefault="0016622B">
            <w:pPr>
              <w:cnfStyle w:val="100000000000" w:firstRow="1" w:lastRow="0" w:firstColumn="0" w:lastColumn="0" w:oddVBand="0" w:evenVBand="0" w:oddHBand="0" w:evenHBand="0" w:firstRowFirstColumn="0" w:firstRowLastColumn="0" w:lastRowFirstColumn="0" w:lastRowLastColumn="0"/>
            </w:pPr>
            <w:r>
              <w:t>Increase confidence a lot (5)</w:t>
            </w:r>
          </w:p>
        </w:tc>
        <w:tc>
          <w:tcPr>
            <w:tcW w:w="1596" w:type="dxa"/>
            <w:gridSpan w:val="2"/>
            <w:tcPrChange w:id="885" w:author="2024-07-17 additions" w:date="2024-07-17T14:23:00Z" w16du:dateUtc="2024-07-17T18:23:00Z">
              <w:tcPr>
                <w:tcW w:w="1596" w:type="dxa"/>
                <w:gridSpan w:val="3"/>
              </w:tcPr>
            </w:tcPrChange>
          </w:tcPr>
          <w:p w14:paraId="1356953A" w14:textId="77777777" w:rsidR="00E67BD3" w:rsidRDefault="0016622B">
            <w:pPr>
              <w:cnfStyle w:val="100000000000" w:firstRow="1" w:lastRow="0" w:firstColumn="0" w:lastColumn="0" w:oddVBand="0" w:evenVBand="0" w:oddHBand="0" w:evenHBand="0" w:firstRowFirstColumn="0" w:firstRowLastColumn="0" w:lastRowFirstColumn="0" w:lastRowLastColumn="0"/>
            </w:pPr>
            <w:r>
              <w:t>Increase confidence somewhat (4)</w:t>
            </w:r>
          </w:p>
        </w:tc>
        <w:tc>
          <w:tcPr>
            <w:tcW w:w="1596" w:type="dxa"/>
            <w:gridSpan w:val="2"/>
            <w:tcPrChange w:id="886" w:author="2024-07-17 additions" w:date="2024-07-17T14:23:00Z" w16du:dateUtc="2024-07-17T18:23:00Z">
              <w:tcPr>
                <w:tcW w:w="1596" w:type="dxa"/>
                <w:gridSpan w:val="3"/>
              </w:tcPr>
            </w:tcPrChange>
          </w:tcPr>
          <w:p w14:paraId="1356953B" w14:textId="77777777" w:rsidR="00E67BD3" w:rsidRDefault="0016622B">
            <w:pPr>
              <w:cnfStyle w:val="100000000000" w:firstRow="1" w:lastRow="0" w:firstColumn="0" w:lastColumn="0" w:oddVBand="0" w:evenVBand="0" w:oddHBand="0" w:evenHBand="0" w:firstRowFirstColumn="0" w:firstRowLastColumn="0" w:lastRowFirstColumn="0" w:lastRowLastColumn="0"/>
            </w:pPr>
            <w:r>
              <w:t>No impact on confidence (3)</w:t>
            </w:r>
          </w:p>
        </w:tc>
        <w:tc>
          <w:tcPr>
            <w:tcW w:w="1596" w:type="dxa"/>
            <w:gridSpan w:val="2"/>
            <w:tcPrChange w:id="887" w:author="2024-07-17 additions" w:date="2024-07-17T14:23:00Z" w16du:dateUtc="2024-07-17T18:23:00Z">
              <w:tcPr>
                <w:tcW w:w="1596" w:type="dxa"/>
                <w:gridSpan w:val="3"/>
              </w:tcPr>
            </w:tcPrChange>
          </w:tcPr>
          <w:p w14:paraId="1356953C" w14:textId="77777777" w:rsidR="00E67BD3" w:rsidRDefault="0016622B">
            <w:pPr>
              <w:cnfStyle w:val="100000000000" w:firstRow="1" w:lastRow="0" w:firstColumn="0" w:lastColumn="0" w:oddVBand="0" w:evenVBand="0" w:oddHBand="0" w:evenHBand="0" w:firstRowFirstColumn="0" w:firstRowLastColumn="0" w:lastRowFirstColumn="0" w:lastRowLastColumn="0"/>
            </w:pPr>
            <w:r>
              <w:t>Decrease confidence somewhat (2)</w:t>
            </w:r>
          </w:p>
        </w:tc>
        <w:tc>
          <w:tcPr>
            <w:tcW w:w="1596" w:type="dxa"/>
            <w:gridSpan w:val="3"/>
            <w:tcPrChange w:id="888" w:author="2024-07-17 additions" w:date="2024-07-17T14:23:00Z" w16du:dateUtc="2024-07-17T18:23:00Z">
              <w:tcPr>
                <w:tcW w:w="1596" w:type="dxa"/>
                <w:gridSpan w:val="3"/>
              </w:tcPr>
            </w:tcPrChange>
          </w:tcPr>
          <w:p w14:paraId="1356953D" w14:textId="77777777" w:rsidR="00E67BD3" w:rsidRDefault="0016622B">
            <w:pPr>
              <w:cnfStyle w:val="100000000000" w:firstRow="1" w:lastRow="0" w:firstColumn="0" w:lastColumn="0" w:oddVBand="0" w:evenVBand="0" w:oddHBand="0" w:evenHBand="0" w:firstRowFirstColumn="0" w:firstRowLastColumn="0" w:lastRowFirstColumn="0" w:lastRowLastColumn="0"/>
            </w:pPr>
            <w:r>
              <w:t>Decrease confidence a lot (1)</w:t>
            </w:r>
          </w:p>
        </w:tc>
      </w:tr>
      <w:tr w:rsidR="00E67BD3" w14:paraId="13569545" w14:textId="77777777" w:rsidTr="29153B28">
        <w:trPr>
          <w:gridBefore w:val="1"/>
          <w:gridAfter w:val="1"/>
          <w:wBefore w:w="115" w:type="dxa"/>
          <w:wAfter w:w="101" w:type="dxa"/>
        </w:trPr>
        <w:tc>
          <w:tcPr>
            <w:cnfStyle w:val="001000000000" w:firstRow="0" w:lastRow="0" w:firstColumn="1" w:lastColumn="0" w:oddVBand="0" w:evenVBand="0" w:oddHBand="0" w:evenHBand="0" w:firstRowFirstColumn="0" w:firstRowLastColumn="0" w:lastRowFirstColumn="0" w:lastRowLastColumn="0"/>
            <w:tcW w:w="1596" w:type="dxa"/>
            <w:gridSpan w:val="2"/>
          </w:tcPr>
          <w:p w14:paraId="1356953F" w14:textId="77777777" w:rsidR="00E67BD3" w:rsidRDefault="0016622B">
            <w:pPr>
              <w:keepNext/>
            </w:pPr>
            <w:r>
              <w:t xml:space="preserve">Election </w:t>
            </w:r>
            <w:commentRangeStart w:id="889"/>
            <w:commentRangeStart w:id="890"/>
            <w:commentRangeStart w:id="891"/>
            <w:r>
              <w:t>officials</w:t>
            </w:r>
            <w:commentRangeEnd w:id="889"/>
            <w:r>
              <w:rPr>
                <w:rStyle w:val="CommentReference"/>
              </w:rPr>
              <w:commentReference w:id="889"/>
            </w:r>
            <w:commentRangeEnd w:id="890"/>
            <w:r>
              <w:rPr>
                <w:rStyle w:val="CommentReference"/>
              </w:rPr>
              <w:commentReference w:id="890"/>
            </w:r>
            <w:commentRangeEnd w:id="891"/>
            <w:r>
              <w:rPr>
                <w:rStyle w:val="CommentReference"/>
              </w:rPr>
              <w:commentReference w:id="891"/>
            </w:r>
            <w:r>
              <w:t xml:space="preserve"> test every machine used in the election to ensure they are secure. (1) </w:t>
            </w:r>
          </w:p>
        </w:tc>
        <w:tc>
          <w:tcPr>
            <w:tcW w:w="1596" w:type="dxa"/>
            <w:gridSpan w:val="2"/>
          </w:tcPr>
          <w:p w14:paraId="1356954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gridSpan w:val="2"/>
          </w:tcPr>
          <w:p w14:paraId="1356954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gridSpan w:val="2"/>
          </w:tcPr>
          <w:p w14:paraId="1356954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gridSpan w:val="2"/>
          </w:tcPr>
          <w:p w14:paraId="1356954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4"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E467E" w14:paraId="01E98D0D" w14:textId="77777777" w:rsidTr="002E467E">
        <w:trPr>
          <w:gridBefore w:val="1"/>
          <w:gridAfter w:val="1"/>
          <w:wBefore w:w="115" w:type="dxa"/>
          <w:wAfter w:w="101" w:type="dxa"/>
          <w:ins w:id="892" w:author="2024-07-17 additions" w:date="2024-07-17T14:23:00Z" w16du:dateUtc="2024-07-17T18:23:00Z"/>
        </w:trPr>
        <w:tc>
          <w:tcPr>
            <w:cnfStyle w:val="001000000000" w:firstRow="0" w:lastRow="0" w:firstColumn="1" w:lastColumn="0" w:oddVBand="0" w:evenVBand="0" w:oddHBand="0" w:evenHBand="0" w:firstRowFirstColumn="0" w:firstRowLastColumn="0" w:lastRowFirstColumn="0" w:lastRowLastColumn="0"/>
            <w:tcW w:w="1596" w:type="dxa"/>
            <w:gridSpan w:val="2"/>
          </w:tcPr>
          <w:p w14:paraId="6CB34308" w14:textId="77777777" w:rsidR="002E467E" w:rsidRDefault="00000000">
            <w:pPr>
              <w:keepNext/>
              <w:rPr>
                <w:ins w:id="893" w:author="2024-07-17 additions" w:date="2024-07-17T14:23:00Z" w16du:dateUtc="2024-07-17T18:23:00Z"/>
              </w:rPr>
            </w:pPr>
            <w:ins w:id="894" w:author="2024-07-17 additions" w:date="2024-07-17T14:23:00Z" w16du:dateUtc="2024-07-17T18:23:00Z">
              <w:r>
                <w:t xml:space="preserve">Election officials conduct audits of ballots after every election to confirm the results were accurate. (4) </w:t>
              </w:r>
            </w:ins>
          </w:p>
        </w:tc>
        <w:tc>
          <w:tcPr>
            <w:tcW w:w="1596" w:type="dxa"/>
            <w:gridSpan w:val="2"/>
          </w:tcPr>
          <w:p w14:paraId="341F7C66"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895" w:author="2024-07-17 additions" w:date="2024-07-17T14:23:00Z" w16du:dateUtc="2024-07-17T18:23:00Z"/>
              </w:rPr>
            </w:pPr>
          </w:p>
        </w:tc>
        <w:tc>
          <w:tcPr>
            <w:tcW w:w="1596" w:type="dxa"/>
            <w:gridSpan w:val="2"/>
          </w:tcPr>
          <w:p w14:paraId="36F41D83"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896" w:author="2024-07-17 additions" w:date="2024-07-17T14:23:00Z" w16du:dateUtc="2024-07-17T18:23:00Z"/>
              </w:rPr>
            </w:pPr>
          </w:p>
        </w:tc>
        <w:tc>
          <w:tcPr>
            <w:tcW w:w="1596" w:type="dxa"/>
            <w:gridSpan w:val="2"/>
          </w:tcPr>
          <w:p w14:paraId="4E1CF6DE"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897" w:author="2024-07-17 additions" w:date="2024-07-17T14:23:00Z" w16du:dateUtc="2024-07-17T18:23:00Z"/>
              </w:rPr>
            </w:pPr>
          </w:p>
        </w:tc>
        <w:tc>
          <w:tcPr>
            <w:tcW w:w="1596" w:type="dxa"/>
            <w:gridSpan w:val="2"/>
          </w:tcPr>
          <w:p w14:paraId="4837790A"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898" w:author="2024-07-17 additions" w:date="2024-07-17T14:23:00Z" w16du:dateUtc="2024-07-17T18:23:00Z"/>
              </w:rPr>
            </w:pPr>
          </w:p>
        </w:tc>
        <w:tc>
          <w:tcPr>
            <w:tcW w:w="1596" w:type="dxa"/>
          </w:tcPr>
          <w:p w14:paraId="132B5F09"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899" w:author="2024-07-17 additions" w:date="2024-07-17T14:23:00Z" w16du:dateUtc="2024-07-17T18:23:00Z"/>
              </w:rPr>
            </w:pPr>
          </w:p>
        </w:tc>
      </w:tr>
      <w:tr w:rsidR="002E467E" w14:paraId="0F30B0DE" w14:textId="77777777" w:rsidTr="002E467E">
        <w:trPr>
          <w:gridBefore w:val="1"/>
          <w:gridAfter w:val="1"/>
          <w:wBefore w:w="115" w:type="dxa"/>
          <w:wAfter w:w="101" w:type="dxa"/>
          <w:ins w:id="900" w:author="2024-07-17 additions" w:date="2024-07-17T14:23:00Z" w16du:dateUtc="2024-07-17T18:23:00Z"/>
        </w:trPr>
        <w:tc>
          <w:tcPr>
            <w:cnfStyle w:val="001000000000" w:firstRow="0" w:lastRow="0" w:firstColumn="1" w:lastColumn="0" w:oddVBand="0" w:evenVBand="0" w:oddHBand="0" w:evenHBand="0" w:firstRowFirstColumn="0" w:firstRowLastColumn="0" w:lastRowFirstColumn="0" w:lastRowLastColumn="0"/>
            <w:tcW w:w="1596" w:type="dxa"/>
            <w:gridSpan w:val="2"/>
          </w:tcPr>
          <w:p w14:paraId="3EBA349F" w14:textId="77777777" w:rsidR="002E467E" w:rsidRDefault="00000000">
            <w:pPr>
              <w:keepNext/>
              <w:rPr>
                <w:ins w:id="901" w:author="2024-07-17 additions" w:date="2024-07-17T14:23:00Z" w16du:dateUtc="2024-07-17T18:23:00Z"/>
              </w:rPr>
            </w:pPr>
            <w:ins w:id="902" w:author="2024-07-17 additions" w:date="2024-07-17T14:23:00Z" w16du:dateUtc="2024-07-17T18:23:00Z">
              <w:r>
                <w:t xml:space="preserve">Poll watchers affiliated with the political parties or candidates observe the election to ensure it’s fair. (5) </w:t>
              </w:r>
            </w:ins>
          </w:p>
        </w:tc>
        <w:tc>
          <w:tcPr>
            <w:tcW w:w="1596" w:type="dxa"/>
            <w:gridSpan w:val="2"/>
          </w:tcPr>
          <w:p w14:paraId="088190DB"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903" w:author="2024-07-17 additions" w:date="2024-07-17T14:23:00Z" w16du:dateUtc="2024-07-17T18:23:00Z"/>
              </w:rPr>
            </w:pPr>
          </w:p>
        </w:tc>
        <w:tc>
          <w:tcPr>
            <w:tcW w:w="1596" w:type="dxa"/>
            <w:gridSpan w:val="2"/>
          </w:tcPr>
          <w:p w14:paraId="6D9ED3E8"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904" w:author="2024-07-17 additions" w:date="2024-07-17T14:23:00Z" w16du:dateUtc="2024-07-17T18:23:00Z"/>
              </w:rPr>
            </w:pPr>
          </w:p>
        </w:tc>
        <w:tc>
          <w:tcPr>
            <w:tcW w:w="1596" w:type="dxa"/>
            <w:gridSpan w:val="2"/>
          </w:tcPr>
          <w:p w14:paraId="01346DE3"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905" w:author="2024-07-17 additions" w:date="2024-07-17T14:23:00Z" w16du:dateUtc="2024-07-17T18:23:00Z"/>
              </w:rPr>
            </w:pPr>
          </w:p>
        </w:tc>
        <w:tc>
          <w:tcPr>
            <w:tcW w:w="1596" w:type="dxa"/>
            <w:gridSpan w:val="2"/>
          </w:tcPr>
          <w:p w14:paraId="536841A8"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906" w:author="2024-07-17 additions" w:date="2024-07-17T14:23:00Z" w16du:dateUtc="2024-07-17T18:23:00Z"/>
              </w:rPr>
            </w:pPr>
          </w:p>
        </w:tc>
        <w:tc>
          <w:tcPr>
            <w:tcW w:w="1596" w:type="dxa"/>
          </w:tcPr>
          <w:p w14:paraId="61AB999B"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907" w:author="2024-07-17 additions" w:date="2024-07-17T14:23:00Z" w16du:dateUtc="2024-07-17T18:23:00Z"/>
              </w:rPr>
            </w:pPr>
          </w:p>
        </w:tc>
      </w:tr>
      <w:tr w:rsidR="00E67BD3" w14:paraId="1356954C" w14:textId="77777777" w:rsidTr="29153B28">
        <w:trPr>
          <w:gridBefore w:val="1"/>
          <w:gridAfter w:val="1"/>
          <w:wBefore w:w="115" w:type="dxa"/>
          <w:wAfter w:w="101" w:type="dxa"/>
        </w:trPr>
        <w:tc>
          <w:tcPr>
            <w:cnfStyle w:val="001000000000" w:firstRow="0" w:lastRow="0" w:firstColumn="1" w:lastColumn="0" w:oddVBand="0" w:evenVBand="0" w:oddHBand="0" w:evenHBand="0" w:firstRowFirstColumn="0" w:firstRowLastColumn="0" w:lastRowFirstColumn="0" w:lastRowLastColumn="0"/>
            <w:tcW w:w="1596" w:type="dxa"/>
            <w:gridSpan w:val="2"/>
          </w:tcPr>
          <w:p w14:paraId="13569546" w14:textId="0CA37471" w:rsidR="00E67BD3" w:rsidRDefault="00000000">
            <w:pPr>
              <w:keepNext/>
            </w:pPr>
            <w:ins w:id="908" w:author="2024-07-17 additions" w:date="2024-07-17T14:23:00Z" w16du:dateUtc="2024-07-17T18:23:00Z">
              <w:r>
                <w:t>Election</w:t>
              </w:r>
            </w:ins>
            <w:del w:id="909" w:author="2024-07-17 additions" w:date="2024-07-17T14:23:00Z" w16du:dateUtc="2024-07-17T18:23:00Z">
              <w:r w:rsidR="54B81F95">
                <w:delText>The</w:delText>
              </w:r>
              <w:commentRangeStart w:id="910"/>
              <w:r w:rsidR="54B81F95">
                <w:delText xml:space="preserve"> majority</w:delText>
              </w:r>
              <w:commentRangeEnd w:id="910"/>
              <w:r w:rsidR="0016622B">
                <w:rPr>
                  <w:rStyle w:val="CommentReference"/>
                </w:rPr>
                <w:commentReference w:id="910"/>
              </w:r>
              <w:r w:rsidR="54B81F95">
                <w:delText xml:space="preserve"> of election</w:delText>
              </w:r>
            </w:del>
            <w:r w:rsidR="54B81F95">
              <w:t xml:space="preserve"> staff and volunteers </w:t>
            </w:r>
            <w:ins w:id="911" w:author="2024-07-17 additions" w:date="2024-07-17T14:23:00Z" w16du:dateUtc="2024-07-17T18:23:00Z">
              <w:r>
                <w:t>include</w:t>
              </w:r>
            </w:ins>
            <w:del w:id="912" w:author="2024-07-17 additions" w:date="2024-07-17T14:23:00Z" w16du:dateUtc="2024-07-17T18:23:00Z">
              <w:r w:rsidR="54B81F95">
                <w:delText>consist of</w:delText>
              </w:r>
            </w:del>
            <w:r w:rsidR="54B81F95">
              <w:t xml:space="preserve"> military veterans and their family members from the community. (</w:t>
            </w:r>
            <w:ins w:id="913" w:author="2024-07-17 additions" w:date="2024-07-17T14:23:00Z" w16du:dateUtc="2024-07-17T18:23:00Z">
              <w:r>
                <w:t>8</w:t>
              </w:r>
            </w:ins>
            <w:del w:id="914" w:author="2024-07-17 additions" w:date="2024-07-17T14:23:00Z" w16du:dateUtc="2024-07-17T18:23:00Z">
              <w:r w:rsidR="54B81F95">
                <w:delText>2</w:delText>
              </w:r>
            </w:del>
            <w:r w:rsidR="54B81F95">
              <w:t xml:space="preserve">) </w:t>
            </w:r>
          </w:p>
        </w:tc>
        <w:tc>
          <w:tcPr>
            <w:tcW w:w="1596" w:type="dxa"/>
            <w:gridSpan w:val="2"/>
          </w:tcPr>
          <w:p w14:paraId="1356954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gridSpan w:val="2"/>
          </w:tcPr>
          <w:p w14:paraId="1356954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gridSpan w:val="2"/>
          </w:tcPr>
          <w:p w14:paraId="1356954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gridSpan w:val="2"/>
          </w:tcPr>
          <w:p w14:paraId="1356954A"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B"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E467E" w14:paraId="4B2D7418" w14:textId="77777777" w:rsidTr="002E467E">
        <w:trPr>
          <w:gridBefore w:val="1"/>
          <w:gridAfter w:val="1"/>
          <w:wBefore w:w="115" w:type="dxa"/>
          <w:wAfter w:w="101" w:type="dxa"/>
          <w:ins w:id="915" w:author="2024-07-17 additions" w:date="2024-07-17T14:23:00Z" w16du:dateUtc="2024-07-17T18:23:00Z"/>
        </w:trPr>
        <w:tc>
          <w:tcPr>
            <w:cnfStyle w:val="001000000000" w:firstRow="0" w:lastRow="0" w:firstColumn="1" w:lastColumn="0" w:oddVBand="0" w:evenVBand="0" w:oddHBand="0" w:evenHBand="0" w:firstRowFirstColumn="0" w:firstRowLastColumn="0" w:lastRowFirstColumn="0" w:lastRowLastColumn="0"/>
            <w:tcW w:w="1596" w:type="dxa"/>
            <w:gridSpan w:val="2"/>
          </w:tcPr>
          <w:p w14:paraId="75B6BF41" w14:textId="77777777" w:rsidR="002E467E" w:rsidRDefault="00000000">
            <w:pPr>
              <w:keepNext/>
              <w:rPr>
                <w:ins w:id="916" w:author="2024-07-17 additions" w:date="2024-07-17T14:23:00Z" w16du:dateUtc="2024-07-17T18:23:00Z"/>
              </w:rPr>
            </w:pPr>
            <w:ins w:id="917" w:author="2024-07-17 additions" w:date="2024-07-17T14:23:00Z" w16du:dateUtc="2024-07-17T18:23:00Z">
              <w:r>
                <w:t xml:space="preserve">Election staff and volunteers include lawyers from the community. (9) </w:t>
              </w:r>
            </w:ins>
          </w:p>
        </w:tc>
        <w:tc>
          <w:tcPr>
            <w:tcW w:w="1596" w:type="dxa"/>
            <w:gridSpan w:val="2"/>
          </w:tcPr>
          <w:p w14:paraId="7ED42742"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918" w:author="2024-07-17 additions" w:date="2024-07-17T14:23:00Z" w16du:dateUtc="2024-07-17T18:23:00Z"/>
              </w:rPr>
            </w:pPr>
          </w:p>
        </w:tc>
        <w:tc>
          <w:tcPr>
            <w:tcW w:w="1596" w:type="dxa"/>
            <w:gridSpan w:val="2"/>
          </w:tcPr>
          <w:p w14:paraId="2BF2F88D"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919" w:author="2024-07-17 additions" w:date="2024-07-17T14:23:00Z" w16du:dateUtc="2024-07-17T18:23:00Z"/>
              </w:rPr>
            </w:pPr>
          </w:p>
        </w:tc>
        <w:tc>
          <w:tcPr>
            <w:tcW w:w="1596" w:type="dxa"/>
            <w:gridSpan w:val="2"/>
          </w:tcPr>
          <w:p w14:paraId="23361084"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920" w:author="2024-07-17 additions" w:date="2024-07-17T14:23:00Z" w16du:dateUtc="2024-07-17T18:23:00Z"/>
              </w:rPr>
            </w:pPr>
          </w:p>
        </w:tc>
        <w:tc>
          <w:tcPr>
            <w:tcW w:w="1596" w:type="dxa"/>
            <w:gridSpan w:val="2"/>
          </w:tcPr>
          <w:p w14:paraId="6C2462E1"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921" w:author="2024-07-17 additions" w:date="2024-07-17T14:23:00Z" w16du:dateUtc="2024-07-17T18:23:00Z"/>
              </w:rPr>
            </w:pPr>
          </w:p>
        </w:tc>
        <w:tc>
          <w:tcPr>
            <w:tcW w:w="1596" w:type="dxa"/>
          </w:tcPr>
          <w:p w14:paraId="4AF24427"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922" w:author="2024-07-17 additions" w:date="2024-07-17T14:23:00Z" w16du:dateUtc="2024-07-17T18:23:00Z"/>
              </w:rPr>
            </w:pPr>
          </w:p>
        </w:tc>
      </w:tr>
      <w:tr w:rsidR="002E467E" w14:paraId="0E402CF9" w14:textId="77777777" w:rsidTr="002E467E">
        <w:trPr>
          <w:gridBefore w:val="1"/>
          <w:gridAfter w:val="1"/>
          <w:wBefore w:w="115" w:type="dxa"/>
          <w:wAfter w:w="101" w:type="dxa"/>
          <w:ins w:id="923" w:author="2024-07-17 additions" w:date="2024-07-17T14:23:00Z" w16du:dateUtc="2024-07-17T18:23:00Z"/>
        </w:trPr>
        <w:tc>
          <w:tcPr>
            <w:cnfStyle w:val="001000000000" w:firstRow="0" w:lastRow="0" w:firstColumn="1" w:lastColumn="0" w:oddVBand="0" w:evenVBand="0" w:oddHBand="0" w:evenHBand="0" w:firstRowFirstColumn="0" w:firstRowLastColumn="0" w:lastRowFirstColumn="0" w:lastRowLastColumn="0"/>
            <w:tcW w:w="1596" w:type="dxa"/>
            <w:gridSpan w:val="2"/>
          </w:tcPr>
          <w:p w14:paraId="2B15EE7E" w14:textId="77777777" w:rsidR="002E467E" w:rsidRDefault="00000000">
            <w:pPr>
              <w:keepNext/>
              <w:rPr>
                <w:ins w:id="924" w:author="2024-07-17 additions" w:date="2024-07-17T14:23:00Z" w16du:dateUtc="2024-07-17T18:23:00Z"/>
              </w:rPr>
            </w:pPr>
            <w:ins w:id="925" w:author="2024-07-17 additions" w:date="2024-07-17T14:23:00Z" w16du:dateUtc="2024-07-17T18:23:00Z">
              <w:r>
                <w:t xml:space="preserve">Election staff and volunteers include college students from the community. (10) </w:t>
              </w:r>
            </w:ins>
          </w:p>
        </w:tc>
        <w:tc>
          <w:tcPr>
            <w:tcW w:w="1596" w:type="dxa"/>
            <w:gridSpan w:val="2"/>
          </w:tcPr>
          <w:p w14:paraId="036B22B5"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926" w:author="2024-07-17 additions" w:date="2024-07-17T14:23:00Z" w16du:dateUtc="2024-07-17T18:23:00Z"/>
              </w:rPr>
            </w:pPr>
          </w:p>
        </w:tc>
        <w:tc>
          <w:tcPr>
            <w:tcW w:w="1596" w:type="dxa"/>
            <w:gridSpan w:val="2"/>
          </w:tcPr>
          <w:p w14:paraId="401F1F71"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927" w:author="2024-07-17 additions" w:date="2024-07-17T14:23:00Z" w16du:dateUtc="2024-07-17T18:23:00Z"/>
              </w:rPr>
            </w:pPr>
          </w:p>
        </w:tc>
        <w:tc>
          <w:tcPr>
            <w:tcW w:w="1596" w:type="dxa"/>
            <w:gridSpan w:val="2"/>
          </w:tcPr>
          <w:p w14:paraId="050619E8"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928" w:author="2024-07-17 additions" w:date="2024-07-17T14:23:00Z" w16du:dateUtc="2024-07-17T18:23:00Z"/>
              </w:rPr>
            </w:pPr>
          </w:p>
        </w:tc>
        <w:tc>
          <w:tcPr>
            <w:tcW w:w="1596" w:type="dxa"/>
            <w:gridSpan w:val="2"/>
          </w:tcPr>
          <w:p w14:paraId="561C8351"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929" w:author="2024-07-17 additions" w:date="2024-07-17T14:23:00Z" w16du:dateUtc="2024-07-17T18:23:00Z"/>
              </w:rPr>
            </w:pPr>
          </w:p>
        </w:tc>
        <w:tc>
          <w:tcPr>
            <w:tcW w:w="1596" w:type="dxa"/>
          </w:tcPr>
          <w:p w14:paraId="1EE69072"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930" w:author="2024-07-17 additions" w:date="2024-07-17T14:23:00Z" w16du:dateUtc="2024-07-17T18:23:00Z"/>
              </w:rPr>
            </w:pPr>
          </w:p>
        </w:tc>
      </w:tr>
    </w:tbl>
    <w:p w14:paraId="31DFBBBB" w14:textId="77777777" w:rsidR="002E467E" w:rsidRDefault="002E467E">
      <w:pPr>
        <w:rPr>
          <w:ins w:id="931" w:author="2024-07-17 additions" w:date="2024-07-17T14:23:00Z" w16du:dateUtc="2024-07-17T18:23:00Z"/>
        </w:rPr>
      </w:pPr>
    </w:p>
    <w:p w14:paraId="6F31B5D2" w14:textId="77777777" w:rsidR="002E467E" w:rsidRDefault="002E467E">
      <w:pPr>
        <w:rPr>
          <w:ins w:id="932" w:author="2024-07-17 additions" w:date="2024-07-17T14:23:00Z" w16du:dateUtc="2024-07-17T18:23:00Z"/>
        </w:rPr>
      </w:pPr>
    </w:p>
    <w:p w14:paraId="61191EAA" w14:textId="77777777" w:rsidR="002E467E" w:rsidRDefault="002E467E">
      <w:pPr>
        <w:pStyle w:val="QuestionSeparator"/>
        <w:rPr>
          <w:ins w:id="933"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0CFE0C5D" w14:textId="77777777">
        <w:tblPrEx>
          <w:tblCellMar>
            <w:top w:w="0" w:type="dxa"/>
            <w:bottom w:w="0" w:type="dxa"/>
          </w:tblCellMar>
        </w:tblPrEx>
        <w:trPr>
          <w:trHeight w:val="300"/>
          <w:ins w:id="934" w:author="2024-07-17 additions" w:date="2024-07-17T14:23:00Z" w16du:dateUtc="2024-07-17T18:23:00Z"/>
        </w:trPr>
        <w:tc>
          <w:tcPr>
            <w:tcW w:w="1368" w:type="dxa"/>
            <w:tcBorders>
              <w:top w:val="nil"/>
              <w:left w:val="nil"/>
              <w:bottom w:val="nil"/>
              <w:right w:val="nil"/>
            </w:tcBorders>
          </w:tcPr>
          <w:p w14:paraId="1BBA56D2" w14:textId="77777777" w:rsidR="002E467E" w:rsidRDefault="00000000">
            <w:pPr>
              <w:rPr>
                <w:ins w:id="935" w:author="2024-07-17 additions" w:date="2024-07-17T14:23:00Z" w16du:dateUtc="2024-07-17T18:23:00Z"/>
                <w:color w:val="CCCCCC"/>
              </w:rPr>
            </w:pPr>
            <w:ins w:id="936" w:author="2024-07-17 additions" w:date="2024-07-17T14:23:00Z" w16du:dateUtc="2024-07-17T18:23:00Z">
              <w:r>
                <w:rPr>
                  <w:color w:val="CCCCCC"/>
                </w:rPr>
                <w:t>Page Break</w:t>
              </w:r>
            </w:ins>
          </w:p>
        </w:tc>
        <w:tc>
          <w:tcPr>
            <w:tcW w:w="8208" w:type="dxa"/>
            <w:tcBorders>
              <w:top w:val="nil"/>
              <w:left w:val="nil"/>
              <w:bottom w:val="nil"/>
              <w:right w:val="nil"/>
            </w:tcBorders>
          </w:tcPr>
          <w:p w14:paraId="56A181D1" w14:textId="77777777" w:rsidR="002E467E" w:rsidRDefault="002E467E">
            <w:pPr>
              <w:pBdr>
                <w:top w:val="single" w:sz="8" w:space="0" w:color="CCCCCC"/>
              </w:pBdr>
              <w:spacing w:before="120" w:after="120" w:line="120" w:lineRule="auto"/>
              <w:jc w:val="center"/>
              <w:rPr>
                <w:ins w:id="937" w:author="2024-07-17 additions" w:date="2024-07-17T14:23:00Z" w16du:dateUtc="2024-07-17T18:23:00Z"/>
                <w:color w:val="CCCCCC"/>
              </w:rPr>
            </w:pPr>
          </w:p>
        </w:tc>
      </w:tr>
    </w:tbl>
    <w:p w14:paraId="092D12AC" w14:textId="77777777" w:rsidR="002E467E" w:rsidRDefault="00000000">
      <w:pPr>
        <w:rPr>
          <w:ins w:id="938" w:author="2024-07-17 additions" w:date="2024-07-17T14:23:00Z" w16du:dateUtc="2024-07-17T18:23:00Z"/>
        </w:rPr>
      </w:pPr>
      <w:ins w:id="939" w:author="2024-07-17 additions" w:date="2024-07-17T14:23:00Z" w16du:dateUtc="2024-07-17T18:23:00Z">
        <w:r>
          <w:br w:type="page"/>
        </w:r>
      </w:ins>
    </w:p>
    <w:tbl>
      <w:tblPr>
        <w:tblStyle w:val="QQuestionIconTable"/>
        <w:tblW w:w="100" w:type="auto"/>
        <w:tblLook w:val="07E0" w:firstRow="1" w:lastRow="1" w:firstColumn="1" w:lastColumn="1" w:noHBand="1" w:noVBand="1"/>
      </w:tblPr>
      <w:tblGrid>
        <w:gridCol w:w="380"/>
        <w:gridCol w:w="380"/>
      </w:tblGrid>
      <w:tr w:rsidR="002E467E" w14:paraId="09E8B46E" w14:textId="77777777">
        <w:trPr>
          <w:ins w:id="940" w:author="2024-07-17 additions" w:date="2024-07-17T14:23:00Z" w16du:dateUtc="2024-07-17T18:23:00Z"/>
        </w:trPr>
        <w:tc>
          <w:tcPr>
            <w:tcW w:w="50" w:type="dxa"/>
          </w:tcPr>
          <w:p w14:paraId="2131FD85" w14:textId="77777777" w:rsidR="002E467E" w:rsidRDefault="00000000">
            <w:pPr>
              <w:keepNext/>
              <w:rPr>
                <w:ins w:id="941" w:author="2024-07-17 additions" w:date="2024-07-17T14:23:00Z" w16du:dateUtc="2024-07-17T18:23:00Z"/>
              </w:rPr>
            </w:pPr>
            <w:ins w:id="942" w:author="2024-07-17 additions" w:date="2024-07-17T14:23:00Z" w16du:dateUtc="2024-07-17T18:23:00Z">
              <w:r>
                <w:rPr>
                  <w:noProof/>
                </w:rPr>
                <w:lastRenderedPageBreak/>
                <w:drawing>
                  <wp:inline distT="0" distB="0" distL="0" distR="0" wp14:anchorId="3F5E8DF8" wp14:editId="29792ACD">
                    <wp:extent cx="228600" cy="228600"/>
                    <wp:effectExtent l="0" t="0" r="0" b="0"/>
                    <wp:docPr id="7159900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c>
          <w:tcPr>
            <w:tcW w:w="50" w:type="dxa"/>
          </w:tcPr>
          <w:p w14:paraId="15D7912A" w14:textId="77777777" w:rsidR="002E467E" w:rsidRDefault="00000000">
            <w:pPr>
              <w:keepNext/>
              <w:rPr>
                <w:ins w:id="943" w:author="2024-07-17 additions" w:date="2024-07-17T14:23:00Z" w16du:dateUtc="2024-07-17T18:23:00Z"/>
              </w:rPr>
            </w:pPr>
            <w:ins w:id="944" w:author="2024-07-17 additions" w:date="2024-07-17T14:23:00Z" w16du:dateUtc="2024-07-17T18:23:00Z">
              <w:r>
                <w:rPr>
                  <w:noProof/>
                </w:rPr>
                <w:drawing>
                  <wp:inline distT="0" distB="0" distL="0" distR="0" wp14:anchorId="286BCDCB" wp14:editId="4AC2BDFC">
                    <wp:extent cx="228600" cy="228600"/>
                    <wp:effectExtent l="0" t="0" r="0" b="0"/>
                    <wp:docPr id="5219060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tbl>
      <w:tblPr>
        <w:tblStyle w:val="QQuestionTable"/>
        <w:tblW w:w="9576" w:type="auto"/>
        <w:tblLook w:val="07E0" w:firstRow="1" w:lastRow="1" w:firstColumn="1" w:lastColumn="1" w:noHBand="1" w:noVBand="1"/>
        <w:tblPrChange w:id="945" w:author="2024-07-17 additions" w:date="2024-07-17T14:23:00Z" w16du:dateUtc="2024-07-17T18:23:00Z">
          <w:tblPr>
            <w:tblStyle w:val="QQuestionTable"/>
            <w:tblW w:w="9576" w:type="auto"/>
            <w:tblLook w:val="07E0" w:firstRow="1" w:lastRow="1" w:firstColumn="1" w:lastColumn="1" w:noHBand="1" w:noVBand="1"/>
          </w:tblPr>
        </w:tblPrChange>
      </w:tblPr>
      <w:tblGrid>
        <w:gridCol w:w="1590"/>
        <w:gridCol w:w="1554"/>
        <w:gridCol w:w="1554"/>
        <w:gridCol w:w="1554"/>
        <w:gridCol w:w="1554"/>
        <w:gridCol w:w="1554"/>
        <w:tblGridChange w:id="946">
          <w:tblGrid>
            <w:gridCol w:w="1590"/>
            <w:gridCol w:w="905"/>
            <w:gridCol w:w="649"/>
            <w:gridCol w:w="724"/>
            <w:gridCol w:w="830"/>
            <w:gridCol w:w="543"/>
            <w:gridCol w:w="1011"/>
            <w:gridCol w:w="362"/>
            <w:gridCol w:w="1192"/>
            <w:gridCol w:w="181"/>
            <w:gridCol w:w="1373"/>
          </w:tblGrid>
        </w:tblGridChange>
      </w:tblGrid>
      <w:tr w:rsidR="00E67BD3" w14:paraId="13569553" w14:textId="77777777" w:rsidTr="002E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947" w:author="2024-07-17 additions" w:date="2024-07-17T14:23:00Z" w16du:dateUtc="2024-07-17T18:23:00Z">
              <w:tcPr>
                <w:tcW w:w="1596" w:type="dxa"/>
                <w:gridSpan w:val="2"/>
              </w:tcPr>
            </w:tcPrChange>
          </w:tcPr>
          <w:p w14:paraId="1356954D" w14:textId="77777777" w:rsidR="00E67BD3" w:rsidRDefault="0016622B">
            <w:pPr>
              <w:keepNext/>
              <w:cnfStyle w:val="101000000000" w:firstRow="1" w:lastRow="0" w:firstColumn="1" w:lastColumn="0" w:oddVBand="0" w:evenVBand="0" w:oddHBand="0" w:evenHBand="0" w:firstRowFirstColumn="0" w:firstRowLastColumn="0" w:lastRowFirstColumn="0" w:lastRowLastColumn="0"/>
              <w:rPr>
                <w:moveFrom w:id="948" w:author="2024-07-17 additions" w:date="2024-07-17T14:23:00Z" w16du:dateUtc="2024-07-17T18:23:00Z"/>
              </w:rPr>
            </w:pPr>
            <w:moveFromRangeStart w:id="949" w:author="2024-07-17 additions" w:date="2024-07-17T14:23:00Z" w:name="move172118658"/>
            <w:moveFrom w:id="950" w:author="2024-07-17 additions" w:date="2024-07-17T14:23:00Z" w16du:dateUtc="2024-07-17T18:23:00Z">
              <w:r>
                <w:t xml:space="preserve">The majority of election staff and volunteers consist of lawyers from the community. (3) </w:t>
              </w:r>
            </w:moveFrom>
          </w:p>
        </w:tc>
        <w:tc>
          <w:tcPr>
            <w:tcW w:w="1596" w:type="dxa"/>
            <w:tcPrChange w:id="951" w:author="2024-07-17 additions" w:date="2024-07-17T14:23:00Z" w16du:dateUtc="2024-07-17T18:23:00Z">
              <w:tcPr>
                <w:tcW w:w="1596" w:type="dxa"/>
                <w:gridSpan w:val="2"/>
              </w:tcPr>
            </w:tcPrChange>
          </w:tcPr>
          <w:p w14:paraId="1356954E" w14:textId="77777777" w:rsidR="00E67BD3" w:rsidRDefault="00E67BD3">
            <w:pPr>
              <w:pStyle w:val="ListParagraph"/>
              <w:keepNext/>
              <w:numPr>
                <w:ilvl w:val="0"/>
                <w:numId w:val="4"/>
              </w:numPr>
              <w:cnfStyle w:val="100000000000" w:firstRow="1" w:lastRow="0" w:firstColumn="0" w:lastColumn="0" w:oddVBand="0" w:evenVBand="0" w:oddHBand="0" w:evenHBand="0" w:firstRowFirstColumn="0" w:firstRowLastColumn="0" w:lastRowFirstColumn="0" w:lastRowLastColumn="0"/>
              <w:rPr>
                <w:moveFrom w:id="952" w:author="2024-07-17 additions" w:date="2024-07-17T14:23:00Z" w16du:dateUtc="2024-07-17T18:23:00Z"/>
              </w:rPr>
            </w:pPr>
          </w:p>
        </w:tc>
        <w:tc>
          <w:tcPr>
            <w:tcW w:w="1596" w:type="dxa"/>
            <w:tcPrChange w:id="953" w:author="2024-07-17 additions" w:date="2024-07-17T14:23:00Z" w16du:dateUtc="2024-07-17T18:23:00Z">
              <w:tcPr>
                <w:tcW w:w="1596" w:type="dxa"/>
                <w:gridSpan w:val="2"/>
              </w:tcPr>
            </w:tcPrChange>
          </w:tcPr>
          <w:p w14:paraId="1356954F" w14:textId="77777777" w:rsidR="00E67BD3" w:rsidRDefault="00E67BD3">
            <w:pPr>
              <w:pStyle w:val="ListParagraph"/>
              <w:keepNext/>
              <w:numPr>
                <w:ilvl w:val="0"/>
                <w:numId w:val="4"/>
              </w:numPr>
              <w:cnfStyle w:val="100000000000" w:firstRow="1" w:lastRow="0" w:firstColumn="0" w:lastColumn="0" w:oddVBand="0" w:evenVBand="0" w:oddHBand="0" w:evenHBand="0" w:firstRowFirstColumn="0" w:firstRowLastColumn="0" w:lastRowFirstColumn="0" w:lastRowLastColumn="0"/>
              <w:rPr>
                <w:moveFrom w:id="954" w:author="2024-07-17 additions" w:date="2024-07-17T14:23:00Z" w16du:dateUtc="2024-07-17T18:23:00Z"/>
              </w:rPr>
            </w:pPr>
          </w:p>
        </w:tc>
        <w:tc>
          <w:tcPr>
            <w:tcW w:w="1596" w:type="dxa"/>
            <w:tcPrChange w:id="955" w:author="2024-07-17 additions" w:date="2024-07-17T14:23:00Z" w16du:dateUtc="2024-07-17T18:23:00Z">
              <w:tcPr>
                <w:tcW w:w="1596" w:type="dxa"/>
                <w:gridSpan w:val="2"/>
              </w:tcPr>
            </w:tcPrChange>
          </w:tcPr>
          <w:p w14:paraId="13569550" w14:textId="77777777" w:rsidR="00E67BD3" w:rsidRDefault="00E67BD3">
            <w:pPr>
              <w:pStyle w:val="ListParagraph"/>
              <w:keepNext/>
              <w:numPr>
                <w:ilvl w:val="0"/>
                <w:numId w:val="4"/>
              </w:numPr>
              <w:cnfStyle w:val="100000000000" w:firstRow="1" w:lastRow="0" w:firstColumn="0" w:lastColumn="0" w:oddVBand="0" w:evenVBand="0" w:oddHBand="0" w:evenHBand="0" w:firstRowFirstColumn="0" w:firstRowLastColumn="0" w:lastRowFirstColumn="0" w:lastRowLastColumn="0"/>
              <w:rPr>
                <w:moveFrom w:id="956" w:author="2024-07-17 additions" w:date="2024-07-17T14:23:00Z" w16du:dateUtc="2024-07-17T18:23:00Z"/>
              </w:rPr>
            </w:pPr>
          </w:p>
        </w:tc>
        <w:tc>
          <w:tcPr>
            <w:tcW w:w="1596" w:type="dxa"/>
            <w:tcPrChange w:id="957" w:author="2024-07-17 additions" w:date="2024-07-17T14:23:00Z" w16du:dateUtc="2024-07-17T18:23:00Z">
              <w:tcPr>
                <w:tcW w:w="1596" w:type="dxa"/>
                <w:gridSpan w:val="2"/>
              </w:tcPr>
            </w:tcPrChange>
          </w:tcPr>
          <w:p w14:paraId="13569551" w14:textId="77777777" w:rsidR="00E67BD3" w:rsidRDefault="00E67BD3">
            <w:pPr>
              <w:pStyle w:val="ListParagraph"/>
              <w:keepNext/>
              <w:numPr>
                <w:ilvl w:val="0"/>
                <w:numId w:val="4"/>
              </w:numPr>
              <w:cnfStyle w:val="100000000000" w:firstRow="1" w:lastRow="0" w:firstColumn="0" w:lastColumn="0" w:oddVBand="0" w:evenVBand="0" w:oddHBand="0" w:evenHBand="0" w:firstRowFirstColumn="0" w:firstRowLastColumn="0" w:lastRowFirstColumn="0" w:lastRowLastColumn="0"/>
              <w:rPr>
                <w:moveFrom w:id="958" w:author="2024-07-17 additions" w:date="2024-07-17T14:23:00Z" w16du:dateUtc="2024-07-17T18:23:00Z"/>
              </w:rPr>
            </w:pPr>
          </w:p>
        </w:tc>
        <w:tc>
          <w:tcPr>
            <w:tcW w:w="1596" w:type="dxa"/>
            <w:tcPrChange w:id="959" w:author="2024-07-17 additions" w:date="2024-07-17T14:23:00Z" w16du:dateUtc="2024-07-17T18:23:00Z">
              <w:tcPr>
                <w:tcW w:w="1596" w:type="dxa"/>
              </w:tcPr>
            </w:tcPrChange>
          </w:tcPr>
          <w:p w14:paraId="13569552" w14:textId="77777777" w:rsidR="00E67BD3" w:rsidRDefault="00E67BD3">
            <w:pPr>
              <w:pStyle w:val="ListParagraph"/>
              <w:keepNext/>
              <w:numPr>
                <w:ilvl w:val="0"/>
                <w:numId w:val="4"/>
              </w:numPr>
              <w:cnfStyle w:val="100000000000" w:firstRow="1" w:lastRow="0" w:firstColumn="0" w:lastColumn="0" w:oddVBand="0" w:evenVBand="0" w:oddHBand="0" w:evenHBand="0" w:firstRowFirstColumn="0" w:firstRowLastColumn="0" w:lastRowFirstColumn="0" w:lastRowLastColumn="0"/>
              <w:rPr>
                <w:moveFrom w:id="960" w:author="2024-07-17 additions" w:date="2024-07-17T14:23:00Z" w16du:dateUtc="2024-07-17T18:23:00Z"/>
              </w:rPr>
            </w:pPr>
          </w:p>
        </w:tc>
      </w:tr>
      <w:tr w:rsidR="00E67BD3" w14:paraId="1356955A" w14:textId="77777777" w:rsidTr="002E467E">
        <w:tc>
          <w:tcPr>
            <w:cnfStyle w:val="001000000000" w:firstRow="0" w:lastRow="0" w:firstColumn="1" w:lastColumn="0" w:oddVBand="0" w:evenVBand="0" w:oddHBand="0" w:evenHBand="0" w:firstRowFirstColumn="0" w:firstRowLastColumn="0" w:lastRowFirstColumn="0" w:lastRowLastColumn="0"/>
            <w:tcW w:w="1596" w:type="dxa"/>
            <w:tcPrChange w:id="961" w:author="2024-07-17 additions" w:date="2024-07-17T14:23:00Z" w16du:dateUtc="2024-07-17T18:23:00Z">
              <w:tcPr>
                <w:tcW w:w="1596" w:type="dxa"/>
                <w:gridSpan w:val="2"/>
              </w:tcPr>
            </w:tcPrChange>
          </w:tcPr>
          <w:p w14:paraId="13569554" w14:textId="77777777" w:rsidR="00E67BD3" w:rsidRDefault="0016622B">
            <w:pPr>
              <w:keepNext/>
              <w:rPr>
                <w:moveFrom w:id="962" w:author="2024-07-17 additions" w:date="2024-07-17T14:23:00Z" w16du:dateUtc="2024-07-17T18:23:00Z"/>
              </w:rPr>
            </w:pPr>
            <w:moveFrom w:id="963" w:author="2024-07-17 additions" w:date="2024-07-17T14:23:00Z" w16du:dateUtc="2024-07-17T18:23:00Z">
              <w:r>
                <w:t xml:space="preserve">Election officials conduct audits of ballots after every election to confirm the results were accurate. (4) </w:t>
              </w:r>
            </w:moveFrom>
          </w:p>
        </w:tc>
        <w:tc>
          <w:tcPr>
            <w:tcW w:w="1596" w:type="dxa"/>
            <w:tcPrChange w:id="964" w:author="2024-07-17 additions" w:date="2024-07-17T14:23:00Z" w16du:dateUtc="2024-07-17T18:23:00Z">
              <w:tcPr>
                <w:tcW w:w="1596" w:type="dxa"/>
                <w:gridSpan w:val="2"/>
              </w:tcPr>
            </w:tcPrChange>
          </w:tcPr>
          <w:p w14:paraId="13569555"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From w:id="965" w:author="2024-07-17 additions" w:date="2024-07-17T14:23:00Z" w16du:dateUtc="2024-07-17T18:23:00Z"/>
              </w:rPr>
            </w:pPr>
          </w:p>
        </w:tc>
        <w:tc>
          <w:tcPr>
            <w:tcW w:w="1596" w:type="dxa"/>
            <w:tcPrChange w:id="966" w:author="2024-07-17 additions" w:date="2024-07-17T14:23:00Z" w16du:dateUtc="2024-07-17T18:23:00Z">
              <w:tcPr>
                <w:tcW w:w="1596" w:type="dxa"/>
                <w:gridSpan w:val="2"/>
              </w:tcPr>
            </w:tcPrChange>
          </w:tcPr>
          <w:p w14:paraId="1356955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From w:id="967" w:author="2024-07-17 additions" w:date="2024-07-17T14:23:00Z" w16du:dateUtc="2024-07-17T18:23:00Z"/>
              </w:rPr>
            </w:pPr>
          </w:p>
        </w:tc>
        <w:tc>
          <w:tcPr>
            <w:tcW w:w="1596" w:type="dxa"/>
            <w:tcPrChange w:id="968" w:author="2024-07-17 additions" w:date="2024-07-17T14:23:00Z" w16du:dateUtc="2024-07-17T18:23:00Z">
              <w:tcPr>
                <w:tcW w:w="1596" w:type="dxa"/>
                <w:gridSpan w:val="2"/>
              </w:tcPr>
            </w:tcPrChange>
          </w:tcPr>
          <w:p w14:paraId="1356955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From w:id="969" w:author="2024-07-17 additions" w:date="2024-07-17T14:23:00Z" w16du:dateUtc="2024-07-17T18:23:00Z"/>
              </w:rPr>
            </w:pPr>
          </w:p>
        </w:tc>
        <w:tc>
          <w:tcPr>
            <w:tcW w:w="1596" w:type="dxa"/>
            <w:tcPrChange w:id="970" w:author="2024-07-17 additions" w:date="2024-07-17T14:23:00Z" w16du:dateUtc="2024-07-17T18:23:00Z">
              <w:tcPr>
                <w:tcW w:w="1596" w:type="dxa"/>
                <w:gridSpan w:val="2"/>
              </w:tcPr>
            </w:tcPrChange>
          </w:tcPr>
          <w:p w14:paraId="1356955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From w:id="971" w:author="2024-07-17 additions" w:date="2024-07-17T14:23:00Z" w16du:dateUtc="2024-07-17T18:23:00Z"/>
              </w:rPr>
            </w:pPr>
          </w:p>
        </w:tc>
        <w:tc>
          <w:tcPr>
            <w:tcW w:w="1596" w:type="dxa"/>
            <w:tcPrChange w:id="972" w:author="2024-07-17 additions" w:date="2024-07-17T14:23:00Z" w16du:dateUtc="2024-07-17T18:23:00Z">
              <w:tcPr>
                <w:tcW w:w="1596" w:type="dxa"/>
              </w:tcPr>
            </w:tcPrChange>
          </w:tcPr>
          <w:p w14:paraId="1356955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From w:id="973" w:author="2024-07-17 additions" w:date="2024-07-17T14:23:00Z" w16du:dateUtc="2024-07-17T18:23:00Z"/>
              </w:rPr>
            </w:pPr>
          </w:p>
        </w:tc>
      </w:tr>
      <w:tr w:rsidR="00E67BD3" w14:paraId="13569561" w14:textId="77777777" w:rsidTr="002E467E">
        <w:tc>
          <w:tcPr>
            <w:cnfStyle w:val="001000000000" w:firstRow="0" w:lastRow="0" w:firstColumn="1" w:lastColumn="0" w:oddVBand="0" w:evenVBand="0" w:oddHBand="0" w:evenHBand="0" w:firstRowFirstColumn="0" w:firstRowLastColumn="0" w:lastRowFirstColumn="0" w:lastRowLastColumn="0"/>
            <w:tcW w:w="1596" w:type="dxa"/>
            <w:tcPrChange w:id="974" w:author="2024-07-17 additions" w:date="2024-07-17T14:23:00Z" w16du:dateUtc="2024-07-17T18:23:00Z">
              <w:tcPr>
                <w:tcW w:w="1596" w:type="dxa"/>
                <w:gridSpan w:val="2"/>
              </w:tcPr>
            </w:tcPrChange>
          </w:tcPr>
          <w:p w14:paraId="1356955B" w14:textId="77777777" w:rsidR="00E67BD3" w:rsidRDefault="0016622B">
            <w:pPr>
              <w:keepNext/>
              <w:rPr>
                <w:moveFrom w:id="975" w:author="2024-07-17 additions" w:date="2024-07-17T14:23:00Z" w16du:dateUtc="2024-07-17T18:23:00Z"/>
              </w:rPr>
            </w:pPr>
            <w:moveFrom w:id="976" w:author="2024-07-17 additions" w:date="2024-07-17T14:23:00Z" w16du:dateUtc="2024-07-17T18:23:00Z">
              <w:r>
                <w:t xml:space="preserve">Poll watchers affiliated with the political parties or candidates observe the election to ensure it’s fair. (5) </w:t>
              </w:r>
            </w:moveFrom>
          </w:p>
        </w:tc>
        <w:tc>
          <w:tcPr>
            <w:tcW w:w="1596" w:type="dxa"/>
            <w:tcPrChange w:id="977" w:author="2024-07-17 additions" w:date="2024-07-17T14:23:00Z" w16du:dateUtc="2024-07-17T18:23:00Z">
              <w:tcPr>
                <w:tcW w:w="1596" w:type="dxa"/>
                <w:gridSpan w:val="2"/>
              </w:tcPr>
            </w:tcPrChange>
          </w:tcPr>
          <w:p w14:paraId="1356955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From w:id="978" w:author="2024-07-17 additions" w:date="2024-07-17T14:23:00Z" w16du:dateUtc="2024-07-17T18:23:00Z"/>
              </w:rPr>
            </w:pPr>
          </w:p>
        </w:tc>
        <w:tc>
          <w:tcPr>
            <w:tcW w:w="1596" w:type="dxa"/>
            <w:tcPrChange w:id="979" w:author="2024-07-17 additions" w:date="2024-07-17T14:23:00Z" w16du:dateUtc="2024-07-17T18:23:00Z">
              <w:tcPr>
                <w:tcW w:w="1596" w:type="dxa"/>
                <w:gridSpan w:val="2"/>
              </w:tcPr>
            </w:tcPrChange>
          </w:tcPr>
          <w:p w14:paraId="1356955D"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From w:id="980" w:author="2024-07-17 additions" w:date="2024-07-17T14:23:00Z" w16du:dateUtc="2024-07-17T18:23:00Z"/>
              </w:rPr>
            </w:pPr>
          </w:p>
        </w:tc>
        <w:tc>
          <w:tcPr>
            <w:tcW w:w="1596" w:type="dxa"/>
            <w:tcPrChange w:id="981" w:author="2024-07-17 additions" w:date="2024-07-17T14:23:00Z" w16du:dateUtc="2024-07-17T18:23:00Z">
              <w:tcPr>
                <w:tcW w:w="1596" w:type="dxa"/>
                <w:gridSpan w:val="2"/>
              </w:tcPr>
            </w:tcPrChange>
          </w:tcPr>
          <w:p w14:paraId="1356955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From w:id="982" w:author="2024-07-17 additions" w:date="2024-07-17T14:23:00Z" w16du:dateUtc="2024-07-17T18:23:00Z"/>
              </w:rPr>
            </w:pPr>
          </w:p>
        </w:tc>
        <w:tc>
          <w:tcPr>
            <w:tcW w:w="1596" w:type="dxa"/>
            <w:tcPrChange w:id="983" w:author="2024-07-17 additions" w:date="2024-07-17T14:23:00Z" w16du:dateUtc="2024-07-17T18:23:00Z">
              <w:tcPr>
                <w:tcW w:w="1596" w:type="dxa"/>
                <w:gridSpan w:val="2"/>
              </w:tcPr>
            </w:tcPrChange>
          </w:tcPr>
          <w:p w14:paraId="1356955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From w:id="984" w:author="2024-07-17 additions" w:date="2024-07-17T14:23:00Z" w16du:dateUtc="2024-07-17T18:23:00Z"/>
              </w:rPr>
            </w:pPr>
          </w:p>
        </w:tc>
        <w:tc>
          <w:tcPr>
            <w:tcW w:w="1596" w:type="dxa"/>
            <w:tcPrChange w:id="985" w:author="2024-07-17 additions" w:date="2024-07-17T14:23:00Z" w16du:dateUtc="2024-07-17T18:23:00Z">
              <w:tcPr>
                <w:tcW w:w="1596" w:type="dxa"/>
              </w:tcPr>
            </w:tcPrChange>
          </w:tcPr>
          <w:p w14:paraId="1356956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From w:id="986" w:author="2024-07-17 additions" w:date="2024-07-17T14:23:00Z" w16du:dateUtc="2024-07-17T18:23:00Z"/>
              </w:rPr>
            </w:pPr>
          </w:p>
        </w:tc>
      </w:tr>
      <w:tr w:rsidR="00E67BD3" w14:paraId="13569568" w14:textId="77777777" w:rsidTr="002E467E">
        <w:tc>
          <w:tcPr>
            <w:cnfStyle w:val="001000000000" w:firstRow="0" w:lastRow="0" w:firstColumn="1" w:lastColumn="0" w:oddVBand="0" w:evenVBand="0" w:oddHBand="0" w:evenHBand="0" w:firstRowFirstColumn="0" w:firstRowLastColumn="0" w:lastRowFirstColumn="0" w:lastRowLastColumn="0"/>
            <w:tcW w:w="1596" w:type="dxa"/>
            <w:tcPrChange w:id="987" w:author="2024-07-17 additions" w:date="2024-07-17T14:23:00Z" w16du:dateUtc="2024-07-17T18:23:00Z">
              <w:tcPr>
                <w:tcW w:w="1596" w:type="dxa"/>
                <w:gridSpan w:val="2"/>
              </w:tcPr>
            </w:tcPrChange>
          </w:tcPr>
          <w:p w14:paraId="13569562" w14:textId="77777777" w:rsidR="00E67BD3" w:rsidRDefault="0016622B">
            <w:pPr>
              <w:keepNext/>
              <w:rPr>
                <w:moveFrom w:id="988" w:author="2024-07-17 additions" w:date="2024-07-17T14:23:00Z" w16du:dateUtc="2024-07-17T18:23:00Z"/>
              </w:rPr>
            </w:pPr>
            <w:moveFrom w:id="989" w:author="2024-07-17 additions" w:date="2024-07-17T14:23:00Z" w16du:dateUtc="2024-07-17T18:23:00Z">
              <w:r>
                <w:t xml:space="preserve">The majority of election staff and volunteers consist of college students from the community. (6) </w:t>
              </w:r>
            </w:moveFrom>
          </w:p>
        </w:tc>
        <w:tc>
          <w:tcPr>
            <w:tcW w:w="1596" w:type="dxa"/>
            <w:tcPrChange w:id="990" w:author="2024-07-17 additions" w:date="2024-07-17T14:23:00Z" w16du:dateUtc="2024-07-17T18:23:00Z">
              <w:tcPr>
                <w:tcW w:w="1596" w:type="dxa"/>
                <w:gridSpan w:val="2"/>
              </w:tcPr>
            </w:tcPrChange>
          </w:tcPr>
          <w:p w14:paraId="1356956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From w:id="991" w:author="2024-07-17 additions" w:date="2024-07-17T14:23:00Z" w16du:dateUtc="2024-07-17T18:23:00Z"/>
              </w:rPr>
            </w:pPr>
          </w:p>
        </w:tc>
        <w:tc>
          <w:tcPr>
            <w:tcW w:w="1596" w:type="dxa"/>
            <w:tcPrChange w:id="992" w:author="2024-07-17 additions" w:date="2024-07-17T14:23:00Z" w16du:dateUtc="2024-07-17T18:23:00Z">
              <w:tcPr>
                <w:tcW w:w="1596" w:type="dxa"/>
                <w:gridSpan w:val="2"/>
              </w:tcPr>
            </w:tcPrChange>
          </w:tcPr>
          <w:p w14:paraId="13569564"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From w:id="993" w:author="2024-07-17 additions" w:date="2024-07-17T14:23:00Z" w16du:dateUtc="2024-07-17T18:23:00Z"/>
              </w:rPr>
            </w:pPr>
          </w:p>
        </w:tc>
        <w:tc>
          <w:tcPr>
            <w:tcW w:w="1596" w:type="dxa"/>
            <w:tcPrChange w:id="994" w:author="2024-07-17 additions" w:date="2024-07-17T14:23:00Z" w16du:dateUtc="2024-07-17T18:23:00Z">
              <w:tcPr>
                <w:tcW w:w="1596" w:type="dxa"/>
                <w:gridSpan w:val="2"/>
              </w:tcPr>
            </w:tcPrChange>
          </w:tcPr>
          <w:p w14:paraId="13569565"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From w:id="995" w:author="2024-07-17 additions" w:date="2024-07-17T14:23:00Z" w16du:dateUtc="2024-07-17T18:23:00Z"/>
              </w:rPr>
            </w:pPr>
          </w:p>
        </w:tc>
        <w:tc>
          <w:tcPr>
            <w:tcW w:w="1596" w:type="dxa"/>
            <w:tcPrChange w:id="996" w:author="2024-07-17 additions" w:date="2024-07-17T14:23:00Z" w16du:dateUtc="2024-07-17T18:23:00Z">
              <w:tcPr>
                <w:tcW w:w="1596" w:type="dxa"/>
                <w:gridSpan w:val="2"/>
              </w:tcPr>
            </w:tcPrChange>
          </w:tcPr>
          <w:p w14:paraId="1356956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From w:id="997" w:author="2024-07-17 additions" w:date="2024-07-17T14:23:00Z" w16du:dateUtc="2024-07-17T18:23:00Z"/>
              </w:rPr>
            </w:pPr>
          </w:p>
        </w:tc>
        <w:tc>
          <w:tcPr>
            <w:tcW w:w="1596" w:type="dxa"/>
            <w:tcPrChange w:id="998" w:author="2024-07-17 additions" w:date="2024-07-17T14:23:00Z" w16du:dateUtc="2024-07-17T18:23:00Z">
              <w:tcPr>
                <w:tcW w:w="1596" w:type="dxa"/>
              </w:tcPr>
            </w:tcPrChange>
          </w:tcPr>
          <w:p w14:paraId="1356956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From w:id="999" w:author="2024-07-17 additions" w:date="2024-07-17T14:23:00Z" w16du:dateUtc="2024-07-17T18:23:00Z"/>
              </w:rPr>
            </w:pPr>
          </w:p>
        </w:tc>
      </w:tr>
    </w:tbl>
    <w:p w14:paraId="13569569" w14:textId="77777777" w:rsidR="00E67BD3" w:rsidRDefault="00E67BD3">
      <w:pPr>
        <w:rPr>
          <w:moveFrom w:id="1000" w:author="2024-07-17 additions" w:date="2024-07-17T14:23:00Z" w16du:dateUtc="2024-07-17T18:23:00Z"/>
        </w:rPr>
      </w:pPr>
    </w:p>
    <w:p w14:paraId="1356956A" w14:textId="77777777" w:rsidR="00E67BD3" w:rsidRDefault="00E67BD3">
      <w:pPr>
        <w:rPr>
          <w:moveFrom w:id="1001" w:author="2024-07-17 additions" w:date="2024-07-17T14:23:00Z" w16du:dateUtc="2024-07-17T18:23:00Z"/>
        </w:rPr>
      </w:pPr>
    </w:p>
    <w:p w14:paraId="1356956B" w14:textId="77777777" w:rsidR="00E67BD3" w:rsidRDefault="00E67BD3">
      <w:pPr>
        <w:pStyle w:val="QuestionSeparator"/>
        <w:rPr>
          <w:moveFrom w:id="1002" w:author="2024-07-17 additions" w:date="2024-07-17T14:23:00Z" w16du:dateUtc="2024-07-17T18:23:00Z"/>
        </w:rPr>
      </w:pPr>
    </w:p>
    <w:tbl>
      <w:tblPr>
        <w:tblStyle w:val="QQuestionIconTable"/>
        <w:tblW w:w="100" w:type="auto"/>
        <w:tblLook w:val="07E0" w:firstRow="1" w:lastRow="1" w:firstColumn="1" w:lastColumn="1" w:noHBand="1" w:noVBand="1"/>
      </w:tblPr>
      <w:tblGrid>
        <w:gridCol w:w="380"/>
        <w:gridCol w:w="380"/>
      </w:tblGrid>
      <w:tr w:rsidR="00E67BD3" w14:paraId="1356956E" w14:textId="77777777">
        <w:trPr>
          <w:del w:id="1003" w:author="2024-07-17 additions" w:date="2024-07-17T14:23:00Z" w16du:dateUtc="2024-07-17T18:23:00Z"/>
        </w:trPr>
        <w:tc>
          <w:tcPr>
            <w:tcW w:w="50" w:type="dxa"/>
          </w:tcPr>
          <w:moveFromRangeEnd w:id="949"/>
          <w:p w14:paraId="1356956C" w14:textId="77777777" w:rsidR="00E67BD3" w:rsidRDefault="0016622B">
            <w:pPr>
              <w:keepNext/>
              <w:rPr>
                <w:del w:id="1004" w:author="2024-07-17 additions" w:date="2024-07-17T14:23:00Z" w16du:dateUtc="2024-07-17T18:23:00Z"/>
              </w:rPr>
            </w:pPr>
            <w:del w:id="1005" w:author="2024-07-17 additions" w:date="2024-07-17T14:23:00Z" w16du:dateUtc="2024-07-17T18:23:00Z">
              <w:r>
                <w:rPr>
                  <w:noProof/>
                </w:rPr>
                <w:drawing>
                  <wp:inline distT="0" distB="0" distL="0" distR="0" wp14:anchorId="135696AC" wp14:editId="135696AD">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c>
          <w:tcPr>
            <w:tcW w:w="50" w:type="dxa"/>
          </w:tcPr>
          <w:p w14:paraId="1356956D" w14:textId="77777777" w:rsidR="00E67BD3" w:rsidRDefault="0016622B">
            <w:pPr>
              <w:keepNext/>
              <w:rPr>
                <w:del w:id="1006" w:author="2024-07-17 additions" w:date="2024-07-17T14:23:00Z" w16du:dateUtc="2024-07-17T18:23:00Z"/>
              </w:rPr>
            </w:pPr>
            <w:del w:id="1007" w:author="2024-07-17 additions" w:date="2024-07-17T14:23:00Z" w16du:dateUtc="2024-07-17T18:23:00Z">
              <w:r>
                <w:rPr>
                  <w:noProof/>
                </w:rPr>
                <w:drawing>
                  <wp:inline distT="0" distB="0" distL="0" distR="0" wp14:anchorId="135696AE" wp14:editId="135696AF">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r>
    </w:tbl>
    <w:p w14:paraId="1356956F" w14:textId="77777777" w:rsidR="00E67BD3" w:rsidRDefault="00E67BD3"/>
    <w:p w14:paraId="13569570" w14:textId="77777777" w:rsidR="00E67BD3" w:rsidRDefault="0016622B">
      <w:pPr>
        <w:keepNext/>
      </w:pPr>
      <w:proofErr w:type="spellStart"/>
      <w:r>
        <w:lastRenderedPageBreak/>
        <w:t>safeimpct</w:t>
      </w:r>
      <w:proofErr w:type="spellEnd"/>
      <w:r>
        <w:t xml:space="preserve"> How would the following impact your confidence that voters are safe from violence, threats of violence, or intimidation while voting in-person during elections this November?</w:t>
      </w:r>
    </w:p>
    <w:tbl>
      <w:tblPr>
        <w:tblStyle w:val="QQuestionTable"/>
        <w:tblW w:w="9576" w:type="auto"/>
        <w:tblLook w:val="07E0" w:firstRow="1" w:lastRow="1" w:firstColumn="1" w:lastColumn="1" w:noHBand="1" w:noVBand="1"/>
        <w:tblPrChange w:id="1008" w:author="2024-07-17 additions" w:date="2024-07-17T14:23:00Z" w16du:dateUtc="2024-07-17T18:23:00Z">
          <w:tblPr>
            <w:tblStyle w:val="QQuestionTable"/>
            <w:tblW w:w="9576" w:type="auto"/>
            <w:tblLook w:val="07E0" w:firstRow="1" w:lastRow="1" w:firstColumn="1" w:lastColumn="1" w:noHBand="1" w:noVBand="1"/>
          </w:tblPr>
        </w:tblPrChange>
      </w:tblPr>
      <w:tblGrid>
        <w:gridCol w:w="1576"/>
        <w:gridCol w:w="1556"/>
        <w:gridCol w:w="1557"/>
        <w:gridCol w:w="1557"/>
        <w:gridCol w:w="1557"/>
        <w:gridCol w:w="1557"/>
        <w:tblGridChange w:id="1009">
          <w:tblGrid>
            <w:gridCol w:w="1576"/>
            <w:gridCol w:w="1556"/>
            <w:gridCol w:w="1557"/>
            <w:gridCol w:w="1557"/>
            <w:gridCol w:w="1557"/>
            <w:gridCol w:w="1557"/>
          </w:tblGrid>
        </w:tblGridChange>
      </w:tblGrid>
      <w:tr w:rsidR="00E67BD3" w14:paraId="13569577" w14:textId="77777777" w:rsidTr="002E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1010" w:author="2024-07-17 additions" w:date="2024-07-17T14:23:00Z" w16du:dateUtc="2024-07-17T18:23:00Z">
              <w:tcPr>
                <w:tcW w:w="1596" w:type="dxa"/>
              </w:tcPr>
            </w:tcPrChange>
          </w:tcPr>
          <w:p w14:paraId="13569571" w14:textId="77777777" w:rsidR="00E67BD3" w:rsidRDefault="00E67BD3">
            <w:pPr>
              <w:keepNext/>
              <w:cnfStyle w:val="101000000000" w:firstRow="1" w:lastRow="0" w:firstColumn="1" w:lastColumn="0" w:oddVBand="0" w:evenVBand="0" w:oddHBand="0" w:evenHBand="0" w:firstRowFirstColumn="0" w:firstRowLastColumn="0" w:lastRowFirstColumn="0" w:lastRowLastColumn="0"/>
            </w:pPr>
          </w:p>
        </w:tc>
        <w:tc>
          <w:tcPr>
            <w:tcW w:w="1596" w:type="dxa"/>
            <w:tcPrChange w:id="1011" w:author="2024-07-17 additions" w:date="2024-07-17T14:23:00Z" w16du:dateUtc="2024-07-17T18:23:00Z">
              <w:tcPr>
                <w:tcW w:w="1596" w:type="dxa"/>
              </w:tcPr>
            </w:tcPrChange>
          </w:tcPr>
          <w:p w14:paraId="13569572" w14:textId="77777777" w:rsidR="00E67BD3" w:rsidRDefault="0016622B">
            <w:pPr>
              <w:cnfStyle w:val="100000000000" w:firstRow="1" w:lastRow="0" w:firstColumn="0" w:lastColumn="0" w:oddVBand="0" w:evenVBand="0" w:oddHBand="0" w:evenHBand="0" w:firstRowFirstColumn="0" w:firstRowLastColumn="0" w:lastRowFirstColumn="0" w:lastRowLastColumn="0"/>
            </w:pPr>
            <w:r>
              <w:t>Increase confidence a lot (5)</w:t>
            </w:r>
          </w:p>
        </w:tc>
        <w:tc>
          <w:tcPr>
            <w:tcW w:w="1596" w:type="dxa"/>
            <w:tcPrChange w:id="1012" w:author="2024-07-17 additions" w:date="2024-07-17T14:23:00Z" w16du:dateUtc="2024-07-17T18:23:00Z">
              <w:tcPr>
                <w:tcW w:w="1596" w:type="dxa"/>
              </w:tcPr>
            </w:tcPrChange>
          </w:tcPr>
          <w:p w14:paraId="13569573" w14:textId="77777777" w:rsidR="00E67BD3" w:rsidRDefault="0016622B">
            <w:pPr>
              <w:cnfStyle w:val="100000000000" w:firstRow="1" w:lastRow="0" w:firstColumn="0" w:lastColumn="0" w:oddVBand="0" w:evenVBand="0" w:oddHBand="0" w:evenHBand="0" w:firstRowFirstColumn="0" w:firstRowLastColumn="0" w:lastRowFirstColumn="0" w:lastRowLastColumn="0"/>
            </w:pPr>
            <w:r>
              <w:t>Increase confidence somewhat (4)</w:t>
            </w:r>
          </w:p>
        </w:tc>
        <w:tc>
          <w:tcPr>
            <w:tcW w:w="1596" w:type="dxa"/>
            <w:tcPrChange w:id="1013" w:author="2024-07-17 additions" w:date="2024-07-17T14:23:00Z" w16du:dateUtc="2024-07-17T18:23:00Z">
              <w:tcPr>
                <w:tcW w:w="1596" w:type="dxa"/>
              </w:tcPr>
            </w:tcPrChange>
          </w:tcPr>
          <w:p w14:paraId="13569574" w14:textId="77777777" w:rsidR="00E67BD3" w:rsidRDefault="0016622B">
            <w:pPr>
              <w:cnfStyle w:val="100000000000" w:firstRow="1" w:lastRow="0" w:firstColumn="0" w:lastColumn="0" w:oddVBand="0" w:evenVBand="0" w:oddHBand="0" w:evenHBand="0" w:firstRowFirstColumn="0" w:firstRowLastColumn="0" w:lastRowFirstColumn="0" w:lastRowLastColumn="0"/>
            </w:pPr>
            <w:r>
              <w:t>No impact on confidence (3)</w:t>
            </w:r>
          </w:p>
        </w:tc>
        <w:tc>
          <w:tcPr>
            <w:tcW w:w="1596" w:type="dxa"/>
            <w:tcPrChange w:id="1014" w:author="2024-07-17 additions" w:date="2024-07-17T14:23:00Z" w16du:dateUtc="2024-07-17T18:23:00Z">
              <w:tcPr>
                <w:tcW w:w="1596" w:type="dxa"/>
              </w:tcPr>
            </w:tcPrChange>
          </w:tcPr>
          <w:p w14:paraId="13569575" w14:textId="77777777" w:rsidR="00E67BD3" w:rsidRDefault="0016622B">
            <w:pPr>
              <w:cnfStyle w:val="100000000000" w:firstRow="1" w:lastRow="0" w:firstColumn="0" w:lastColumn="0" w:oddVBand="0" w:evenVBand="0" w:oddHBand="0" w:evenHBand="0" w:firstRowFirstColumn="0" w:firstRowLastColumn="0" w:lastRowFirstColumn="0" w:lastRowLastColumn="0"/>
            </w:pPr>
            <w:r>
              <w:t>Decrease confidence somewhat (2)</w:t>
            </w:r>
          </w:p>
        </w:tc>
        <w:tc>
          <w:tcPr>
            <w:tcW w:w="1596" w:type="dxa"/>
            <w:tcPrChange w:id="1015" w:author="2024-07-17 additions" w:date="2024-07-17T14:23:00Z" w16du:dateUtc="2024-07-17T18:23:00Z">
              <w:tcPr>
                <w:tcW w:w="1596" w:type="dxa"/>
              </w:tcPr>
            </w:tcPrChange>
          </w:tcPr>
          <w:p w14:paraId="13569576" w14:textId="77777777" w:rsidR="00E67BD3" w:rsidRDefault="0016622B">
            <w:pPr>
              <w:cnfStyle w:val="100000000000" w:firstRow="1" w:lastRow="0" w:firstColumn="0" w:lastColumn="0" w:oddVBand="0" w:evenVBand="0" w:oddHBand="0" w:evenHBand="0" w:firstRowFirstColumn="0" w:firstRowLastColumn="0" w:lastRowFirstColumn="0" w:lastRowLastColumn="0"/>
            </w:pPr>
            <w:r>
              <w:t>Decrease confidence a lot (1)</w:t>
            </w:r>
          </w:p>
        </w:tc>
      </w:tr>
      <w:tr w:rsidR="00E67BD3" w14:paraId="1356957E" w14:textId="77777777" w:rsidTr="002E467E">
        <w:tc>
          <w:tcPr>
            <w:cnfStyle w:val="001000000000" w:firstRow="0" w:lastRow="0" w:firstColumn="1" w:lastColumn="0" w:oddVBand="0" w:evenVBand="0" w:oddHBand="0" w:evenHBand="0" w:firstRowFirstColumn="0" w:firstRowLastColumn="0" w:lastRowFirstColumn="0" w:lastRowLastColumn="0"/>
            <w:tcW w:w="1596" w:type="dxa"/>
            <w:tcPrChange w:id="1016" w:author="2024-07-17 additions" w:date="2024-07-17T14:23:00Z" w16du:dateUtc="2024-07-17T18:23:00Z">
              <w:tcPr>
                <w:tcW w:w="1596" w:type="dxa"/>
              </w:tcPr>
            </w:tcPrChange>
          </w:tcPr>
          <w:p w14:paraId="13569578" w14:textId="77777777" w:rsidR="00E67BD3" w:rsidRDefault="0016622B">
            <w:pPr>
              <w:keepNext/>
            </w:pPr>
            <w:r>
              <w:t xml:space="preserve">Election officials ensure that law enforcement officers are present at polling sites. (4) </w:t>
            </w:r>
          </w:p>
        </w:tc>
        <w:tc>
          <w:tcPr>
            <w:tcW w:w="1596" w:type="dxa"/>
            <w:tcPrChange w:id="1017" w:author="2024-07-17 additions" w:date="2024-07-17T14:23:00Z" w16du:dateUtc="2024-07-17T18:23:00Z">
              <w:tcPr>
                <w:tcW w:w="1596" w:type="dxa"/>
              </w:tcPr>
            </w:tcPrChange>
          </w:tcPr>
          <w:p w14:paraId="1356957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18" w:author="2024-07-17 additions" w:date="2024-07-17T14:23:00Z" w16du:dateUtc="2024-07-17T18:23:00Z">
              <w:tcPr>
                <w:tcW w:w="1596" w:type="dxa"/>
              </w:tcPr>
            </w:tcPrChange>
          </w:tcPr>
          <w:p w14:paraId="1356957A"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19" w:author="2024-07-17 additions" w:date="2024-07-17T14:23:00Z" w16du:dateUtc="2024-07-17T18:23:00Z">
              <w:tcPr>
                <w:tcW w:w="1596" w:type="dxa"/>
              </w:tcPr>
            </w:tcPrChange>
          </w:tcPr>
          <w:p w14:paraId="1356957B"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20" w:author="2024-07-17 additions" w:date="2024-07-17T14:23:00Z" w16du:dateUtc="2024-07-17T18:23:00Z">
              <w:tcPr>
                <w:tcW w:w="1596" w:type="dxa"/>
              </w:tcPr>
            </w:tcPrChange>
          </w:tcPr>
          <w:p w14:paraId="1356957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21" w:author="2024-07-17 additions" w:date="2024-07-17T14:23:00Z" w16du:dateUtc="2024-07-17T18:23:00Z">
              <w:tcPr>
                <w:tcW w:w="1596" w:type="dxa"/>
              </w:tcPr>
            </w:tcPrChange>
          </w:tcPr>
          <w:p w14:paraId="1356957D"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E467E" w14:paraId="7B85FC29" w14:textId="77777777" w:rsidTr="002E467E">
        <w:trPr>
          <w:ins w:id="1022" w:author="2024-07-17 additions" w:date="2024-07-17T14:23:00Z" w16du:dateUtc="2024-07-17T18:23:00Z"/>
        </w:trPr>
        <w:tc>
          <w:tcPr>
            <w:cnfStyle w:val="001000000000" w:firstRow="0" w:lastRow="0" w:firstColumn="1" w:lastColumn="0" w:oddVBand="0" w:evenVBand="0" w:oddHBand="0" w:evenHBand="0" w:firstRowFirstColumn="0" w:firstRowLastColumn="0" w:lastRowFirstColumn="0" w:lastRowLastColumn="0"/>
            <w:tcW w:w="1596" w:type="dxa"/>
          </w:tcPr>
          <w:p w14:paraId="2BFF5333" w14:textId="77777777" w:rsidR="002E467E" w:rsidRDefault="00000000">
            <w:pPr>
              <w:keepNext/>
              <w:rPr>
                <w:ins w:id="1023" w:author="2024-07-17 additions" w:date="2024-07-17T14:23:00Z" w16du:dateUtc="2024-07-17T18:23:00Z"/>
              </w:rPr>
            </w:pPr>
            <w:ins w:id="1024" w:author="2024-07-17 additions" w:date="2024-07-17T14:23:00Z" w16du:dateUtc="2024-07-17T18:23:00Z">
              <w:r>
                <w:t xml:space="preserve">Poll watchers affiliated with the political parties or candidates observe the election to ensure it’s fair. (5) </w:t>
              </w:r>
            </w:ins>
          </w:p>
        </w:tc>
        <w:tc>
          <w:tcPr>
            <w:tcW w:w="1596" w:type="dxa"/>
          </w:tcPr>
          <w:p w14:paraId="7D279F85"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25" w:author="2024-07-17 additions" w:date="2024-07-17T14:23:00Z" w16du:dateUtc="2024-07-17T18:23:00Z"/>
              </w:rPr>
            </w:pPr>
          </w:p>
        </w:tc>
        <w:tc>
          <w:tcPr>
            <w:tcW w:w="1596" w:type="dxa"/>
          </w:tcPr>
          <w:p w14:paraId="741FA2E8"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26" w:author="2024-07-17 additions" w:date="2024-07-17T14:23:00Z" w16du:dateUtc="2024-07-17T18:23:00Z"/>
              </w:rPr>
            </w:pPr>
          </w:p>
        </w:tc>
        <w:tc>
          <w:tcPr>
            <w:tcW w:w="1596" w:type="dxa"/>
          </w:tcPr>
          <w:p w14:paraId="7CB98634"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27" w:author="2024-07-17 additions" w:date="2024-07-17T14:23:00Z" w16du:dateUtc="2024-07-17T18:23:00Z"/>
              </w:rPr>
            </w:pPr>
          </w:p>
        </w:tc>
        <w:tc>
          <w:tcPr>
            <w:tcW w:w="1596" w:type="dxa"/>
          </w:tcPr>
          <w:p w14:paraId="745E76B1"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28" w:author="2024-07-17 additions" w:date="2024-07-17T14:23:00Z" w16du:dateUtc="2024-07-17T18:23:00Z"/>
              </w:rPr>
            </w:pPr>
          </w:p>
        </w:tc>
        <w:tc>
          <w:tcPr>
            <w:tcW w:w="1596" w:type="dxa"/>
          </w:tcPr>
          <w:p w14:paraId="66FC639A"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29" w:author="2024-07-17 additions" w:date="2024-07-17T14:23:00Z" w16du:dateUtc="2024-07-17T18:23:00Z"/>
              </w:rPr>
            </w:pPr>
          </w:p>
        </w:tc>
      </w:tr>
      <w:tr w:rsidR="002E467E" w14:paraId="6EED3EB6" w14:textId="77777777" w:rsidTr="002E467E">
        <w:trPr>
          <w:ins w:id="1030" w:author="2024-07-17 additions" w:date="2024-07-17T14:23:00Z" w16du:dateUtc="2024-07-17T18:23:00Z"/>
        </w:trPr>
        <w:tc>
          <w:tcPr>
            <w:cnfStyle w:val="001000000000" w:firstRow="0" w:lastRow="0" w:firstColumn="1" w:lastColumn="0" w:oddVBand="0" w:evenVBand="0" w:oddHBand="0" w:evenHBand="0" w:firstRowFirstColumn="0" w:firstRowLastColumn="0" w:lastRowFirstColumn="0" w:lastRowLastColumn="0"/>
            <w:tcW w:w="1596" w:type="dxa"/>
          </w:tcPr>
          <w:p w14:paraId="5E279C57" w14:textId="77777777" w:rsidR="002E467E" w:rsidRDefault="00000000">
            <w:pPr>
              <w:keepNext/>
              <w:rPr>
                <w:ins w:id="1031" w:author="2024-07-17 additions" w:date="2024-07-17T14:23:00Z" w16du:dateUtc="2024-07-17T18:23:00Z"/>
              </w:rPr>
            </w:pPr>
            <w:ins w:id="1032" w:author="2024-07-17 additions" w:date="2024-07-17T14:23:00Z" w16du:dateUtc="2024-07-17T18:23:00Z">
              <w:r>
                <w:t xml:space="preserve">People holding signs or giving out literature in support of a candidate or ballot question. (7) </w:t>
              </w:r>
            </w:ins>
          </w:p>
        </w:tc>
        <w:tc>
          <w:tcPr>
            <w:tcW w:w="1596" w:type="dxa"/>
          </w:tcPr>
          <w:p w14:paraId="30A5A1BA"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33" w:author="2024-07-17 additions" w:date="2024-07-17T14:23:00Z" w16du:dateUtc="2024-07-17T18:23:00Z"/>
              </w:rPr>
            </w:pPr>
          </w:p>
        </w:tc>
        <w:tc>
          <w:tcPr>
            <w:tcW w:w="1596" w:type="dxa"/>
          </w:tcPr>
          <w:p w14:paraId="5D3A3A87"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34" w:author="2024-07-17 additions" w:date="2024-07-17T14:23:00Z" w16du:dateUtc="2024-07-17T18:23:00Z"/>
              </w:rPr>
            </w:pPr>
          </w:p>
        </w:tc>
        <w:tc>
          <w:tcPr>
            <w:tcW w:w="1596" w:type="dxa"/>
          </w:tcPr>
          <w:p w14:paraId="1DE444B5"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35" w:author="2024-07-17 additions" w:date="2024-07-17T14:23:00Z" w16du:dateUtc="2024-07-17T18:23:00Z"/>
              </w:rPr>
            </w:pPr>
          </w:p>
        </w:tc>
        <w:tc>
          <w:tcPr>
            <w:tcW w:w="1596" w:type="dxa"/>
          </w:tcPr>
          <w:p w14:paraId="592C8A4D"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36" w:author="2024-07-17 additions" w:date="2024-07-17T14:23:00Z" w16du:dateUtc="2024-07-17T18:23:00Z"/>
              </w:rPr>
            </w:pPr>
          </w:p>
        </w:tc>
        <w:tc>
          <w:tcPr>
            <w:tcW w:w="1596" w:type="dxa"/>
          </w:tcPr>
          <w:p w14:paraId="1CC28ECE"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37" w:author="2024-07-17 additions" w:date="2024-07-17T14:23:00Z" w16du:dateUtc="2024-07-17T18:23:00Z"/>
              </w:rPr>
            </w:pPr>
          </w:p>
        </w:tc>
      </w:tr>
      <w:tr w:rsidR="002E467E" w14:paraId="0E9026A1" w14:textId="77777777" w:rsidTr="002E467E">
        <w:trPr>
          <w:ins w:id="1038" w:author="2024-07-17 additions" w:date="2024-07-17T14:23:00Z" w16du:dateUtc="2024-07-17T18:23:00Z"/>
        </w:trPr>
        <w:tc>
          <w:tcPr>
            <w:cnfStyle w:val="001000000000" w:firstRow="0" w:lastRow="0" w:firstColumn="1" w:lastColumn="0" w:oddVBand="0" w:evenVBand="0" w:oddHBand="0" w:evenHBand="0" w:firstRowFirstColumn="0" w:firstRowLastColumn="0" w:lastRowFirstColumn="0" w:lastRowLastColumn="0"/>
            <w:tcW w:w="1596" w:type="dxa"/>
          </w:tcPr>
          <w:p w14:paraId="1E8BD011" w14:textId="77777777" w:rsidR="002E467E" w:rsidRDefault="00000000">
            <w:pPr>
              <w:keepNext/>
              <w:rPr>
                <w:ins w:id="1039" w:author="2024-07-17 additions" w:date="2024-07-17T14:23:00Z" w16du:dateUtc="2024-07-17T18:23:00Z"/>
              </w:rPr>
            </w:pPr>
            <w:ins w:id="1040" w:author="2024-07-17 additions" w:date="2024-07-17T14:23:00Z" w16du:dateUtc="2024-07-17T18:23:00Z">
              <w:r>
                <w:t xml:space="preserve">Election staff and volunteers include military veterans and their family members from the community. (6) </w:t>
              </w:r>
            </w:ins>
          </w:p>
        </w:tc>
        <w:tc>
          <w:tcPr>
            <w:tcW w:w="1596" w:type="dxa"/>
          </w:tcPr>
          <w:p w14:paraId="74B9F111"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41" w:author="2024-07-17 additions" w:date="2024-07-17T14:23:00Z" w16du:dateUtc="2024-07-17T18:23:00Z"/>
              </w:rPr>
            </w:pPr>
          </w:p>
        </w:tc>
        <w:tc>
          <w:tcPr>
            <w:tcW w:w="1596" w:type="dxa"/>
          </w:tcPr>
          <w:p w14:paraId="1C6211AA"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42" w:author="2024-07-17 additions" w:date="2024-07-17T14:23:00Z" w16du:dateUtc="2024-07-17T18:23:00Z"/>
              </w:rPr>
            </w:pPr>
          </w:p>
        </w:tc>
        <w:tc>
          <w:tcPr>
            <w:tcW w:w="1596" w:type="dxa"/>
          </w:tcPr>
          <w:p w14:paraId="794C5D3A"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43" w:author="2024-07-17 additions" w:date="2024-07-17T14:23:00Z" w16du:dateUtc="2024-07-17T18:23:00Z"/>
              </w:rPr>
            </w:pPr>
          </w:p>
        </w:tc>
        <w:tc>
          <w:tcPr>
            <w:tcW w:w="1596" w:type="dxa"/>
          </w:tcPr>
          <w:p w14:paraId="01A17C4D"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44" w:author="2024-07-17 additions" w:date="2024-07-17T14:23:00Z" w16du:dateUtc="2024-07-17T18:23:00Z"/>
              </w:rPr>
            </w:pPr>
          </w:p>
        </w:tc>
        <w:tc>
          <w:tcPr>
            <w:tcW w:w="1596" w:type="dxa"/>
          </w:tcPr>
          <w:p w14:paraId="2B2A3DC3"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45" w:author="2024-07-17 additions" w:date="2024-07-17T14:23:00Z" w16du:dateUtc="2024-07-17T18:23:00Z"/>
              </w:rPr>
            </w:pPr>
          </w:p>
        </w:tc>
      </w:tr>
      <w:tr w:rsidR="002E467E" w14:paraId="289BC150" w14:textId="77777777" w:rsidTr="002E467E">
        <w:trPr>
          <w:ins w:id="1046" w:author="2024-07-17 additions" w:date="2024-07-17T14:23:00Z" w16du:dateUtc="2024-07-17T18:23:00Z"/>
        </w:trPr>
        <w:tc>
          <w:tcPr>
            <w:cnfStyle w:val="001000000000" w:firstRow="0" w:lastRow="0" w:firstColumn="1" w:lastColumn="0" w:oddVBand="0" w:evenVBand="0" w:oddHBand="0" w:evenHBand="0" w:firstRowFirstColumn="0" w:firstRowLastColumn="0" w:lastRowFirstColumn="0" w:lastRowLastColumn="0"/>
            <w:tcW w:w="1596" w:type="dxa"/>
          </w:tcPr>
          <w:p w14:paraId="4B26A3B9" w14:textId="77777777" w:rsidR="002E467E" w:rsidRDefault="00000000">
            <w:pPr>
              <w:keepNext/>
              <w:rPr>
                <w:ins w:id="1047" w:author="2024-07-17 additions" w:date="2024-07-17T14:23:00Z" w16du:dateUtc="2024-07-17T18:23:00Z"/>
              </w:rPr>
            </w:pPr>
            <w:ins w:id="1048" w:author="2024-07-17 additions" w:date="2024-07-17T14:23:00Z" w16du:dateUtc="2024-07-17T18:23:00Z">
              <w:r>
                <w:lastRenderedPageBreak/>
                <w:t xml:space="preserve">Election staff and volunteers include lawyers from the community. (3) </w:t>
              </w:r>
            </w:ins>
          </w:p>
        </w:tc>
        <w:tc>
          <w:tcPr>
            <w:tcW w:w="1596" w:type="dxa"/>
          </w:tcPr>
          <w:p w14:paraId="2463DF5D"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49" w:author="2024-07-17 additions" w:date="2024-07-17T14:23:00Z" w16du:dateUtc="2024-07-17T18:23:00Z"/>
              </w:rPr>
            </w:pPr>
          </w:p>
        </w:tc>
        <w:tc>
          <w:tcPr>
            <w:tcW w:w="1596" w:type="dxa"/>
          </w:tcPr>
          <w:p w14:paraId="267CCB34"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50" w:author="2024-07-17 additions" w:date="2024-07-17T14:23:00Z" w16du:dateUtc="2024-07-17T18:23:00Z"/>
              </w:rPr>
            </w:pPr>
          </w:p>
        </w:tc>
        <w:tc>
          <w:tcPr>
            <w:tcW w:w="1596" w:type="dxa"/>
          </w:tcPr>
          <w:p w14:paraId="1C8C4A42"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51" w:author="2024-07-17 additions" w:date="2024-07-17T14:23:00Z" w16du:dateUtc="2024-07-17T18:23:00Z"/>
              </w:rPr>
            </w:pPr>
          </w:p>
        </w:tc>
        <w:tc>
          <w:tcPr>
            <w:tcW w:w="1596" w:type="dxa"/>
          </w:tcPr>
          <w:p w14:paraId="4D097A93"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52" w:author="2024-07-17 additions" w:date="2024-07-17T14:23:00Z" w16du:dateUtc="2024-07-17T18:23:00Z"/>
              </w:rPr>
            </w:pPr>
          </w:p>
        </w:tc>
        <w:tc>
          <w:tcPr>
            <w:tcW w:w="1596" w:type="dxa"/>
          </w:tcPr>
          <w:p w14:paraId="7FB046DE"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53" w:author="2024-07-17 additions" w:date="2024-07-17T14:23:00Z" w16du:dateUtc="2024-07-17T18:23:00Z"/>
              </w:rPr>
            </w:pPr>
          </w:p>
        </w:tc>
      </w:tr>
      <w:tr w:rsidR="002E467E" w14:paraId="1E0F7576" w14:textId="77777777" w:rsidTr="002E467E">
        <w:trPr>
          <w:ins w:id="1054" w:author="2024-07-17 additions" w:date="2024-07-17T14:23:00Z" w16du:dateUtc="2024-07-17T18:23:00Z"/>
        </w:trPr>
        <w:tc>
          <w:tcPr>
            <w:cnfStyle w:val="001000000000" w:firstRow="0" w:lastRow="0" w:firstColumn="1" w:lastColumn="0" w:oddVBand="0" w:evenVBand="0" w:oddHBand="0" w:evenHBand="0" w:firstRowFirstColumn="0" w:firstRowLastColumn="0" w:lastRowFirstColumn="0" w:lastRowLastColumn="0"/>
            <w:tcW w:w="1596" w:type="dxa"/>
          </w:tcPr>
          <w:p w14:paraId="7A53EDE7" w14:textId="77777777" w:rsidR="002E467E" w:rsidRDefault="00000000">
            <w:pPr>
              <w:keepNext/>
              <w:rPr>
                <w:ins w:id="1055" w:author="2024-07-17 additions" w:date="2024-07-17T14:23:00Z" w16du:dateUtc="2024-07-17T18:23:00Z"/>
              </w:rPr>
            </w:pPr>
            <w:ins w:id="1056" w:author="2024-07-17 additions" w:date="2024-07-17T14:23:00Z" w16du:dateUtc="2024-07-17T18:23:00Z">
              <w:r>
                <w:t xml:space="preserve">Election staff and volunteers include college students from the community. (2) </w:t>
              </w:r>
            </w:ins>
          </w:p>
        </w:tc>
        <w:tc>
          <w:tcPr>
            <w:tcW w:w="1596" w:type="dxa"/>
          </w:tcPr>
          <w:p w14:paraId="00DAC0F1"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57" w:author="2024-07-17 additions" w:date="2024-07-17T14:23:00Z" w16du:dateUtc="2024-07-17T18:23:00Z"/>
              </w:rPr>
            </w:pPr>
          </w:p>
        </w:tc>
        <w:tc>
          <w:tcPr>
            <w:tcW w:w="1596" w:type="dxa"/>
          </w:tcPr>
          <w:p w14:paraId="63288124"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58" w:author="2024-07-17 additions" w:date="2024-07-17T14:23:00Z" w16du:dateUtc="2024-07-17T18:23:00Z"/>
              </w:rPr>
            </w:pPr>
          </w:p>
        </w:tc>
        <w:tc>
          <w:tcPr>
            <w:tcW w:w="1596" w:type="dxa"/>
          </w:tcPr>
          <w:p w14:paraId="23EF26A3"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59" w:author="2024-07-17 additions" w:date="2024-07-17T14:23:00Z" w16du:dateUtc="2024-07-17T18:23:00Z"/>
              </w:rPr>
            </w:pPr>
          </w:p>
        </w:tc>
        <w:tc>
          <w:tcPr>
            <w:tcW w:w="1596" w:type="dxa"/>
          </w:tcPr>
          <w:p w14:paraId="28A9F104"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60" w:author="2024-07-17 additions" w:date="2024-07-17T14:23:00Z" w16du:dateUtc="2024-07-17T18:23:00Z"/>
              </w:rPr>
            </w:pPr>
          </w:p>
        </w:tc>
        <w:tc>
          <w:tcPr>
            <w:tcW w:w="1596" w:type="dxa"/>
          </w:tcPr>
          <w:p w14:paraId="1A8FE9F7"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61" w:author="2024-07-17 additions" w:date="2024-07-17T14:23:00Z" w16du:dateUtc="2024-07-17T18:23:00Z"/>
              </w:rPr>
            </w:pPr>
          </w:p>
        </w:tc>
      </w:tr>
    </w:tbl>
    <w:p w14:paraId="5219E358" w14:textId="77777777" w:rsidR="002E467E" w:rsidRDefault="002E467E">
      <w:pPr>
        <w:rPr>
          <w:ins w:id="1062" w:author="2024-07-17 additions" w:date="2024-07-17T14:23:00Z" w16du:dateUtc="2024-07-17T18:23:00Z"/>
        </w:rPr>
      </w:pPr>
    </w:p>
    <w:p w14:paraId="463378A4" w14:textId="77777777" w:rsidR="002E467E" w:rsidRDefault="002E467E">
      <w:pPr>
        <w:rPr>
          <w:ins w:id="1063" w:author="2024-07-17 additions" w:date="2024-07-17T14:23:00Z" w16du:dateUtc="2024-07-17T18:23:00Z"/>
        </w:rPr>
      </w:pPr>
    </w:p>
    <w:p w14:paraId="3FA804F8" w14:textId="77777777" w:rsidR="002E467E" w:rsidRDefault="00000000">
      <w:pPr>
        <w:pStyle w:val="BlockEndLabel"/>
        <w:rPr>
          <w:ins w:id="1064" w:author="2024-07-17 additions" w:date="2024-07-17T14:23:00Z" w16du:dateUtc="2024-07-17T18:23:00Z"/>
        </w:rPr>
      </w:pPr>
      <w:ins w:id="1065" w:author="2024-07-17 additions" w:date="2024-07-17T14:23:00Z" w16du:dateUtc="2024-07-17T18:23:00Z">
        <w:r>
          <w:t>End of Block: Confidence Impact</w:t>
        </w:r>
      </w:ins>
    </w:p>
    <w:p w14:paraId="2BD36C52" w14:textId="77777777" w:rsidR="002E467E" w:rsidRDefault="002E467E">
      <w:pPr>
        <w:pStyle w:val="BlockSeparator"/>
        <w:rPr>
          <w:ins w:id="1066" w:author="2024-07-17 additions" w:date="2024-07-17T14:23:00Z" w16du:dateUtc="2024-07-17T18:23:00Z"/>
        </w:rPr>
      </w:pPr>
    </w:p>
    <w:p w14:paraId="68EF518A" w14:textId="77777777" w:rsidR="002E467E" w:rsidRDefault="00000000">
      <w:pPr>
        <w:pStyle w:val="BlockStartLabel"/>
        <w:rPr>
          <w:ins w:id="1067" w:author="2024-07-17 additions" w:date="2024-07-17T14:23:00Z" w16du:dateUtc="2024-07-17T18:23:00Z"/>
        </w:rPr>
      </w:pPr>
      <w:ins w:id="1068" w:author="2024-07-17 additions" w:date="2024-07-17T14:23:00Z" w16du:dateUtc="2024-07-17T18:23:00Z">
        <w:r>
          <w:t>Start of Block: Confidence Impact, majority language</w:t>
        </w:r>
      </w:ins>
    </w:p>
    <w:tbl>
      <w:tblPr>
        <w:tblStyle w:val="QQuestionIconTable"/>
        <w:tblW w:w="100" w:type="auto"/>
        <w:tblLook w:val="07E0" w:firstRow="1" w:lastRow="1" w:firstColumn="1" w:lastColumn="1" w:noHBand="1" w:noVBand="1"/>
      </w:tblPr>
      <w:tblGrid>
        <w:gridCol w:w="380"/>
        <w:gridCol w:w="380"/>
      </w:tblGrid>
      <w:tr w:rsidR="002E467E" w14:paraId="5737FBA0" w14:textId="77777777">
        <w:trPr>
          <w:ins w:id="1069" w:author="2024-07-17 additions" w:date="2024-07-17T14:23:00Z" w16du:dateUtc="2024-07-17T18:23:00Z"/>
        </w:trPr>
        <w:tc>
          <w:tcPr>
            <w:tcW w:w="50" w:type="dxa"/>
          </w:tcPr>
          <w:p w14:paraId="40180D79" w14:textId="77777777" w:rsidR="002E467E" w:rsidRDefault="00000000">
            <w:pPr>
              <w:keepNext/>
              <w:rPr>
                <w:ins w:id="1070" w:author="2024-07-17 additions" w:date="2024-07-17T14:23:00Z" w16du:dateUtc="2024-07-17T18:23:00Z"/>
              </w:rPr>
            </w:pPr>
            <w:ins w:id="1071" w:author="2024-07-17 additions" w:date="2024-07-17T14:23:00Z" w16du:dateUtc="2024-07-17T18:23:00Z">
              <w:r>
                <w:rPr>
                  <w:noProof/>
                </w:rPr>
                <w:drawing>
                  <wp:inline distT="0" distB="0" distL="0" distR="0" wp14:anchorId="47C60529" wp14:editId="12C0D8BA">
                    <wp:extent cx="228600" cy="228600"/>
                    <wp:effectExtent l="0" t="0" r="0" b="0"/>
                    <wp:docPr id="160469518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c>
          <w:tcPr>
            <w:tcW w:w="50" w:type="dxa"/>
          </w:tcPr>
          <w:p w14:paraId="75C9BBD6" w14:textId="77777777" w:rsidR="002E467E" w:rsidRDefault="00000000">
            <w:pPr>
              <w:keepNext/>
              <w:rPr>
                <w:ins w:id="1072" w:author="2024-07-17 additions" w:date="2024-07-17T14:23:00Z" w16du:dateUtc="2024-07-17T18:23:00Z"/>
              </w:rPr>
            </w:pPr>
            <w:ins w:id="1073" w:author="2024-07-17 additions" w:date="2024-07-17T14:23:00Z" w16du:dateUtc="2024-07-17T18:23:00Z">
              <w:r>
                <w:rPr>
                  <w:noProof/>
                </w:rPr>
                <w:drawing>
                  <wp:inline distT="0" distB="0" distL="0" distR="0" wp14:anchorId="0B472174" wp14:editId="42DB165D">
                    <wp:extent cx="228600" cy="228600"/>
                    <wp:effectExtent l="0" t="0" r="0" b="0"/>
                    <wp:docPr id="19214714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19BCFEC5" w14:textId="77777777" w:rsidR="002E467E" w:rsidRDefault="002E467E">
      <w:pPr>
        <w:rPr>
          <w:ins w:id="1074" w:author="2024-07-17 additions" w:date="2024-07-17T14:23:00Z" w16du:dateUtc="2024-07-17T18:23:00Z"/>
        </w:rPr>
      </w:pPr>
    </w:p>
    <w:p w14:paraId="028696A6" w14:textId="77777777" w:rsidR="002E467E" w:rsidRDefault="00000000">
      <w:pPr>
        <w:keepNext/>
        <w:rPr>
          <w:ins w:id="1075" w:author="2024-07-17 additions" w:date="2024-07-17T14:23:00Z" w16du:dateUtc="2024-07-17T18:23:00Z"/>
        </w:rPr>
      </w:pPr>
      <w:proofErr w:type="spellStart"/>
      <w:ins w:id="1076" w:author="2024-07-17 additions" w:date="2024-07-17T14:23:00Z" w16du:dateUtc="2024-07-17T18:23:00Z">
        <w:r>
          <w:lastRenderedPageBreak/>
          <w:t>confimpact_maj</w:t>
        </w:r>
        <w:proofErr w:type="spellEnd"/>
        <w:r>
          <w:t xml:space="preserve"> Regardless of whether any of these are actually the case, how would the following </w:t>
        </w:r>
        <w:proofErr w:type="gramStart"/>
        <w:r>
          <w:t>impact how</w:t>
        </w:r>
        <w:proofErr w:type="gramEnd"/>
        <w:r>
          <w:t xml:space="preserve"> your confidence in the fairness and accuracy of elections conducted this November?</w:t>
        </w:r>
      </w:ins>
    </w:p>
    <w:tbl>
      <w:tblPr>
        <w:tblStyle w:val="QQuestionTable"/>
        <w:tblW w:w="9576" w:type="auto"/>
        <w:tblLook w:val="07E0" w:firstRow="1" w:lastRow="1" w:firstColumn="1" w:lastColumn="1" w:noHBand="1" w:noVBand="1"/>
      </w:tblPr>
      <w:tblGrid>
        <w:gridCol w:w="1565"/>
        <w:gridCol w:w="1559"/>
        <w:gridCol w:w="1559"/>
        <w:gridCol w:w="1559"/>
        <w:gridCol w:w="1559"/>
        <w:gridCol w:w="1559"/>
        <w:tblGridChange w:id="1077">
          <w:tblGrid>
            <w:gridCol w:w="1565"/>
            <w:gridCol w:w="930"/>
            <w:gridCol w:w="629"/>
            <w:gridCol w:w="744"/>
            <w:gridCol w:w="815"/>
            <w:gridCol w:w="558"/>
            <w:gridCol w:w="1001"/>
            <w:gridCol w:w="372"/>
            <w:gridCol w:w="1187"/>
            <w:gridCol w:w="186"/>
            <w:gridCol w:w="1373"/>
          </w:tblGrid>
        </w:tblGridChange>
      </w:tblGrid>
      <w:tr w:rsidR="002E467E" w14:paraId="4388A78D" w14:textId="77777777" w:rsidTr="002E467E">
        <w:trPr>
          <w:cnfStyle w:val="100000000000" w:firstRow="1" w:lastRow="0" w:firstColumn="0" w:lastColumn="0" w:oddVBand="0" w:evenVBand="0" w:oddHBand="0" w:evenHBand="0" w:firstRowFirstColumn="0" w:firstRowLastColumn="0" w:lastRowFirstColumn="0" w:lastRowLastColumn="0"/>
          <w:ins w:id="1078" w:author="2024-07-17 additions" w:date="2024-07-17T14:23:00Z" w16du:dateUtc="2024-07-17T18:23:00Z"/>
        </w:trPr>
        <w:tc>
          <w:tcPr>
            <w:cnfStyle w:val="001000000000" w:firstRow="0" w:lastRow="0" w:firstColumn="1" w:lastColumn="0" w:oddVBand="0" w:evenVBand="0" w:oddHBand="0" w:evenHBand="0" w:firstRowFirstColumn="0" w:firstRowLastColumn="0" w:lastRowFirstColumn="0" w:lastRowLastColumn="0"/>
            <w:tcW w:w="1596" w:type="dxa"/>
          </w:tcPr>
          <w:p w14:paraId="004E11EF" w14:textId="77777777" w:rsidR="002E467E" w:rsidRDefault="002E467E">
            <w:pPr>
              <w:keepNext/>
              <w:rPr>
                <w:ins w:id="1079" w:author="2024-07-17 additions" w:date="2024-07-17T14:23:00Z" w16du:dateUtc="2024-07-17T18:23:00Z"/>
              </w:rPr>
            </w:pPr>
          </w:p>
        </w:tc>
        <w:tc>
          <w:tcPr>
            <w:tcW w:w="1596" w:type="dxa"/>
          </w:tcPr>
          <w:p w14:paraId="4E12B712" w14:textId="77777777" w:rsidR="002E467E" w:rsidRDefault="00000000">
            <w:pPr>
              <w:cnfStyle w:val="100000000000" w:firstRow="1" w:lastRow="0" w:firstColumn="0" w:lastColumn="0" w:oddVBand="0" w:evenVBand="0" w:oddHBand="0" w:evenHBand="0" w:firstRowFirstColumn="0" w:firstRowLastColumn="0" w:lastRowFirstColumn="0" w:lastRowLastColumn="0"/>
              <w:rPr>
                <w:ins w:id="1080" w:author="2024-07-17 additions" w:date="2024-07-17T14:23:00Z" w16du:dateUtc="2024-07-17T18:23:00Z"/>
              </w:rPr>
            </w:pPr>
            <w:ins w:id="1081" w:author="2024-07-17 additions" w:date="2024-07-17T14:23:00Z" w16du:dateUtc="2024-07-17T18:23:00Z">
              <w:r>
                <w:t>Increase confidence a lot (5)</w:t>
              </w:r>
            </w:ins>
          </w:p>
        </w:tc>
        <w:tc>
          <w:tcPr>
            <w:tcW w:w="1596" w:type="dxa"/>
          </w:tcPr>
          <w:p w14:paraId="3F0615AF" w14:textId="77777777" w:rsidR="002E467E" w:rsidRDefault="00000000">
            <w:pPr>
              <w:cnfStyle w:val="100000000000" w:firstRow="1" w:lastRow="0" w:firstColumn="0" w:lastColumn="0" w:oddVBand="0" w:evenVBand="0" w:oddHBand="0" w:evenHBand="0" w:firstRowFirstColumn="0" w:firstRowLastColumn="0" w:lastRowFirstColumn="0" w:lastRowLastColumn="0"/>
              <w:rPr>
                <w:ins w:id="1082" w:author="2024-07-17 additions" w:date="2024-07-17T14:23:00Z" w16du:dateUtc="2024-07-17T18:23:00Z"/>
              </w:rPr>
            </w:pPr>
            <w:ins w:id="1083" w:author="2024-07-17 additions" w:date="2024-07-17T14:23:00Z" w16du:dateUtc="2024-07-17T18:23:00Z">
              <w:r>
                <w:t>Increase confidence somewhat (4)</w:t>
              </w:r>
            </w:ins>
          </w:p>
        </w:tc>
        <w:tc>
          <w:tcPr>
            <w:tcW w:w="1596" w:type="dxa"/>
          </w:tcPr>
          <w:p w14:paraId="677AB696" w14:textId="77777777" w:rsidR="002E467E" w:rsidRDefault="00000000">
            <w:pPr>
              <w:cnfStyle w:val="100000000000" w:firstRow="1" w:lastRow="0" w:firstColumn="0" w:lastColumn="0" w:oddVBand="0" w:evenVBand="0" w:oddHBand="0" w:evenHBand="0" w:firstRowFirstColumn="0" w:firstRowLastColumn="0" w:lastRowFirstColumn="0" w:lastRowLastColumn="0"/>
              <w:rPr>
                <w:ins w:id="1084" w:author="2024-07-17 additions" w:date="2024-07-17T14:23:00Z" w16du:dateUtc="2024-07-17T18:23:00Z"/>
              </w:rPr>
            </w:pPr>
            <w:ins w:id="1085" w:author="2024-07-17 additions" w:date="2024-07-17T14:23:00Z" w16du:dateUtc="2024-07-17T18:23:00Z">
              <w:r>
                <w:t>No impact on confidence (3)</w:t>
              </w:r>
            </w:ins>
          </w:p>
        </w:tc>
        <w:tc>
          <w:tcPr>
            <w:tcW w:w="1596" w:type="dxa"/>
          </w:tcPr>
          <w:p w14:paraId="69BB746D" w14:textId="77777777" w:rsidR="002E467E" w:rsidRDefault="00000000">
            <w:pPr>
              <w:cnfStyle w:val="100000000000" w:firstRow="1" w:lastRow="0" w:firstColumn="0" w:lastColumn="0" w:oddVBand="0" w:evenVBand="0" w:oddHBand="0" w:evenHBand="0" w:firstRowFirstColumn="0" w:firstRowLastColumn="0" w:lastRowFirstColumn="0" w:lastRowLastColumn="0"/>
              <w:rPr>
                <w:ins w:id="1086" w:author="2024-07-17 additions" w:date="2024-07-17T14:23:00Z" w16du:dateUtc="2024-07-17T18:23:00Z"/>
              </w:rPr>
            </w:pPr>
            <w:ins w:id="1087" w:author="2024-07-17 additions" w:date="2024-07-17T14:23:00Z" w16du:dateUtc="2024-07-17T18:23:00Z">
              <w:r>
                <w:t>Decrease confidence somewhat (2)</w:t>
              </w:r>
            </w:ins>
          </w:p>
        </w:tc>
        <w:tc>
          <w:tcPr>
            <w:tcW w:w="1596" w:type="dxa"/>
          </w:tcPr>
          <w:p w14:paraId="576E74EE" w14:textId="77777777" w:rsidR="002E467E" w:rsidRDefault="00000000">
            <w:pPr>
              <w:cnfStyle w:val="100000000000" w:firstRow="1" w:lastRow="0" w:firstColumn="0" w:lastColumn="0" w:oddVBand="0" w:evenVBand="0" w:oddHBand="0" w:evenHBand="0" w:firstRowFirstColumn="0" w:firstRowLastColumn="0" w:lastRowFirstColumn="0" w:lastRowLastColumn="0"/>
              <w:rPr>
                <w:ins w:id="1088" w:author="2024-07-17 additions" w:date="2024-07-17T14:23:00Z" w16du:dateUtc="2024-07-17T18:23:00Z"/>
              </w:rPr>
            </w:pPr>
            <w:ins w:id="1089" w:author="2024-07-17 additions" w:date="2024-07-17T14:23:00Z" w16du:dateUtc="2024-07-17T18:23:00Z">
              <w:r>
                <w:t>Decrease confidence a lot (1)</w:t>
              </w:r>
            </w:ins>
          </w:p>
        </w:tc>
      </w:tr>
      <w:tr w:rsidR="002E467E" w14:paraId="2399D4DD" w14:textId="77777777" w:rsidTr="002E467E">
        <w:trPr>
          <w:ins w:id="1090" w:author="2024-07-17 additions" w:date="2024-07-17T14:23:00Z" w16du:dateUtc="2024-07-17T18:23:00Z"/>
        </w:trPr>
        <w:tc>
          <w:tcPr>
            <w:cnfStyle w:val="001000000000" w:firstRow="0" w:lastRow="0" w:firstColumn="1" w:lastColumn="0" w:oddVBand="0" w:evenVBand="0" w:oddHBand="0" w:evenHBand="0" w:firstRowFirstColumn="0" w:firstRowLastColumn="0" w:lastRowFirstColumn="0" w:lastRowLastColumn="0"/>
            <w:tcW w:w="1596" w:type="dxa"/>
          </w:tcPr>
          <w:p w14:paraId="6C90A4EF" w14:textId="77777777" w:rsidR="002E467E" w:rsidRDefault="00000000">
            <w:pPr>
              <w:keepNext/>
              <w:rPr>
                <w:ins w:id="1091" w:author="2024-07-17 additions" w:date="2024-07-17T14:23:00Z" w16du:dateUtc="2024-07-17T18:23:00Z"/>
              </w:rPr>
            </w:pPr>
            <w:ins w:id="1092" w:author="2024-07-17 additions" w:date="2024-07-17T14:23:00Z" w16du:dateUtc="2024-07-17T18:23:00Z">
              <w:r>
                <w:t xml:space="preserve">Election officials test every machine used in the election to ensure they are secure. (1) </w:t>
              </w:r>
            </w:ins>
          </w:p>
        </w:tc>
        <w:tc>
          <w:tcPr>
            <w:tcW w:w="1596" w:type="dxa"/>
          </w:tcPr>
          <w:p w14:paraId="0414676E"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93" w:author="2024-07-17 additions" w:date="2024-07-17T14:23:00Z" w16du:dateUtc="2024-07-17T18:23:00Z"/>
              </w:rPr>
            </w:pPr>
          </w:p>
        </w:tc>
        <w:tc>
          <w:tcPr>
            <w:tcW w:w="1596" w:type="dxa"/>
          </w:tcPr>
          <w:p w14:paraId="1DD08B27"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94" w:author="2024-07-17 additions" w:date="2024-07-17T14:23:00Z" w16du:dateUtc="2024-07-17T18:23:00Z"/>
              </w:rPr>
            </w:pPr>
          </w:p>
        </w:tc>
        <w:tc>
          <w:tcPr>
            <w:tcW w:w="1596" w:type="dxa"/>
          </w:tcPr>
          <w:p w14:paraId="647726BD"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95" w:author="2024-07-17 additions" w:date="2024-07-17T14:23:00Z" w16du:dateUtc="2024-07-17T18:23:00Z"/>
              </w:rPr>
            </w:pPr>
          </w:p>
        </w:tc>
        <w:tc>
          <w:tcPr>
            <w:tcW w:w="1596" w:type="dxa"/>
          </w:tcPr>
          <w:p w14:paraId="4A161D1E"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96" w:author="2024-07-17 additions" w:date="2024-07-17T14:23:00Z" w16du:dateUtc="2024-07-17T18:23:00Z"/>
              </w:rPr>
            </w:pPr>
          </w:p>
        </w:tc>
        <w:tc>
          <w:tcPr>
            <w:tcW w:w="1596" w:type="dxa"/>
          </w:tcPr>
          <w:p w14:paraId="4D67D66C"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097" w:author="2024-07-17 additions" w:date="2024-07-17T14:23:00Z" w16du:dateUtc="2024-07-17T18:23:00Z"/>
              </w:rPr>
            </w:pPr>
          </w:p>
        </w:tc>
      </w:tr>
      <w:tr w:rsidR="002E467E" w14:paraId="4532C540" w14:textId="77777777" w:rsidTr="002E467E">
        <w:trPr>
          <w:ins w:id="1098" w:author="2024-07-17 additions" w:date="2024-07-17T14:23:00Z" w16du:dateUtc="2024-07-17T18:23:00Z"/>
        </w:trPr>
        <w:tc>
          <w:tcPr>
            <w:cnfStyle w:val="001000000000" w:firstRow="0" w:lastRow="0" w:firstColumn="1" w:lastColumn="0" w:oddVBand="0" w:evenVBand="0" w:oddHBand="0" w:evenHBand="0" w:firstRowFirstColumn="0" w:firstRowLastColumn="0" w:lastRowFirstColumn="0" w:lastRowLastColumn="0"/>
            <w:tcW w:w="1596" w:type="dxa"/>
          </w:tcPr>
          <w:p w14:paraId="5F87DDC7" w14:textId="77777777" w:rsidR="002E467E" w:rsidRDefault="00000000">
            <w:pPr>
              <w:keepNext/>
              <w:rPr>
                <w:ins w:id="1099" w:author="2024-07-17 additions" w:date="2024-07-17T14:23:00Z" w16du:dateUtc="2024-07-17T18:23:00Z"/>
              </w:rPr>
            </w:pPr>
            <w:ins w:id="1100" w:author="2024-07-17 additions" w:date="2024-07-17T14:23:00Z" w16du:dateUtc="2024-07-17T18:23:00Z">
              <w:r>
                <w:t xml:space="preserve">The majority of election staff and volunteers consist of military veterans and their family members from the community. (2) </w:t>
              </w:r>
            </w:ins>
          </w:p>
        </w:tc>
        <w:tc>
          <w:tcPr>
            <w:tcW w:w="1596" w:type="dxa"/>
          </w:tcPr>
          <w:p w14:paraId="7A53FDAC"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101" w:author="2024-07-17 additions" w:date="2024-07-17T14:23:00Z" w16du:dateUtc="2024-07-17T18:23:00Z"/>
              </w:rPr>
            </w:pPr>
          </w:p>
        </w:tc>
        <w:tc>
          <w:tcPr>
            <w:tcW w:w="1596" w:type="dxa"/>
          </w:tcPr>
          <w:p w14:paraId="03379C49"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102" w:author="2024-07-17 additions" w:date="2024-07-17T14:23:00Z" w16du:dateUtc="2024-07-17T18:23:00Z"/>
              </w:rPr>
            </w:pPr>
          </w:p>
        </w:tc>
        <w:tc>
          <w:tcPr>
            <w:tcW w:w="1596" w:type="dxa"/>
          </w:tcPr>
          <w:p w14:paraId="0773461C"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103" w:author="2024-07-17 additions" w:date="2024-07-17T14:23:00Z" w16du:dateUtc="2024-07-17T18:23:00Z"/>
              </w:rPr>
            </w:pPr>
          </w:p>
        </w:tc>
        <w:tc>
          <w:tcPr>
            <w:tcW w:w="1596" w:type="dxa"/>
          </w:tcPr>
          <w:p w14:paraId="6C554C61"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104" w:author="2024-07-17 additions" w:date="2024-07-17T14:23:00Z" w16du:dateUtc="2024-07-17T18:23:00Z"/>
              </w:rPr>
            </w:pPr>
          </w:p>
        </w:tc>
        <w:tc>
          <w:tcPr>
            <w:tcW w:w="1596" w:type="dxa"/>
          </w:tcPr>
          <w:p w14:paraId="1F601C84"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105" w:author="2024-07-17 additions" w:date="2024-07-17T14:23:00Z" w16du:dateUtc="2024-07-17T18:23:00Z"/>
              </w:rPr>
            </w:pPr>
          </w:p>
        </w:tc>
      </w:tr>
      <w:tr w:rsidR="00E67BD3" w14:paraId="46917148" w14:textId="77777777" w:rsidTr="002E467E">
        <w:tblPrEx>
          <w:tblW w:w="9576" w:type="auto"/>
          <w:tblLook w:val="07E0" w:firstRow="1" w:lastRow="1" w:firstColumn="1" w:lastColumn="1" w:noHBand="1" w:noVBand="1"/>
          <w:tblPrExChange w:id="1106" w:author="2024-07-17 additions" w:date="2024-07-17T14:23:00Z" w16du:dateUtc="2024-07-17T18:23:00Z">
            <w:tblPrEx>
              <w:tblW w:w="9576" w:type="auto"/>
              <w:tblLook w:val="07E0" w:firstRow="1" w:lastRow="1" w:firstColumn="1" w:lastColumn="1" w:noHBand="1" w:noVBand="1"/>
            </w:tblPrEx>
          </w:tblPrExChange>
        </w:tblPrEx>
        <w:tc>
          <w:tcPr>
            <w:cnfStyle w:val="001000000000" w:firstRow="0" w:lastRow="0" w:firstColumn="1" w:lastColumn="0" w:oddVBand="0" w:evenVBand="0" w:oddHBand="0" w:evenHBand="0" w:firstRowFirstColumn="0" w:firstRowLastColumn="0" w:lastRowFirstColumn="0" w:lastRowLastColumn="0"/>
            <w:tcW w:w="1596" w:type="dxa"/>
            <w:tcPrChange w:id="1107" w:author="2024-07-17 additions" w:date="2024-07-17T14:23:00Z" w16du:dateUtc="2024-07-17T18:23:00Z">
              <w:tcPr>
                <w:tcW w:w="1596" w:type="dxa"/>
                <w:gridSpan w:val="2"/>
              </w:tcPr>
            </w:tcPrChange>
          </w:tcPr>
          <w:p w14:paraId="69103137" w14:textId="77777777" w:rsidR="00E67BD3" w:rsidRDefault="0016622B">
            <w:pPr>
              <w:keepNext/>
              <w:rPr>
                <w:moveTo w:id="1108" w:author="2024-07-17 additions" w:date="2024-07-17T14:23:00Z" w16du:dateUtc="2024-07-17T18:23:00Z"/>
              </w:rPr>
            </w:pPr>
            <w:moveToRangeStart w:id="1109" w:author="2024-07-17 additions" w:date="2024-07-17T14:23:00Z" w:name="move172118658"/>
            <w:moveTo w:id="1110" w:author="2024-07-17 additions" w:date="2024-07-17T14:23:00Z" w16du:dateUtc="2024-07-17T18:23:00Z">
              <w:r>
                <w:t xml:space="preserve">The majority of election staff and volunteers consist of lawyers from the community. (3) </w:t>
              </w:r>
            </w:moveTo>
          </w:p>
        </w:tc>
        <w:tc>
          <w:tcPr>
            <w:tcW w:w="1596" w:type="dxa"/>
            <w:tcPrChange w:id="1111" w:author="2024-07-17 additions" w:date="2024-07-17T14:23:00Z" w16du:dateUtc="2024-07-17T18:23:00Z">
              <w:tcPr>
                <w:tcW w:w="1596" w:type="dxa"/>
                <w:gridSpan w:val="2"/>
              </w:tcPr>
            </w:tcPrChange>
          </w:tcPr>
          <w:p w14:paraId="2D3CF82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12" w:author="2024-07-17 additions" w:date="2024-07-17T14:23:00Z" w16du:dateUtc="2024-07-17T18:23:00Z"/>
              </w:rPr>
            </w:pPr>
          </w:p>
        </w:tc>
        <w:tc>
          <w:tcPr>
            <w:tcW w:w="1596" w:type="dxa"/>
            <w:tcPrChange w:id="1113" w:author="2024-07-17 additions" w:date="2024-07-17T14:23:00Z" w16du:dateUtc="2024-07-17T18:23:00Z">
              <w:tcPr>
                <w:tcW w:w="1596" w:type="dxa"/>
                <w:gridSpan w:val="2"/>
              </w:tcPr>
            </w:tcPrChange>
          </w:tcPr>
          <w:p w14:paraId="1708BC9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14" w:author="2024-07-17 additions" w:date="2024-07-17T14:23:00Z" w16du:dateUtc="2024-07-17T18:23:00Z"/>
              </w:rPr>
            </w:pPr>
          </w:p>
        </w:tc>
        <w:tc>
          <w:tcPr>
            <w:tcW w:w="1596" w:type="dxa"/>
            <w:tcPrChange w:id="1115" w:author="2024-07-17 additions" w:date="2024-07-17T14:23:00Z" w16du:dateUtc="2024-07-17T18:23:00Z">
              <w:tcPr>
                <w:tcW w:w="1596" w:type="dxa"/>
                <w:gridSpan w:val="2"/>
              </w:tcPr>
            </w:tcPrChange>
          </w:tcPr>
          <w:p w14:paraId="4537F78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16" w:author="2024-07-17 additions" w:date="2024-07-17T14:23:00Z" w16du:dateUtc="2024-07-17T18:23:00Z"/>
              </w:rPr>
            </w:pPr>
          </w:p>
        </w:tc>
        <w:tc>
          <w:tcPr>
            <w:tcW w:w="1596" w:type="dxa"/>
            <w:tcPrChange w:id="1117" w:author="2024-07-17 additions" w:date="2024-07-17T14:23:00Z" w16du:dateUtc="2024-07-17T18:23:00Z">
              <w:tcPr>
                <w:tcW w:w="1596" w:type="dxa"/>
                <w:gridSpan w:val="2"/>
              </w:tcPr>
            </w:tcPrChange>
          </w:tcPr>
          <w:p w14:paraId="0F209805"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18" w:author="2024-07-17 additions" w:date="2024-07-17T14:23:00Z" w16du:dateUtc="2024-07-17T18:23:00Z"/>
              </w:rPr>
            </w:pPr>
          </w:p>
        </w:tc>
        <w:tc>
          <w:tcPr>
            <w:tcW w:w="1596" w:type="dxa"/>
            <w:tcPrChange w:id="1119" w:author="2024-07-17 additions" w:date="2024-07-17T14:23:00Z" w16du:dateUtc="2024-07-17T18:23:00Z">
              <w:tcPr>
                <w:tcW w:w="1596" w:type="dxa"/>
              </w:tcPr>
            </w:tcPrChange>
          </w:tcPr>
          <w:p w14:paraId="7074A95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20" w:author="2024-07-17 additions" w:date="2024-07-17T14:23:00Z" w16du:dateUtc="2024-07-17T18:23:00Z"/>
              </w:rPr>
            </w:pPr>
          </w:p>
        </w:tc>
      </w:tr>
      <w:tr w:rsidR="00E67BD3" w14:paraId="40956FD9" w14:textId="77777777" w:rsidTr="002E467E">
        <w:tblPrEx>
          <w:tblW w:w="9576" w:type="auto"/>
          <w:tblLook w:val="07E0" w:firstRow="1" w:lastRow="1" w:firstColumn="1" w:lastColumn="1" w:noHBand="1" w:noVBand="1"/>
          <w:tblPrExChange w:id="1121" w:author="2024-07-17 additions" w:date="2024-07-17T14:23:00Z" w16du:dateUtc="2024-07-17T18:23:00Z">
            <w:tblPrEx>
              <w:tblW w:w="9576" w:type="auto"/>
              <w:tblLook w:val="07E0" w:firstRow="1" w:lastRow="1" w:firstColumn="1" w:lastColumn="1" w:noHBand="1" w:noVBand="1"/>
            </w:tblPrEx>
          </w:tblPrExChange>
        </w:tblPrEx>
        <w:tc>
          <w:tcPr>
            <w:cnfStyle w:val="001000000000" w:firstRow="0" w:lastRow="0" w:firstColumn="1" w:lastColumn="0" w:oddVBand="0" w:evenVBand="0" w:oddHBand="0" w:evenHBand="0" w:firstRowFirstColumn="0" w:firstRowLastColumn="0" w:lastRowFirstColumn="0" w:lastRowLastColumn="0"/>
            <w:tcW w:w="1596" w:type="dxa"/>
            <w:tcPrChange w:id="1122" w:author="2024-07-17 additions" w:date="2024-07-17T14:23:00Z" w16du:dateUtc="2024-07-17T18:23:00Z">
              <w:tcPr>
                <w:tcW w:w="1596" w:type="dxa"/>
                <w:gridSpan w:val="2"/>
              </w:tcPr>
            </w:tcPrChange>
          </w:tcPr>
          <w:p w14:paraId="54B3A89A" w14:textId="77777777" w:rsidR="00E67BD3" w:rsidRDefault="0016622B">
            <w:pPr>
              <w:keepNext/>
              <w:rPr>
                <w:moveTo w:id="1123" w:author="2024-07-17 additions" w:date="2024-07-17T14:23:00Z" w16du:dateUtc="2024-07-17T18:23:00Z"/>
              </w:rPr>
            </w:pPr>
            <w:moveTo w:id="1124" w:author="2024-07-17 additions" w:date="2024-07-17T14:23:00Z" w16du:dateUtc="2024-07-17T18:23:00Z">
              <w:r>
                <w:t xml:space="preserve">Election officials conduct audits of ballots after every election to confirm the results were accurate. (4) </w:t>
              </w:r>
            </w:moveTo>
          </w:p>
        </w:tc>
        <w:tc>
          <w:tcPr>
            <w:tcW w:w="1596" w:type="dxa"/>
            <w:tcPrChange w:id="1125" w:author="2024-07-17 additions" w:date="2024-07-17T14:23:00Z" w16du:dateUtc="2024-07-17T18:23:00Z">
              <w:tcPr>
                <w:tcW w:w="1596" w:type="dxa"/>
                <w:gridSpan w:val="2"/>
              </w:tcPr>
            </w:tcPrChange>
          </w:tcPr>
          <w:p w14:paraId="0B5806C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26" w:author="2024-07-17 additions" w:date="2024-07-17T14:23:00Z" w16du:dateUtc="2024-07-17T18:23:00Z"/>
              </w:rPr>
            </w:pPr>
          </w:p>
        </w:tc>
        <w:tc>
          <w:tcPr>
            <w:tcW w:w="1596" w:type="dxa"/>
            <w:tcPrChange w:id="1127" w:author="2024-07-17 additions" w:date="2024-07-17T14:23:00Z" w16du:dateUtc="2024-07-17T18:23:00Z">
              <w:tcPr>
                <w:tcW w:w="1596" w:type="dxa"/>
                <w:gridSpan w:val="2"/>
              </w:tcPr>
            </w:tcPrChange>
          </w:tcPr>
          <w:p w14:paraId="4B09745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28" w:author="2024-07-17 additions" w:date="2024-07-17T14:23:00Z" w16du:dateUtc="2024-07-17T18:23:00Z"/>
              </w:rPr>
            </w:pPr>
          </w:p>
        </w:tc>
        <w:tc>
          <w:tcPr>
            <w:tcW w:w="1596" w:type="dxa"/>
            <w:tcPrChange w:id="1129" w:author="2024-07-17 additions" w:date="2024-07-17T14:23:00Z" w16du:dateUtc="2024-07-17T18:23:00Z">
              <w:tcPr>
                <w:tcW w:w="1596" w:type="dxa"/>
                <w:gridSpan w:val="2"/>
              </w:tcPr>
            </w:tcPrChange>
          </w:tcPr>
          <w:p w14:paraId="44C0D1D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30" w:author="2024-07-17 additions" w:date="2024-07-17T14:23:00Z" w16du:dateUtc="2024-07-17T18:23:00Z"/>
              </w:rPr>
            </w:pPr>
          </w:p>
        </w:tc>
        <w:tc>
          <w:tcPr>
            <w:tcW w:w="1596" w:type="dxa"/>
            <w:tcPrChange w:id="1131" w:author="2024-07-17 additions" w:date="2024-07-17T14:23:00Z" w16du:dateUtc="2024-07-17T18:23:00Z">
              <w:tcPr>
                <w:tcW w:w="1596" w:type="dxa"/>
                <w:gridSpan w:val="2"/>
              </w:tcPr>
            </w:tcPrChange>
          </w:tcPr>
          <w:p w14:paraId="34402E8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32" w:author="2024-07-17 additions" w:date="2024-07-17T14:23:00Z" w16du:dateUtc="2024-07-17T18:23:00Z"/>
              </w:rPr>
            </w:pPr>
          </w:p>
        </w:tc>
        <w:tc>
          <w:tcPr>
            <w:tcW w:w="1596" w:type="dxa"/>
            <w:tcPrChange w:id="1133" w:author="2024-07-17 additions" w:date="2024-07-17T14:23:00Z" w16du:dateUtc="2024-07-17T18:23:00Z">
              <w:tcPr>
                <w:tcW w:w="1596" w:type="dxa"/>
              </w:tcPr>
            </w:tcPrChange>
          </w:tcPr>
          <w:p w14:paraId="1D46CF8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34" w:author="2024-07-17 additions" w:date="2024-07-17T14:23:00Z" w16du:dateUtc="2024-07-17T18:23:00Z"/>
              </w:rPr>
            </w:pPr>
          </w:p>
        </w:tc>
      </w:tr>
      <w:tr w:rsidR="00E67BD3" w14:paraId="3726F734" w14:textId="77777777" w:rsidTr="002E467E">
        <w:tblPrEx>
          <w:tblW w:w="9576" w:type="auto"/>
          <w:tblLook w:val="07E0" w:firstRow="1" w:lastRow="1" w:firstColumn="1" w:lastColumn="1" w:noHBand="1" w:noVBand="1"/>
          <w:tblPrExChange w:id="1135" w:author="2024-07-17 additions" w:date="2024-07-17T14:23:00Z" w16du:dateUtc="2024-07-17T18:23:00Z">
            <w:tblPrEx>
              <w:tblW w:w="9576" w:type="auto"/>
              <w:tblLook w:val="07E0" w:firstRow="1" w:lastRow="1" w:firstColumn="1" w:lastColumn="1" w:noHBand="1" w:noVBand="1"/>
            </w:tblPrEx>
          </w:tblPrExChange>
        </w:tblPrEx>
        <w:tc>
          <w:tcPr>
            <w:cnfStyle w:val="001000000000" w:firstRow="0" w:lastRow="0" w:firstColumn="1" w:lastColumn="0" w:oddVBand="0" w:evenVBand="0" w:oddHBand="0" w:evenHBand="0" w:firstRowFirstColumn="0" w:firstRowLastColumn="0" w:lastRowFirstColumn="0" w:lastRowLastColumn="0"/>
            <w:tcW w:w="1596" w:type="dxa"/>
            <w:tcPrChange w:id="1136" w:author="2024-07-17 additions" w:date="2024-07-17T14:23:00Z" w16du:dateUtc="2024-07-17T18:23:00Z">
              <w:tcPr>
                <w:tcW w:w="1596" w:type="dxa"/>
                <w:gridSpan w:val="2"/>
              </w:tcPr>
            </w:tcPrChange>
          </w:tcPr>
          <w:p w14:paraId="3FF0BBF0" w14:textId="77777777" w:rsidR="00E67BD3" w:rsidRDefault="0016622B">
            <w:pPr>
              <w:keepNext/>
              <w:rPr>
                <w:moveTo w:id="1137" w:author="2024-07-17 additions" w:date="2024-07-17T14:23:00Z" w16du:dateUtc="2024-07-17T18:23:00Z"/>
              </w:rPr>
            </w:pPr>
            <w:moveTo w:id="1138" w:author="2024-07-17 additions" w:date="2024-07-17T14:23:00Z" w16du:dateUtc="2024-07-17T18:23:00Z">
              <w:r>
                <w:lastRenderedPageBreak/>
                <w:t xml:space="preserve">Poll watchers affiliated with the political parties or candidates observe the election to ensure it’s fair. (5) </w:t>
              </w:r>
            </w:moveTo>
          </w:p>
        </w:tc>
        <w:tc>
          <w:tcPr>
            <w:tcW w:w="1596" w:type="dxa"/>
            <w:tcPrChange w:id="1139" w:author="2024-07-17 additions" w:date="2024-07-17T14:23:00Z" w16du:dateUtc="2024-07-17T18:23:00Z">
              <w:tcPr>
                <w:tcW w:w="1596" w:type="dxa"/>
                <w:gridSpan w:val="2"/>
              </w:tcPr>
            </w:tcPrChange>
          </w:tcPr>
          <w:p w14:paraId="1166B37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40" w:author="2024-07-17 additions" w:date="2024-07-17T14:23:00Z" w16du:dateUtc="2024-07-17T18:23:00Z"/>
              </w:rPr>
            </w:pPr>
          </w:p>
        </w:tc>
        <w:tc>
          <w:tcPr>
            <w:tcW w:w="1596" w:type="dxa"/>
            <w:tcPrChange w:id="1141" w:author="2024-07-17 additions" w:date="2024-07-17T14:23:00Z" w16du:dateUtc="2024-07-17T18:23:00Z">
              <w:tcPr>
                <w:tcW w:w="1596" w:type="dxa"/>
                <w:gridSpan w:val="2"/>
              </w:tcPr>
            </w:tcPrChange>
          </w:tcPr>
          <w:p w14:paraId="2BFEB3F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42" w:author="2024-07-17 additions" w:date="2024-07-17T14:23:00Z" w16du:dateUtc="2024-07-17T18:23:00Z"/>
              </w:rPr>
            </w:pPr>
          </w:p>
        </w:tc>
        <w:tc>
          <w:tcPr>
            <w:tcW w:w="1596" w:type="dxa"/>
            <w:tcPrChange w:id="1143" w:author="2024-07-17 additions" w:date="2024-07-17T14:23:00Z" w16du:dateUtc="2024-07-17T18:23:00Z">
              <w:tcPr>
                <w:tcW w:w="1596" w:type="dxa"/>
                <w:gridSpan w:val="2"/>
              </w:tcPr>
            </w:tcPrChange>
          </w:tcPr>
          <w:p w14:paraId="6549FFBD"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44" w:author="2024-07-17 additions" w:date="2024-07-17T14:23:00Z" w16du:dateUtc="2024-07-17T18:23:00Z"/>
              </w:rPr>
            </w:pPr>
          </w:p>
        </w:tc>
        <w:tc>
          <w:tcPr>
            <w:tcW w:w="1596" w:type="dxa"/>
            <w:tcPrChange w:id="1145" w:author="2024-07-17 additions" w:date="2024-07-17T14:23:00Z" w16du:dateUtc="2024-07-17T18:23:00Z">
              <w:tcPr>
                <w:tcW w:w="1596" w:type="dxa"/>
                <w:gridSpan w:val="2"/>
              </w:tcPr>
            </w:tcPrChange>
          </w:tcPr>
          <w:p w14:paraId="62E4D1A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46" w:author="2024-07-17 additions" w:date="2024-07-17T14:23:00Z" w16du:dateUtc="2024-07-17T18:23:00Z"/>
              </w:rPr>
            </w:pPr>
          </w:p>
        </w:tc>
        <w:tc>
          <w:tcPr>
            <w:tcW w:w="1596" w:type="dxa"/>
            <w:tcPrChange w:id="1147" w:author="2024-07-17 additions" w:date="2024-07-17T14:23:00Z" w16du:dateUtc="2024-07-17T18:23:00Z">
              <w:tcPr>
                <w:tcW w:w="1596" w:type="dxa"/>
              </w:tcPr>
            </w:tcPrChange>
          </w:tcPr>
          <w:p w14:paraId="7F4C8F6B"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48" w:author="2024-07-17 additions" w:date="2024-07-17T14:23:00Z" w16du:dateUtc="2024-07-17T18:23:00Z"/>
              </w:rPr>
            </w:pPr>
          </w:p>
        </w:tc>
      </w:tr>
      <w:tr w:rsidR="00E67BD3" w14:paraId="70DD1603" w14:textId="77777777" w:rsidTr="002E467E">
        <w:tblPrEx>
          <w:tblW w:w="9576" w:type="auto"/>
          <w:tblLook w:val="07E0" w:firstRow="1" w:lastRow="1" w:firstColumn="1" w:lastColumn="1" w:noHBand="1" w:noVBand="1"/>
          <w:tblPrExChange w:id="1149" w:author="2024-07-17 additions" w:date="2024-07-17T14:23:00Z" w16du:dateUtc="2024-07-17T18:23:00Z">
            <w:tblPrEx>
              <w:tblW w:w="9576" w:type="auto"/>
              <w:tblLook w:val="07E0" w:firstRow="1" w:lastRow="1" w:firstColumn="1" w:lastColumn="1" w:noHBand="1" w:noVBand="1"/>
            </w:tblPrEx>
          </w:tblPrExChange>
        </w:tblPrEx>
        <w:tc>
          <w:tcPr>
            <w:cnfStyle w:val="001000000000" w:firstRow="0" w:lastRow="0" w:firstColumn="1" w:lastColumn="0" w:oddVBand="0" w:evenVBand="0" w:oddHBand="0" w:evenHBand="0" w:firstRowFirstColumn="0" w:firstRowLastColumn="0" w:lastRowFirstColumn="0" w:lastRowLastColumn="0"/>
            <w:tcW w:w="1596" w:type="dxa"/>
            <w:tcPrChange w:id="1150" w:author="2024-07-17 additions" w:date="2024-07-17T14:23:00Z" w16du:dateUtc="2024-07-17T18:23:00Z">
              <w:tcPr>
                <w:tcW w:w="1596" w:type="dxa"/>
                <w:gridSpan w:val="2"/>
              </w:tcPr>
            </w:tcPrChange>
          </w:tcPr>
          <w:p w14:paraId="6CE65F21" w14:textId="77777777" w:rsidR="00E67BD3" w:rsidRDefault="0016622B">
            <w:pPr>
              <w:keepNext/>
              <w:rPr>
                <w:moveTo w:id="1151" w:author="2024-07-17 additions" w:date="2024-07-17T14:23:00Z" w16du:dateUtc="2024-07-17T18:23:00Z"/>
              </w:rPr>
            </w:pPr>
            <w:moveTo w:id="1152" w:author="2024-07-17 additions" w:date="2024-07-17T14:23:00Z" w16du:dateUtc="2024-07-17T18:23:00Z">
              <w:r>
                <w:t xml:space="preserve">The majority of election staff and volunteers consist of college students from the community. (6) </w:t>
              </w:r>
            </w:moveTo>
          </w:p>
        </w:tc>
        <w:tc>
          <w:tcPr>
            <w:tcW w:w="1596" w:type="dxa"/>
            <w:tcPrChange w:id="1153" w:author="2024-07-17 additions" w:date="2024-07-17T14:23:00Z" w16du:dateUtc="2024-07-17T18:23:00Z">
              <w:tcPr>
                <w:tcW w:w="1596" w:type="dxa"/>
                <w:gridSpan w:val="2"/>
              </w:tcPr>
            </w:tcPrChange>
          </w:tcPr>
          <w:p w14:paraId="5CDC5BA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54" w:author="2024-07-17 additions" w:date="2024-07-17T14:23:00Z" w16du:dateUtc="2024-07-17T18:23:00Z"/>
              </w:rPr>
            </w:pPr>
          </w:p>
        </w:tc>
        <w:tc>
          <w:tcPr>
            <w:tcW w:w="1596" w:type="dxa"/>
            <w:tcPrChange w:id="1155" w:author="2024-07-17 additions" w:date="2024-07-17T14:23:00Z" w16du:dateUtc="2024-07-17T18:23:00Z">
              <w:tcPr>
                <w:tcW w:w="1596" w:type="dxa"/>
                <w:gridSpan w:val="2"/>
              </w:tcPr>
            </w:tcPrChange>
          </w:tcPr>
          <w:p w14:paraId="0CB476BA"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56" w:author="2024-07-17 additions" w:date="2024-07-17T14:23:00Z" w16du:dateUtc="2024-07-17T18:23:00Z"/>
              </w:rPr>
            </w:pPr>
          </w:p>
        </w:tc>
        <w:tc>
          <w:tcPr>
            <w:tcW w:w="1596" w:type="dxa"/>
            <w:tcPrChange w:id="1157" w:author="2024-07-17 additions" w:date="2024-07-17T14:23:00Z" w16du:dateUtc="2024-07-17T18:23:00Z">
              <w:tcPr>
                <w:tcW w:w="1596" w:type="dxa"/>
                <w:gridSpan w:val="2"/>
              </w:tcPr>
            </w:tcPrChange>
          </w:tcPr>
          <w:p w14:paraId="023B706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58" w:author="2024-07-17 additions" w:date="2024-07-17T14:23:00Z" w16du:dateUtc="2024-07-17T18:23:00Z"/>
              </w:rPr>
            </w:pPr>
          </w:p>
        </w:tc>
        <w:tc>
          <w:tcPr>
            <w:tcW w:w="1596" w:type="dxa"/>
            <w:tcPrChange w:id="1159" w:author="2024-07-17 additions" w:date="2024-07-17T14:23:00Z" w16du:dateUtc="2024-07-17T18:23:00Z">
              <w:tcPr>
                <w:tcW w:w="1596" w:type="dxa"/>
                <w:gridSpan w:val="2"/>
              </w:tcPr>
            </w:tcPrChange>
          </w:tcPr>
          <w:p w14:paraId="3D52CC3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60" w:author="2024-07-17 additions" w:date="2024-07-17T14:23:00Z" w16du:dateUtc="2024-07-17T18:23:00Z"/>
              </w:rPr>
            </w:pPr>
          </w:p>
        </w:tc>
        <w:tc>
          <w:tcPr>
            <w:tcW w:w="1596" w:type="dxa"/>
            <w:tcPrChange w:id="1161" w:author="2024-07-17 additions" w:date="2024-07-17T14:23:00Z" w16du:dateUtc="2024-07-17T18:23:00Z">
              <w:tcPr>
                <w:tcW w:w="1596" w:type="dxa"/>
              </w:tcPr>
            </w:tcPrChange>
          </w:tcPr>
          <w:p w14:paraId="2C70724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moveTo w:id="1162" w:author="2024-07-17 additions" w:date="2024-07-17T14:23:00Z" w16du:dateUtc="2024-07-17T18:23:00Z"/>
              </w:rPr>
            </w:pPr>
          </w:p>
        </w:tc>
      </w:tr>
    </w:tbl>
    <w:p w14:paraId="6CA25378" w14:textId="77777777" w:rsidR="00E67BD3" w:rsidRDefault="00E67BD3">
      <w:pPr>
        <w:rPr>
          <w:moveTo w:id="1163" w:author="2024-07-17 additions" w:date="2024-07-17T14:23:00Z" w16du:dateUtc="2024-07-17T18:23:00Z"/>
        </w:rPr>
      </w:pPr>
    </w:p>
    <w:p w14:paraId="2A690F77" w14:textId="77777777" w:rsidR="00E67BD3" w:rsidRDefault="00E67BD3">
      <w:pPr>
        <w:rPr>
          <w:moveTo w:id="1164" w:author="2024-07-17 additions" w:date="2024-07-17T14:23:00Z" w16du:dateUtc="2024-07-17T18:23:00Z"/>
        </w:rPr>
      </w:pPr>
    </w:p>
    <w:p w14:paraId="1B831F3A" w14:textId="77777777" w:rsidR="00E67BD3" w:rsidRDefault="00E67BD3">
      <w:pPr>
        <w:pStyle w:val="QuestionSeparator"/>
        <w:rPr>
          <w:moveTo w:id="1165"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5B13FF6D" w14:textId="77777777">
        <w:tblPrEx>
          <w:tblCellMar>
            <w:top w:w="0" w:type="dxa"/>
            <w:bottom w:w="0" w:type="dxa"/>
          </w:tblCellMar>
        </w:tblPrEx>
        <w:trPr>
          <w:trHeight w:val="300"/>
          <w:ins w:id="1166" w:author="2024-07-17 additions" w:date="2024-07-17T14:23:00Z" w16du:dateUtc="2024-07-17T18:23:00Z"/>
        </w:trPr>
        <w:tc>
          <w:tcPr>
            <w:tcW w:w="1368" w:type="dxa"/>
            <w:tcBorders>
              <w:top w:val="nil"/>
              <w:left w:val="nil"/>
              <w:bottom w:val="nil"/>
              <w:right w:val="nil"/>
            </w:tcBorders>
          </w:tcPr>
          <w:moveToRangeEnd w:id="1109"/>
          <w:p w14:paraId="46041ACE" w14:textId="77777777" w:rsidR="002E467E" w:rsidRDefault="00000000">
            <w:pPr>
              <w:rPr>
                <w:ins w:id="1167" w:author="2024-07-17 additions" w:date="2024-07-17T14:23:00Z" w16du:dateUtc="2024-07-17T18:23:00Z"/>
                <w:color w:val="CCCCCC"/>
              </w:rPr>
            </w:pPr>
            <w:ins w:id="1168" w:author="2024-07-17 additions" w:date="2024-07-17T14:23:00Z" w16du:dateUtc="2024-07-17T18:23:00Z">
              <w:r>
                <w:rPr>
                  <w:color w:val="CCCCCC"/>
                </w:rPr>
                <w:t>Page Break</w:t>
              </w:r>
            </w:ins>
          </w:p>
        </w:tc>
        <w:tc>
          <w:tcPr>
            <w:tcW w:w="8208" w:type="dxa"/>
            <w:tcBorders>
              <w:top w:val="nil"/>
              <w:left w:val="nil"/>
              <w:bottom w:val="nil"/>
              <w:right w:val="nil"/>
            </w:tcBorders>
          </w:tcPr>
          <w:p w14:paraId="268518C5" w14:textId="77777777" w:rsidR="002E467E" w:rsidRDefault="002E467E">
            <w:pPr>
              <w:pBdr>
                <w:top w:val="single" w:sz="8" w:space="0" w:color="CCCCCC"/>
              </w:pBdr>
              <w:spacing w:before="120" w:after="120" w:line="120" w:lineRule="auto"/>
              <w:jc w:val="center"/>
              <w:rPr>
                <w:ins w:id="1169" w:author="2024-07-17 additions" w:date="2024-07-17T14:23:00Z" w16du:dateUtc="2024-07-17T18:23:00Z"/>
                <w:color w:val="CCCCCC"/>
              </w:rPr>
            </w:pPr>
          </w:p>
        </w:tc>
      </w:tr>
    </w:tbl>
    <w:p w14:paraId="293AEBD7" w14:textId="77777777" w:rsidR="002E467E" w:rsidRDefault="00000000">
      <w:pPr>
        <w:rPr>
          <w:ins w:id="1170" w:author="2024-07-17 additions" w:date="2024-07-17T14:23:00Z" w16du:dateUtc="2024-07-17T18:23:00Z"/>
        </w:rPr>
      </w:pPr>
      <w:ins w:id="1171" w:author="2024-07-17 additions" w:date="2024-07-17T14:23:00Z" w16du:dateUtc="2024-07-17T18:23:00Z">
        <w:r>
          <w:br w:type="page"/>
        </w:r>
      </w:ins>
    </w:p>
    <w:tbl>
      <w:tblPr>
        <w:tblStyle w:val="QQuestionIconTable"/>
        <w:tblW w:w="100" w:type="auto"/>
        <w:tblLook w:val="07E0" w:firstRow="1" w:lastRow="1" w:firstColumn="1" w:lastColumn="1" w:noHBand="1" w:noVBand="1"/>
      </w:tblPr>
      <w:tblGrid>
        <w:gridCol w:w="380"/>
        <w:gridCol w:w="380"/>
      </w:tblGrid>
      <w:tr w:rsidR="002E467E" w14:paraId="29190C87" w14:textId="77777777">
        <w:trPr>
          <w:ins w:id="1172" w:author="2024-07-17 additions" w:date="2024-07-17T14:23:00Z" w16du:dateUtc="2024-07-17T18:23:00Z"/>
        </w:trPr>
        <w:tc>
          <w:tcPr>
            <w:tcW w:w="50" w:type="dxa"/>
          </w:tcPr>
          <w:p w14:paraId="54765884" w14:textId="77777777" w:rsidR="002E467E" w:rsidRDefault="00000000">
            <w:pPr>
              <w:keepNext/>
              <w:rPr>
                <w:ins w:id="1173" w:author="2024-07-17 additions" w:date="2024-07-17T14:23:00Z" w16du:dateUtc="2024-07-17T18:23:00Z"/>
              </w:rPr>
            </w:pPr>
            <w:ins w:id="1174" w:author="2024-07-17 additions" w:date="2024-07-17T14:23:00Z" w16du:dateUtc="2024-07-17T18:23:00Z">
              <w:r>
                <w:rPr>
                  <w:noProof/>
                </w:rPr>
                <w:lastRenderedPageBreak/>
                <w:drawing>
                  <wp:inline distT="0" distB="0" distL="0" distR="0" wp14:anchorId="2D59112D" wp14:editId="4CF4C20A">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c>
          <w:tcPr>
            <w:tcW w:w="50" w:type="dxa"/>
          </w:tcPr>
          <w:p w14:paraId="5B2EAFBF" w14:textId="77777777" w:rsidR="002E467E" w:rsidRDefault="00000000">
            <w:pPr>
              <w:keepNext/>
              <w:rPr>
                <w:ins w:id="1175" w:author="2024-07-17 additions" w:date="2024-07-17T14:23:00Z" w16du:dateUtc="2024-07-17T18:23:00Z"/>
              </w:rPr>
            </w:pPr>
            <w:ins w:id="1176" w:author="2024-07-17 additions" w:date="2024-07-17T14:23:00Z" w16du:dateUtc="2024-07-17T18:23:00Z">
              <w:r>
                <w:rPr>
                  <w:noProof/>
                </w:rPr>
                <w:drawing>
                  <wp:inline distT="0" distB="0" distL="0" distR="0" wp14:anchorId="64C4D98A" wp14:editId="6EDA7027">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41025E3A" w14:textId="77777777" w:rsidR="002E467E" w:rsidRDefault="002E467E">
      <w:pPr>
        <w:rPr>
          <w:ins w:id="1177" w:author="2024-07-17 additions" w:date="2024-07-17T14:23:00Z" w16du:dateUtc="2024-07-17T18:23:00Z"/>
        </w:rPr>
      </w:pPr>
    </w:p>
    <w:p w14:paraId="12E59FFB" w14:textId="77777777" w:rsidR="002E467E" w:rsidRDefault="00000000">
      <w:pPr>
        <w:keepNext/>
        <w:rPr>
          <w:ins w:id="1178" w:author="2024-07-17 additions" w:date="2024-07-17T14:23:00Z" w16du:dateUtc="2024-07-17T18:23:00Z"/>
        </w:rPr>
      </w:pPr>
      <w:proofErr w:type="spellStart"/>
      <w:ins w:id="1179" w:author="2024-07-17 additions" w:date="2024-07-17T14:23:00Z" w16du:dateUtc="2024-07-17T18:23:00Z">
        <w:r>
          <w:lastRenderedPageBreak/>
          <w:t>confsafe_maj</w:t>
        </w:r>
        <w:proofErr w:type="spellEnd"/>
        <w:r>
          <w:t xml:space="preserve"> How would the following impact your confidence that voters are safe from violence, threats of violence, or intimidation while voting in-person during elections this November?</w:t>
        </w:r>
      </w:ins>
    </w:p>
    <w:tbl>
      <w:tblPr>
        <w:tblStyle w:val="QQuestionTable"/>
        <w:tblW w:w="9576" w:type="auto"/>
        <w:tblLook w:val="07E0" w:firstRow="1" w:lastRow="1" w:firstColumn="1" w:lastColumn="1" w:noHBand="1" w:noVBand="1"/>
      </w:tblPr>
      <w:tblGrid>
        <w:gridCol w:w="1576"/>
        <w:gridCol w:w="1556"/>
        <w:gridCol w:w="1557"/>
        <w:gridCol w:w="1557"/>
        <w:gridCol w:w="1557"/>
        <w:gridCol w:w="1557"/>
        <w:tblGridChange w:id="1180">
          <w:tblGrid>
            <w:gridCol w:w="1576"/>
            <w:gridCol w:w="1556"/>
            <w:gridCol w:w="1557"/>
            <w:gridCol w:w="1557"/>
            <w:gridCol w:w="1557"/>
            <w:gridCol w:w="1557"/>
          </w:tblGrid>
        </w:tblGridChange>
      </w:tblGrid>
      <w:tr w:rsidR="002E467E" w14:paraId="3EE7F932" w14:textId="77777777" w:rsidTr="002E467E">
        <w:trPr>
          <w:cnfStyle w:val="100000000000" w:firstRow="1" w:lastRow="0" w:firstColumn="0" w:lastColumn="0" w:oddVBand="0" w:evenVBand="0" w:oddHBand="0" w:evenHBand="0" w:firstRowFirstColumn="0" w:firstRowLastColumn="0" w:lastRowFirstColumn="0" w:lastRowLastColumn="0"/>
          <w:ins w:id="1181" w:author="2024-07-17 additions" w:date="2024-07-17T14:23:00Z" w16du:dateUtc="2024-07-17T18:23:00Z"/>
        </w:trPr>
        <w:tc>
          <w:tcPr>
            <w:cnfStyle w:val="001000000000" w:firstRow="0" w:lastRow="0" w:firstColumn="1" w:lastColumn="0" w:oddVBand="0" w:evenVBand="0" w:oddHBand="0" w:evenHBand="0" w:firstRowFirstColumn="0" w:firstRowLastColumn="0" w:lastRowFirstColumn="0" w:lastRowLastColumn="0"/>
            <w:tcW w:w="1596" w:type="dxa"/>
          </w:tcPr>
          <w:p w14:paraId="0E37098C" w14:textId="77777777" w:rsidR="002E467E" w:rsidRDefault="002E467E">
            <w:pPr>
              <w:keepNext/>
              <w:rPr>
                <w:ins w:id="1182" w:author="2024-07-17 additions" w:date="2024-07-17T14:23:00Z" w16du:dateUtc="2024-07-17T18:23:00Z"/>
              </w:rPr>
            </w:pPr>
          </w:p>
        </w:tc>
        <w:tc>
          <w:tcPr>
            <w:tcW w:w="1596" w:type="dxa"/>
          </w:tcPr>
          <w:p w14:paraId="7075FD86" w14:textId="77777777" w:rsidR="002E467E" w:rsidRDefault="00000000">
            <w:pPr>
              <w:cnfStyle w:val="100000000000" w:firstRow="1" w:lastRow="0" w:firstColumn="0" w:lastColumn="0" w:oddVBand="0" w:evenVBand="0" w:oddHBand="0" w:evenHBand="0" w:firstRowFirstColumn="0" w:firstRowLastColumn="0" w:lastRowFirstColumn="0" w:lastRowLastColumn="0"/>
              <w:rPr>
                <w:ins w:id="1183" w:author="2024-07-17 additions" w:date="2024-07-17T14:23:00Z" w16du:dateUtc="2024-07-17T18:23:00Z"/>
              </w:rPr>
            </w:pPr>
            <w:ins w:id="1184" w:author="2024-07-17 additions" w:date="2024-07-17T14:23:00Z" w16du:dateUtc="2024-07-17T18:23:00Z">
              <w:r>
                <w:t>Increase confidence a lot (5)</w:t>
              </w:r>
            </w:ins>
          </w:p>
        </w:tc>
        <w:tc>
          <w:tcPr>
            <w:tcW w:w="1596" w:type="dxa"/>
          </w:tcPr>
          <w:p w14:paraId="798BEA53" w14:textId="77777777" w:rsidR="002E467E" w:rsidRDefault="00000000">
            <w:pPr>
              <w:cnfStyle w:val="100000000000" w:firstRow="1" w:lastRow="0" w:firstColumn="0" w:lastColumn="0" w:oddVBand="0" w:evenVBand="0" w:oddHBand="0" w:evenHBand="0" w:firstRowFirstColumn="0" w:firstRowLastColumn="0" w:lastRowFirstColumn="0" w:lastRowLastColumn="0"/>
              <w:rPr>
                <w:ins w:id="1185" w:author="2024-07-17 additions" w:date="2024-07-17T14:23:00Z" w16du:dateUtc="2024-07-17T18:23:00Z"/>
              </w:rPr>
            </w:pPr>
            <w:ins w:id="1186" w:author="2024-07-17 additions" w:date="2024-07-17T14:23:00Z" w16du:dateUtc="2024-07-17T18:23:00Z">
              <w:r>
                <w:t>Increase confidence somewhat (4)</w:t>
              </w:r>
            </w:ins>
          </w:p>
        </w:tc>
        <w:tc>
          <w:tcPr>
            <w:tcW w:w="1596" w:type="dxa"/>
          </w:tcPr>
          <w:p w14:paraId="07A95AAE" w14:textId="77777777" w:rsidR="002E467E" w:rsidRDefault="00000000">
            <w:pPr>
              <w:cnfStyle w:val="100000000000" w:firstRow="1" w:lastRow="0" w:firstColumn="0" w:lastColumn="0" w:oddVBand="0" w:evenVBand="0" w:oddHBand="0" w:evenHBand="0" w:firstRowFirstColumn="0" w:firstRowLastColumn="0" w:lastRowFirstColumn="0" w:lastRowLastColumn="0"/>
              <w:rPr>
                <w:ins w:id="1187" w:author="2024-07-17 additions" w:date="2024-07-17T14:23:00Z" w16du:dateUtc="2024-07-17T18:23:00Z"/>
              </w:rPr>
            </w:pPr>
            <w:ins w:id="1188" w:author="2024-07-17 additions" w:date="2024-07-17T14:23:00Z" w16du:dateUtc="2024-07-17T18:23:00Z">
              <w:r>
                <w:t>No impact on confidence (3)</w:t>
              </w:r>
            </w:ins>
          </w:p>
        </w:tc>
        <w:tc>
          <w:tcPr>
            <w:tcW w:w="1596" w:type="dxa"/>
          </w:tcPr>
          <w:p w14:paraId="070887AD" w14:textId="77777777" w:rsidR="002E467E" w:rsidRDefault="00000000">
            <w:pPr>
              <w:cnfStyle w:val="100000000000" w:firstRow="1" w:lastRow="0" w:firstColumn="0" w:lastColumn="0" w:oddVBand="0" w:evenVBand="0" w:oddHBand="0" w:evenHBand="0" w:firstRowFirstColumn="0" w:firstRowLastColumn="0" w:lastRowFirstColumn="0" w:lastRowLastColumn="0"/>
              <w:rPr>
                <w:ins w:id="1189" w:author="2024-07-17 additions" w:date="2024-07-17T14:23:00Z" w16du:dateUtc="2024-07-17T18:23:00Z"/>
              </w:rPr>
            </w:pPr>
            <w:ins w:id="1190" w:author="2024-07-17 additions" w:date="2024-07-17T14:23:00Z" w16du:dateUtc="2024-07-17T18:23:00Z">
              <w:r>
                <w:t>Decrease confidence somewhat (2)</w:t>
              </w:r>
            </w:ins>
          </w:p>
        </w:tc>
        <w:tc>
          <w:tcPr>
            <w:tcW w:w="1596" w:type="dxa"/>
          </w:tcPr>
          <w:p w14:paraId="6D49AFBE" w14:textId="77777777" w:rsidR="002E467E" w:rsidRDefault="00000000">
            <w:pPr>
              <w:cnfStyle w:val="100000000000" w:firstRow="1" w:lastRow="0" w:firstColumn="0" w:lastColumn="0" w:oddVBand="0" w:evenVBand="0" w:oddHBand="0" w:evenHBand="0" w:firstRowFirstColumn="0" w:firstRowLastColumn="0" w:lastRowFirstColumn="0" w:lastRowLastColumn="0"/>
              <w:rPr>
                <w:ins w:id="1191" w:author="2024-07-17 additions" w:date="2024-07-17T14:23:00Z" w16du:dateUtc="2024-07-17T18:23:00Z"/>
              </w:rPr>
            </w:pPr>
            <w:ins w:id="1192" w:author="2024-07-17 additions" w:date="2024-07-17T14:23:00Z" w16du:dateUtc="2024-07-17T18:23:00Z">
              <w:r>
                <w:t>Decrease confidence a lot (1)</w:t>
              </w:r>
            </w:ins>
          </w:p>
        </w:tc>
      </w:tr>
      <w:tr w:rsidR="002E467E" w14:paraId="074641DB" w14:textId="77777777" w:rsidTr="002E467E">
        <w:trPr>
          <w:ins w:id="1193" w:author="2024-07-17 additions" w:date="2024-07-17T14:23:00Z" w16du:dateUtc="2024-07-17T18:23:00Z"/>
        </w:trPr>
        <w:tc>
          <w:tcPr>
            <w:cnfStyle w:val="001000000000" w:firstRow="0" w:lastRow="0" w:firstColumn="1" w:lastColumn="0" w:oddVBand="0" w:evenVBand="0" w:oddHBand="0" w:evenHBand="0" w:firstRowFirstColumn="0" w:firstRowLastColumn="0" w:lastRowFirstColumn="0" w:lastRowLastColumn="0"/>
            <w:tcW w:w="1596" w:type="dxa"/>
          </w:tcPr>
          <w:p w14:paraId="644FBFAA" w14:textId="77777777" w:rsidR="002E467E" w:rsidRDefault="00000000">
            <w:pPr>
              <w:keepNext/>
              <w:rPr>
                <w:ins w:id="1194" w:author="2024-07-17 additions" w:date="2024-07-17T14:23:00Z" w16du:dateUtc="2024-07-17T18:23:00Z"/>
              </w:rPr>
            </w:pPr>
            <w:ins w:id="1195" w:author="2024-07-17 additions" w:date="2024-07-17T14:23:00Z" w16du:dateUtc="2024-07-17T18:23:00Z">
              <w:r>
                <w:t xml:space="preserve">Election officials ensure that law enforcement officers are present at polling sites. (4) </w:t>
              </w:r>
            </w:ins>
          </w:p>
        </w:tc>
        <w:tc>
          <w:tcPr>
            <w:tcW w:w="1596" w:type="dxa"/>
          </w:tcPr>
          <w:p w14:paraId="6278C80E"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196" w:author="2024-07-17 additions" w:date="2024-07-17T14:23:00Z" w16du:dateUtc="2024-07-17T18:23:00Z"/>
              </w:rPr>
            </w:pPr>
          </w:p>
        </w:tc>
        <w:tc>
          <w:tcPr>
            <w:tcW w:w="1596" w:type="dxa"/>
          </w:tcPr>
          <w:p w14:paraId="4E9F9F1F"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197" w:author="2024-07-17 additions" w:date="2024-07-17T14:23:00Z" w16du:dateUtc="2024-07-17T18:23:00Z"/>
              </w:rPr>
            </w:pPr>
          </w:p>
        </w:tc>
        <w:tc>
          <w:tcPr>
            <w:tcW w:w="1596" w:type="dxa"/>
          </w:tcPr>
          <w:p w14:paraId="5CA84087"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198" w:author="2024-07-17 additions" w:date="2024-07-17T14:23:00Z" w16du:dateUtc="2024-07-17T18:23:00Z"/>
              </w:rPr>
            </w:pPr>
          </w:p>
        </w:tc>
        <w:tc>
          <w:tcPr>
            <w:tcW w:w="1596" w:type="dxa"/>
          </w:tcPr>
          <w:p w14:paraId="3DC053D5"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199" w:author="2024-07-17 additions" w:date="2024-07-17T14:23:00Z" w16du:dateUtc="2024-07-17T18:23:00Z"/>
              </w:rPr>
            </w:pPr>
          </w:p>
        </w:tc>
        <w:tc>
          <w:tcPr>
            <w:tcW w:w="1596" w:type="dxa"/>
          </w:tcPr>
          <w:p w14:paraId="165CF596" w14:textId="77777777" w:rsidR="002E467E" w:rsidRDefault="002E46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ins w:id="1200" w:author="2024-07-17 additions" w:date="2024-07-17T14:23:00Z" w16du:dateUtc="2024-07-17T18:23:00Z"/>
              </w:rPr>
            </w:pPr>
          </w:p>
        </w:tc>
      </w:tr>
      <w:tr w:rsidR="00E67BD3" w14:paraId="13569585" w14:textId="77777777" w:rsidTr="002E467E">
        <w:tblPrEx>
          <w:tblW w:w="9576" w:type="auto"/>
          <w:tblLook w:val="07E0" w:firstRow="1" w:lastRow="1" w:firstColumn="1" w:lastColumn="1" w:noHBand="1" w:noVBand="1"/>
          <w:tblPrExChange w:id="1201" w:author="2024-07-17 additions" w:date="2024-07-17T14:23:00Z" w16du:dateUtc="2024-07-17T18:23:00Z">
            <w:tblPrEx>
              <w:tblW w:w="9576" w:type="auto"/>
              <w:tblLook w:val="07E0" w:firstRow="1" w:lastRow="1" w:firstColumn="1" w:lastColumn="1" w:noHBand="1" w:noVBand="1"/>
            </w:tblPrEx>
          </w:tblPrExChange>
        </w:tblPrEx>
        <w:tc>
          <w:tcPr>
            <w:cnfStyle w:val="001000000000" w:firstRow="0" w:lastRow="0" w:firstColumn="1" w:lastColumn="0" w:oddVBand="0" w:evenVBand="0" w:oddHBand="0" w:evenHBand="0" w:firstRowFirstColumn="0" w:firstRowLastColumn="0" w:lastRowFirstColumn="0" w:lastRowLastColumn="0"/>
            <w:tcW w:w="1596" w:type="dxa"/>
            <w:tcPrChange w:id="1202" w:author="2024-07-17 additions" w:date="2024-07-17T14:23:00Z" w16du:dateUtc="2024-07-17T18:23:00Z">
              <w:tcPr>
                <w:tcW w:w="1596" w:type="dxa"/>
              </w:tcPr>
            </w:tcPrChange>
          </w:tcPr>
          <w:p w14:paraId="1356957F" w14:textId="77777777" w:rsidR="00E67BD3" w:rsidRDefault="0016622B">
            <w:pPr>
              <w:keepNext/>
            </w:pPr>
            <w:r>
              <w:t xml:space="preserve">The majority of election staff and volunteers consist of military veterans and their family members from the community. (2) </w:t>
            </w:r>
          </w:p>
        </w:tc>
        <w:tc>
          <w:tcPr>
            <w:tcW w:w="1596" w:type="dxa"/>
            <w:tcPrChange w:id="1203" w:author="2024-07-17 additions" w:date="2024-07-17T14:23:00Z" w16du:dateUtc="2024-07-17T18:23:00Z">
              <w:tcPr>
                <w:tcW w:w="1596" w:type="dxa"/>
              </w:tcPr>
            </w:tcPrChange>
          </w:tcPr>
          <w:p w14:paraId="1356958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04" w:author="2024-07-17 additions" w:date="2024-07-17T14:23:00Z" w16du:dateUtc="2024-07-17T18:23:00Z">
              <w:tcPr>
                <w:tcW w:w="1596" w:type="dxa"/>
              </w:tcPr>
            </w:tcPrChange>
          </w:tcPr>
          <w:p w14:paraId="1356958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05" w:author="2024-07-17 additions" w:date="2024-07-17T14:23:00Z" w16du:dateUtc="2024-07-17T18:23:00Z">
              <w:tcPr>
                <w:tcW w:w="1596" w:type="dxa"/>
              </w:tcPr>
            </w:tcPrChange>
          </w:tcPr>
          <w:p w14:paraId="1356958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06" w:author="2024-07-17 additions" w:date="2024-07-17T14:23:00Z" w16du:dateUtc="2024-07-17T18:23:00Z">
              <w:tcPr>
                <w:tcW w:w="1596" w:type="dxa"/>
              </w:tcPr>
            </w:tcPrChange>
          </w:tcPr>
          <w:p w14:paraId="1356958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07" w:author="2024-07-17 additions" w:date="2024-07-17T14:23:00Z" w16du:dateUtc="2024-07-17T18:23:00Z">
              <w:tcPr>
                <w:tcW w:w="1596" w:type="dxa"/>
              </w:tcPr>
            </w:tcPrChange>
          </w:tcPr>
          <w:p w14:paraId="13569584"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8C" w14:textId="77777777" w:rsidTr="002E467E">
        <w:tblPrEx>
          <w:tblW w:w="9576" w:type="auto"/>
          <w:tblLook w:val="07E0" w:firstRow="1" w:lastRow="1" w:firstColumn="1" w:lastColumn="1" w:noHBand="1" w:noVBand="1"/>
          <w:tblPrExChange w:id="1208" w:author="2024-07-17 additions" w:date="2024-07-17T14:23:00Z" w16du:dateUtc="2024-07-17T18:23:00Z">
            <w:tblPrEx>
              <w:tblW w:w="9576" w:type="auto"/>
              <w:tblLook w:val="07E0" w:firstRow="1" w:lastRow="1" w:firstColumn="1" w:lastColumn="1" w:noHBand="1" w:noVBand="1"/>
            </w:tblPrEx>
          </w:tblPrExChange>
        </w:tblPrEx>
        <w:tc>
          <w:tcPr>
            <w:cnfStyle w:val="001000000000" w:firstRow="0" w:lastRow="0" w:firstColumn="1" w:lastColumn="0" w:oddVBand="0" w:evenVBand="0" w:oddHBand="0" w:evenHBand="0" w:firstRowFirstColumn="0" w:firstRowLastColumn="0" w:lastRowFirstColumn="0" w:lastRowLastColumn="0"/>
            <w:tcW w:w="1596" w:type="dxa"/>
            <w:tcPrChange w:id="1209" w:author="2024-07-17 additions" w:date="2024-07-17T14:23:00Z" w16du:dateUtc="2024-07-17T18:23:00Z">
              <w:tcPr>
                <w:tcW w:w="1596" w:type="dxa"/>
              </w:tcPr>
            </w:tcPrChange>
          </w:tcPr>
          <w:p w14:paraId="13569586" w14:textId="77777777" w:rsidR="00E67BD3" w:rsidRDefault="0016622B">
            <w:pPr>
              <w:keepNext/>
            </w:pPr>
            <w:r>
              <w:t xml:space="preserve">The majority of election staff and volunteers consist of lawyers from the community. (3) </w:t>
            </w:r>
          </w:p>
        </w:tc>
        <w:tc>
          <w:tcPr>
            <w:tcW w:w="1596" w:type="dxa"/>
            <w:tcPrChange w:id="1210" w:author="2024-07-17 additions" w:date="2024-07-17T14:23:00Z" w16du:dateUtc="2024-07-17T18:23:00Z">
              <w:tcPr>
                <w:tcW w:w="1596" w:type="dxa"/>
              </w:tcPr>
            </w:tcPrChange>
          </w:tcPr>
          <w:p w14:paraId="1356958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11" w:author="2024-07-17 additions" w:date="2024-07-17T14:23:00Z" w16du:dateUtc="2024-07-17T18:23:00Z">
              <w:tcPr>
                <w:tcW w:w="1596" w:type="dxa"/>
              </w:tcPr>
            </w:tcPrChange>
          </w:tcPr>
          <w:p w14:paraId="1356958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12" w:author="2024-07-17 additions" w:date="2024-07-17T14:23:00Z" w16du:dateUtc="2024-07-17T18:23:00Z">
              <w:tcPr>
                <w:tcW w:w="1596" w:type="dxa"/>
              </w:tcPr>
            </w:tcPrChange>
          </w:tcPr>
          <w:p w14:paraId="1356958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13" w:author="2024-07-17 additions" w:date="2024-07-17T14:23:00Z" w16du:dateUtc="2024-07-17T18:23:00Z">
              <w:tcPr>
                <w:tcW w:w="1596" w:type="dxa"/>
              </w:tcPr>
            </w:tcPrChange>
          </w:tcPr>
          <w:p w14:paraId="1356958A"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14" w:author="2024-07-17 additions" w:date="2024-07-17T14:23:00Z" w16du:dateUtc="2024-07-17T18:23:00Z">
              <w:tcPr>
                <w:tcW w:w="1596" w:type="dxa"/>
              </w:tcPr>
            </w:tcPrChange>
          </w:tcPr>
          <w:p w14:paraId="1356958B"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93" w14:textId="77777777" w:rsidTr="002E467E">
        <w:tblPrEx>
          <w:tblW w:w="9576" w:type="auto"/>
          <w:tblLook w:val="07E0" w:firstRow="1" w:lastRow="1" w:firstColumn="1" w:lastColumn="1" w:noHBand="1" w:noVBand="1"/>
          <w:tblPrExChange w:id="1215" w:author="2024-07-17 additions" w:date="2024-07-17T14:23:00Z" w16du:dateUtc="2024-07-17T18:23:00Z">
            <w:tblPrEx>
              <w:tblW w:w="9576" w:type="auto"/>
              <w:tblLook w:val="07E0" w:firstRow="1" w:lastRow="1" w:firstColumn="1" w:lastColumn="1" w:noHBand="1" w:noVBand="1"/>
            </w:tblPrEx>
          </w:tblPrExChange>
        </w:tblPrEx>
        <w:tc>
          <w:tcPr>
            <w:cnfStyle w:val="001000000000" w:firstRow="0" w:lastRow="0" w:firstColumn="1" w:lastColumn="0" w:oddVBand="0" w:evenVBand="0" w:oddHBand="0" w:evenHBand="0" w:firstRowFirstColumn="0" w:firstRowLastColumn="0" w:lastRowFirstColumn="0" w:lastRowLastColumn="0"/>
            <w:tcW w:w="1596" w:type="dxa"/>
            <w:tcPrChange w:id="1216" w:author="2024-07-17 additions" w:date="2024-07-17T14:23:00Z" w16du:dateUtc="2024-07-17T18:23:00Z">
              <w:tcPr>
                <w:tcW w:w="1596" w:type="dxa"/>
              </w:tcPr>
            </w:tcPrChange>
          </w:tcPr>
          <w:p w14:paraId="1356958D" w14:textId="77777777" w:rsidR="00E67BD3" w:rsidRDefault="0016622B">
            <w:pPr>
              <w:keepNext/>
            </w:pPr>
            <w:r>
              <w:t xml:space="preserve">Poll watchers affiliated with the political parties or candidates observe the election to ensure it’s fair. (5) </w:t>
            </w:r>
          </w:p>
        </w:tc>
        <w:tc>
          <w:tcPr>
            <w:tcW w:w="1596" w:type="dxa"/>
            <w:tcPrChange w:id="1217" w:author="2024-07-17 additions" w:date="2024-07-17T14:23:00Z" w16du:dateUtc="2024-07-17T18:23:00Z">
              <w:tcPr>
                <w:tcW w:w="1596" w:type="dxa"/>
              </w:tcPr>
            </w:tcPrChange>
          </w:tcPr>
          <w:p w14:paraId="1356958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18" w:author="2024-07-17 additions" w:date="2024-07-17T14:23:00Z" w16du:dateUtc="2024-07-17T18:23:00Z">
              <w:tcPr>
                <w:tcW w:w="1596" w:type="dxa"/>
              </w:tcPr>
            </w:tcPrChange>
          </w:tcPr>
          <w:p w14:paraId="1356958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19" w:author="2024-07-17 additions" w:date="2024-07-17T14:23:00Z" w16du:dateUtc="2024-07-17T18:23:00Z">
              <w:tcPr>
                <w:tcW w:w="1596" w:type="dxa"/>
              </w:tcPr>
            </w:tcPrChange>
          </w:tcPr>
          <w:p w14:paraId="1356959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20" w:author="2024-07-17 additions" w:date="2024-07-17T14:23:00Z" w16du:dateUtc="2024-07-17T18:23:00Z">
              <w:tcPr>
                <w:tcW w:w="1596" w:type="dxa"/>
              </w:tcPr>
            </w:tcPrChange>
          </w:tcPr>
          <w:p w14:paraId="1356959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21" w:author="2024-07-17 additions" w:date="2024-07-17T14:23:00Z" w16du:dateUtc="2024-07-17T18:23:00Z">
              <w:tcPr>
                <w:tcW w:w="1596" w:type="dxa"/>
              </w:tcPr>
            </w:tcPrChange>
          </w:tcPr>
          <w:p w14:paraId="1356959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9A" w14:textId="77777777" w:rsidTr="002E467E">
        <w:tblPrEx>
          <w:tblW w:w="9576" w:type="auto"/>
          <w:tblLook w:val="07E0" w:firstRow="1" w:lastRow="1" w:firstColumn="1" w:lastColumn="1" w:noHBand="1" w:noVBand="1"/>
          <w:tblPrExChange w:id="1222" w:author="2024-07-17 additions" w:date="2024-07-17T14:23:00Z" w16du:dateUtc="2024-07-17T18:23:00Z">
            <w:tblPrEx>
              <w:tblW w:w="9576" w:type="auto"/>
              <w:tblLook w:val="07E0" w:firstRow="1" w:lastRow="1" w:firstColumn="1" w:lastColumn="1" w:noHBand="1" w:noVBand="1"/>
            </w:tblPrEx>
          </w:tblPrExChange>
        </w:tblPrEx>
        <w:tc>
          <w:tcPr>
            <w:cnfStyle w:val="001000000000" w:firstRow="0" w:lastRow="0" w:firstColumn="1" w:lastColumn="0" w:oddVBand="0" w:evenVBand="0" w:oddHBand="0" w:evenHBand="0" w:firstRowFirstColumn="0" w:firstRowLastColumn="0" w:lastRowFirstColumn="0" w:lastRowLastColumn="0"/>
            <w:tcW w:w="1596" w:type="dxa"/>
            <w:tcPrChange w:id="1223" w:author="2024-07-17 additions" w:date="2024-07-17T14:23:00Z" w16du:dateUtc="2024-07-17T18:23:00Z">
              <w:tcPr>
                <w:tcW w:w="1596" w:type="dxa"/>
              </w:tcPr>
            </w:tcPrChange>
          </w:tcPr>
          <w:p w14:paraId="13569594" w14:textId="77777777" w:rsidR="00E67BD3" w:rsidRDefault="0016622B">
            <w:pPr>
              <w:keepNext/>
            </w:pPr>
            <w:r>
              <w:lastRenderedPageBreak/>
              <w:t xml:space="preserve">The majority of election staff and volunteers consist of college students from the community. (6) </w:t>
            </w:r>
          </w:p>
        </w:tc>
        <w:tc>
          <w:tcPr>
            <w:tcW w:w="1596" w:type="dxa"/>
            <w:tcPrChange w:id="1224" w:author="2024-07-17 additions" w:date="2024-07-17T14:23:00Z" w16du:dateUtc="2024-07-17T18:23:00Z">
              <w:tcPr>
                <w:tcW w:w="1596" w:type="dxa"/>
              </w:tcPr>
            </w:tcPrChange>
          </w:tcPr>
          <w:p w14:paraId="13569595"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25" w:author="2024-07-17 additions" w:date="2024-07-17T14:23:00Z" w16du:dateUtc="2024-07-17T18:23:00Z">
              <w:tcPr>
                <w:tcW w:w="1596" w:type="dxa"/>
              </w:tcPr>
            </w:tcPrChange>
          </w:tcPr>
          <w:p w14:paraId="1356959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26" w:author="2024-07-17 additions" w:date="2024-07-17T14:23:00Z" w16du:dateUtc="2024-07-17T18:23:00Z">
              <w:tcPr>
                <w:tcW w:w="1596" w:type="dxa"/>
              </w:tcPr>
            </w:tcPrChange>
          </w:tcPr>
          <w:p w14:paraId="1356959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27" w:author="2024-07-17 additions" w:date="2024-07-17T14:23:00Z" w16du:dateUtc="2024-07-17T18:23:00Z">
              <w:tcPr>
                <w:tcW w:w="1596" w:type="dxa"/>
              </w:tcPr>
            </w:tcPrChange>
          </w:tcPr>
          <w:p w14:paraId="1356959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28" w:author="2024-07-17 additions" w:date="2024-07-17T14:23:00Z" w16du:dateUtc="2024-07-17T18:23:00Z">
              <w:tcPr>
                <w:tcW w:w="1596" w:type="dxa"/>
              </w:tcPr>
            </w:tcPrChange>
          </w:tcPr>
          <w:p w14:paraId="1356959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A1" w14:textId="77777777" w:rsidTr="002E467E">
        <w:tblPrEx>
          <w:tblW w:w="9576" w:type="auto"/>
          <w:tblLook w:val="07E0" w:firstRow="1" w:lastRow="1" w:firstColumn="1" w:lastColumn="1" w:noHBand="1" w:noVBand="1"/>
          <w:tblPrExChange w:id="1229" w:author="2024-07-17 additions" w:date="2024-07-17T14:23:00Z" w16du:dateUtc="2024-07-17T18:23:00Z">
            <w:tblPrEx>
              <w:tblW w:w="9576" w:type="auto"/>
              <w:tblLook w:val="07E0" w:firstRow="1" w:lastRow="1" w:firstColumn="1" w:lastColumn="1" w:noHBand="1" w:noVBand="1"/>
            </w:tblPrEx>
          </w:tblPrExChange>
        </w:tblPrEx>
        <w:tc>
          <w:tcPr>
            <w:cnfStyle w:val="001000000000" w:firstRow="0" w:lastRow="0" w:firstColumn="1" w:lastColumn="0" w:oddVBand="0" w:evenVBand="0" w:oddHBand="0" w:evenHBand="0" w:firstRowFirstColumn="0" w:firstRowLastColumn="0" w:lastRowFirstColumn="0" w:lastRowLastColumn="0"/>
            <w:tcW w:w="1596" w:type="dxa"/>
            <w:tcPrChange w:id="1230" w:author="2024-07-17 additions" w:date="2024-07-17T14:23:00Z" w16du:dateUtc="2024-07-17T18:23:00Z">
              <w:tcPr>
                <w:tcW w:w="1596" w:type="dxa"/>
              </w:tcPr>
            </w:tcPrChange>
          </w:tcPr>
          <w:p w14:paraId="1356959B" w14:textId="77777777" w:rsidR="00E67BD3" w:rsidRDefault="0016622B">
            <w:pPr>
              <w:keepNext/>
            </w:pPr>
            <w:r>
              <w:t xml:space="preserve">People holding signs or giving out literature in support of a candidate or ballot question. (7) </w:t>
            </w:r>
          </w:p>
        </w:tc>
        <w:tc>
          <w:tcPr>
            <w:tcW w:w="1596" w:type="dxa"/>
            <w:tcPrChange w:id="1231" w:author="2024-07-17 additions" w:date="2024-07-17T14:23:00Z" w16du:dateUtc="2024-07-17T18:23:00Z">
              <w:tcPr>
                <w:tcW w:w="1596" w:type="dxa"/>
              </w:tcPr>
            </w:tcPrChange>
          </w:tcPr>
          <w:p w14:paraId="1356959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32" w:author="2024-07-17 additions" w:date="2024-07-17T14:23:00Z" w16du:dateUtc="2024-07-17T18:23:00Z">
              <w:tcPr>
                <w:tcW w:w="1596" w:type="dxa"/>
              </w:tcPr>
            </w:tcPrChange>
          </w:tcPr>
          <w:p w14:paraId="1356959D"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33" w:author="2024-07-17 additions" w:date="2024-07-17T14:23:00Z" w16du:dateUtc="2024-07-17T18:23:00Z">
              <w:tcPr>
                <w:tcW w:w="1596" w:type="dxa"/>
              </w:tcPr>
            </w:tcPrChange>
          </w:tcPr>
          <w:p w14:paraId="1356959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34" w:author="2024-07-17 additions" w:date="2024-07-17T14:23:00Z" w16du:dateUtc="2024-07-17T18:23:00Z">
              <w:tcPr>
                <w:tcW w:w="1596" w:type="dxa"/>
              </w:tcPr>
            </w:tcPrChange>
          </w:tcPr>
          <w:p w14:paraId="1356959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35" w:author="2024-07-17 additions" w:date="2024-07-17T14:23:00Z" w16du:dateUtc="2024-07-17T18:23:00Z">
              <w:tcPr>
                <w:tcW w:w="1596" w:type="dxa"/>
              </w:tcPr>
            </w:tcPrChange>
          </w:tcPr>
          <w:p w14:paraId="135695A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5695A2" w14:textId="77777777" w:rsidR="00E67BD3" w:rsidRDefault="00E67BD3"/>
    <w:p w14:paraId="135695A3" w14:textId="77777777" w:rsidR="00E67BD3" w:rsidRDefault="00E67BD3"/>
    <w:p w14:paraId="135695A4" w14:textId="5C2900A6" w:rsidR="00E67BD3" w:rsidRDefault="0016622B">
      <w:pPr>
        <w:pStyle w:val="BlockEndLabel"/>
      </w:pPr>
      <w:r>
        <w:t>End of Block: Confidence Impact</w:t>
      </w:r>
      <w:ins w:id="1236" w:author="2024-07-17 additions" w:date="2024-07-17T14:23:00Z" w16du:dateUtc="2024-07-17T18:23:00Z">
        <w:r w:rsidR="00000000">
          <w:t>, majority language</w:t>
        </w:r>
      </w:ins>
    </w:p>
    <w:p w14:paraId="135695A5" w14:textId="77777777" w:rsidR="00E67BD3" w:rsidRDefault="00E67BD3">
      <w:pPr>
        <w:pStyle w:val="BlockSeparator"/>
      </w:pPr>
    </w:p>
    <w:p w14:paraId="135695A6" w14:textId="77777777" w:rsidR="00E67BD3" w:rsidRDefault="0016622B">
      <w:pPr>
        <w:pStyle w:val="BlockStartLabel"/>
      </w:pPr>
      <w:r>
        <w:t>Start of Block: Willingness for Election work</w:t>
      </w:r>
    </w:p>
    <w:p w14:paraId="135695A7" w14:textId="77777777" w:rsidR="00E67BD3" w:rsidRDefault="00E67BD3"/>
    <w:p w14:paraId="135695A8" w14:textId="77777777" w:rsidR="00E67BD3" w:rsidRDefault="0016622B">
      <w:pPr>
        <w:keepNext/>
      </w:pPr>
      <w:proofErr w:type="spellStart"/>
      <w:r>
        <w:t>pollwrk_exp</w:t>
      </w:r>
      <w:proofErr w:type="spellEnd"/>
      <w:r>
        <w:t xml:space="preserve"> Have you ever worked as an election worker at polling place, as a volunteer or otherwise?</w:t>
      </w:r>
    </w:p>
    <w:p w14:paraId="135695A9" w14:textId="77777777" w:rsidR="00E67BD3" w:rsidRDefault="0016622B">
      <w:pPr>
        <w:pStyle w:val="ListParagraph"/>
        <w:keepNext/>
        <w:numPr>
          <w:ilvl w:val="0"/>
          <w:numId w:val="4"/>
        </w:numPr>
      </w:pPr>
      <w:proofErr w:type="gramStart"/>
      <w:r>
        <w:t>Yes  (</w:t>
      </w:r>
      <w:proofErr w:type="gramEnd"/>
      <w:r>
        <w:t xml:space="preserve">1) </w:t>
      </w:r>
    </w:p>
    <w:p w14:paraId="135695AA" w14:textId="77777777" w:rsidR="00E67BD3" w:rsidRDefault="0016622B">
      <w:pPr>
        <w:pStyle w:val="ListParagraph"/>
        <w:keepNext/>
        <w:numPr>
          <w:ilvl w:val="0"/>
          <w:numId w:val="4"/>
        </w:numPr>
      </w:pPr>
      <w:proofErr w:type="gramStart"/>
      <w:r>
        <w:t>No  (</w:t>
      </w:r>
      <w:proofErr w:type="gramEnd"/>
      <w:r>
        <w:t xml:space="preserve">2) </w:t>
      </w:r>
    </w:p>
    <w:p w14:paraId="135695AB" w14:textId="77777777" w:rsidR="00E67BD3" w:rsidRDefault="00E67BD3"/>
    <w:p w14:paraId="135695AC"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Change w:id="1237" w:author="2024-07-17 additions" w:date="2024-07-17T14:23:00Z" w16du:dateUtc="2024-07-17T18:23:00Z">
          <w:tblPr>
            <w:tblStyle w:val="QQuestionIconTable"/>
            <w:tblW w:w="50" w:type="auto"/>
            <w:tblLook w:val="07E0" w:firstRow="1" w:lastRow="1" w:firstColumn="1" w:lastColumn="1" w:noHBand="1" w:noVBand="1"/>
          </w:tblPr>
        </w:tblPrChange>
      </w:tblPr>
      <w:tblGrid>
        <w:gridCol w:w="1348"/>
        <w:gridCol w:w="8002"/>
        <w:tblGridChange w:id="1238">
          <w:tblGrid>
            <w:gridCol w:w="10"/>
            <w:gridCol w:w="180"/>
            <w:gridCol w:w="190"/>
            <w:gridCol w:w="978"/>
            <w:gridCol w:w="8002"/>
          </w:tblGrid>
        </w:tblGridChange>
      </w:tblGrid>
      <w:tr w:rsidR="00E67BD3" w14:paraId="135695AE" w14:textId="117625AC">
        <w:tblPrEx>
          <w:tblCellMar>
            <w:top w:w="0" w:type="dxa"/>
            <w:bottom w:w="0" w:type="dxa"/>
          </w:tblCellMar>
        </w:tblPrEx>
        <w:trPr>
          <w:trHeight w:val="300"/>
          <w:trPrChange w:id="1239" w:author="2024-07-17 additions" w:date="2024-07-17T14:23:00Z" w16du:dateUtc="2024-07-17T18:23:00Z">
            <w:trPr>
              <w:gridAfter w:val="0"/>
            </w:trPr>
          </w:trPrChange>
        </w:trPr>
        <w:tc>
          <w:tcPr>
            <w:tcW w:w="1368" w:type="dxa"/>
            <w:tcBorders>
              <w:top w:val="nil"/>
              <w:left w:val="nil"/>
              <w:bottom w:val="nil"/>
              <w:right w:val="nil"/>
            </w:tcBorders>
            <w:tcPrChange w:id="1240" w:author="2024-07-17 additions" w:date="2024-07-17T14:23:00Z" w16du:dateUtc="2024-07-17T18:23:00Z">
              <w:tcPr>
                <w:tcW w:w="50" w:type="dxa"/>
                <w:gridSpan w:val="2"/>
              </w:tcPr>
            </w:tcPrChange>
          </w:tcPr>
          <w:p w14:paraId="135695AD" w14:textId="2C0AB6D9" w:rsidR="00E67BD3" w:rsidRDefault="00000000">
            <w:pPr>
              <w:rPr>
                <w:color w:val="CCCCCC"/>
                <w:rPrChange w:id="1241" w:author="2024-07-17 additions" w:date="2024-07-17T14:23:00Z" w16du:dateUtc="2024-07-17T18:23:00Z">
                  <w:rPr/>
                </w:rPrChange>
              </w:rPr>
              <w:pPrChange w:id="1242" w:author="2024-07-17 additions" w:date="2024-07-17T14:23:00Z" w16du:dateUtc="2024-07-17T18:23:00Z">
                <w:pPr>
                  <w:keepNext/>
                </w:pPr>
              </w:pPrChange>
            </w:pPr>
            <w:ins w:id="1243" w:author="2024-07-17 additions" w:date="2024-07-17T14:23:00Z" w16du:dateUtc="2024-07-17T18:23:00Z">
              <w:r>
                <w:rPr>
                  <w:color w:val="CCCCCC"/>
                </w:rPr>
                <w:t>Page Break</w:t>
              </w:r>
            </w:ins>
            <w:del w:id="1244" w:author="2024-07-17 additions" w:date="2024-07-17T14:23:00Z" w16du:dateUtc="2024-07-17T18:23:00Z">
              <w:r w:rsidR="0016622B">
                <w:rPr>
                  <w:noProof/>
                </w:rPr>
                <w:drawing>
                  <wp:inline distT="0" distB="0" distL="0" distR="0" wp14:anchorId="135696B0" wp14:editId="135696B1">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1245" w:author="2024-07-17 additions" w:date="2024-07-17T14:23:00Z" w16du:dateUtc="2024-07-17T18:23:00Z">
              <w:tcPr>
                <w:tcW w:w="8208" w:type="dxa"/>
                <w:tcBorders>
                  <w:top w:val="nil"/>
                  <w:left w:val="nil"/>
                  <w:bottom w:val="nil"/>
                  <w:right w:val="nil"/>
                </w:tcBorders>
              </w:tcPr>
            </w:tcPrChange>
          </w:tcPr>
          <w:p w14:paraId="4618C8AD" w14:textId="77777777" w:rsidR="002E467E" w:rsidRDefault="002E467E">
            <w:pPr>
              <w:pBdr>
                <w:top w:val="single" w:sz="8" w:space="0" w:color="CCCCCC"/>
              </w:pBdr>
              <w:spacing w:before="120" w:after="120" w:line="120" w:lineRule="auto"/>
              <w:jc w:val="center"/>
              <w:rPr>
                <w:color w:val="CCCCCC"/>
              </w:rPr>
            </w:pPr>
          </w:p>
        </w:tc>
      </w:tr>
    </w:tbl>
    <w:p w14:paraId="5B2BC6F2" w14:textId="77777777" w:rsidR="002E467E" w:rsidRDefault="00000000">
      <w:pPr>
        <w:rPr>
          <w:ins w:id="1246" w:author="2024-07-17 additions" w:date="2024-07-17T14:23:00Z" w16du:dateUtc="2024-07-17T18:23:00Z"/>
        </w:rPr>
      </w:pPr>
      <w:ins w:id="1247"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662984CD" w14:textId="77777777">
        <w:trPr>
          <w:ins w:id="1248" w:author="2024-07-17 additions" w:date="2024-07-17T14:23:00Z" w16du:dateUtc="2024-07-17T18:23:00Z"/>
        </w:trPr>
        <w:tc>
          <w:tcPr>
            <w:tcW w:w="50" w:type="dxa"/>
          </w:tcPr>
          <w:p w14:paraId="397C071C" w14:textId="77777777" w:rsidR="002E467E" w:rsidRDefault="00000000">
            <w:pPr>
              <w:keepNext/>
              <w:rPr>
                <w:ins w:id="1249" w:author="2024-07-17 additions" w:date="2024-07-17T14:23:00Z" w16du:dateUtc="2024-07-17T18:23:00Z"/>
              </w:rPr>
            </w:pPr>
            <w:ins w:id="1250" w:author="2024-07-17 additions" w:date="2024-07-17T14:23:00Z" w16du:dateUtc="2024-07-17T18:23:00Z">
              <w:r>
                <w:rPr>
                  <w:noProof/>
                </w:rPr>
                <w:lastRenderedPageBreak/>
                <w:drawing>
                  <wp:inline distT="0" distB="0" distL="0" distR="0" wp14:anchorId="61D89F30" wp14:editId="4E5FD1CC">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135695AF" w14:textId="77777777" w:rsidR="00E67BD3" w:rsidRDefault="00E67BD3"/>
    <w:p w14:paraId="135695B0" w14:textId="77777777" w:rsidR="00E67BD3" w:rsidRDefault="0016622B">
      <w:pPr>
        <w:keepNext/>
      </w:pPr>
      <w:proofErr w:type="spellStart"/>
      <w:r>
        <w:t>pollwrk_vol</w:t>
      </w:r>
      <w:proofErr w:type="spellEnd"/>
      <w:r>
        <w:t xml:space="preserve"> How likely would you be to agree to volunteer work as an election worker at polling place in your local area for the upcoming elections this November?</w:t>
      </w:r>
    </w:p>
    <w:p w14:paraId="135695B1" w14:textId="77777777" w:rsidR="00E67BD3" w:rsidRDefault="0016622B">
      <w:pPr>
        <w:pStyle w:val="ListParagraph"/>
        <w:keepNext/>
        <w:numPr>
          <w:ilvl w:val="0"/>
          <w:numId w:val="4"/>
        </w:numPr>
      </w:pPr>
      <w:r>
        <w:t xml:space="preserve">Very </w:t>
      </w:r>
      <w:proofErr w:type="gramStart"/>
      <w:r>
        <w:t>likely  (</w:t>
      </w:r>
      <w:proofErr w:type="gramEnd"/>
      <w:r>
        <w:t xml:space="preserve">4) </w:t>
      </w:r>
    </w:p>
    <w:p w14:paraId="135695B2" w14:textId="77777777" w:rsidR="00E67BD3" w:rsidRDefault="0016622B">
      <w:pPr>
        <w:pStyle w:val="ListParagraph"/>
        <w:keepNext/>
        <w:numPr>
          <w:ilvl w:val="0"/>
          <w:numId w:val="4"/>
        </w:numPr>
      </w:pPr>
      <w:r>
        <w:t xml:space="preserve">Somewhat </w:t>
      </w:r>
      <w:proofErr w:type="gramStart"/>
      <w:r>
        <w:t>likely  (</w:t>
      </w:r>
      <w:proofErr w:type="gramEnd"/>
      <w:r>
        <w:t xml:space="preserve">3) </w:t>
      </w:r>
    </w:p>
    <w:p w14:paraId="135695B3" w14:textId="77777777" w:rsidR="00E67BD3" w:rsidRDefault="0016622B">
      <w:pPr>
        <w:pStyle w:val="ListParagraph"/>
        <w:keepNext/>
        <w:numPr>
          <w:ilvl w:val="0"/>
          <w:numId w:val="4"/>
        </w:numPr>
      </w:pPr>
      <w:r>
        <w:t xml:space="preserve">Somewhat </w:t>
      </w:r>
      <w:proofErr w:type="gramStart"/>
      <w:r>
        <w:t>unlikely  (</w:t>
      </w:r>
      <w:proofErr w:type="gramEnd"/>
      <w:r>
        <w:t xml:space="preserve">2) </w:t>
      </w:r>
    </w:p>
    <w:p w14:paraId="135695B4" w14:textId="77777777" w:rsidR="00E67BD3" w:rsidRDefault="0016622B">
      <w:pPr>
        <w:pStyle w:val="ListParagraph"/>
        <w:keepNext/>
        <w:numPr>
          <w:ilvl w:val="0"/>
          <w:numId w:val="4"/>
        </w:numPr>
      </w:pPr>
      <w:r>
        <w:t xml:space="preserve">Not likely at </w:t>
      </w:r>
      <w:proofErr w:type="gramStart"/>
      <w:r>
        <w:t>all  (</w:t>
      </w:r>
      <w:proofErr w:type="gramEnd"/>
      <w:r>
        <w:t xml:space="preserve">1) </w:t>
      </w:r>
    </w:p>
    <w:p w14:paraId="135695B5" w14:textId="77777777" w:rsidR="00E67BD3" w:rsidRDefault="00E67BD3"/>
    <w:p w14:paraId="135695B6"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Change w:id="1251" w:author="2024-07-17 additions" w:date="2024-07-17T14:23:00Z" w16du:dateUtc="2024-07-17T18:23:00Z">
          <w:tblPr>
            <w:tblStyle w:val="QQuestionIconTable"/>
            <w:tblW w:w="50" w:type="auto"/>
            <w:tblLook w:val="07E0" w:firstRow="1" w:lastRow="1" w:firstColumn="1" w:lastColumn="1" w:noHBand="1" w:noVBand="1"/>
          </w:tblPr>
        </w:tblPrChange>
      </w:tblPr>
      <w:tblGrid>
        <w:gridCol w:w="1348"/>
        <w:gridCol w:w="8002"/>
        <w:tblGridChange w:id="1252">
          <w:tblGrid>
            <w:gridCol w:w="10"/>
            <w:gridCol w:w="180"/>
            <w:gridCol w:w="190"/>
            <w:gridCol w:w="978"/>
            <w:gridCol w:w="8002"/>
          </w:tblGrid>
        </w:tblGridChange>
      </w:tblGrid>
      <w:tr w:rsidR="00E67BD3" w14:paraId="135695B8" w14:textId="4D925956">
        <w:tblPrEx>
          <w:tblCellMar>
            <w:top w:w="0" w:type="dxa"/>
            <w:bottom w:w="0" w:type="dxa"/>
          </w:tblCellMar>
        </w:tblPrEx>
        <w:trPr>
          <w:trHeight w:val="300"/>
          <w:trPrChange w:id="1253" w:author="2024-07-17 additions" w:date="2024-07-17T14:23:00Z" w16du:dateUtc="2024-07-17T18:23:00Z">
            <w:trPr>
              <w:gridAfter w:val="0"/>
            </w:trPr>
          </w:trPrChange>
        </w:trPr>
        <w:tc>
          <w:tcPr>
            <w:tcW w:w="1368" w:type="dxa"/>
            <w:tcBorders>
              <w:top w:val="nil"/>
              <w:left w:val="nil"/>
              <w:bottom w:val="nil"/>
              <w:right w:val="nil"/>
            </w:tcBorders>
            <w:tcPrChange w:id="1254" w:author="2024-07-17 additions" w:date="2024-07-17T14:23:00Z" w16du:dateUtc="2024-07-17T18:23:00Z">
              <w:tcPr>
                <w:tcW w:w="50" w:type="dxa"/>
                <w:gridSpan w:val="2"/>
              </w:tcPr>
            </w:tcPrChange>
          </w:tcPr>
          <w:p w14:paraId="135695B7" w14:textId="4D006563" w:rsidR="00E67BD3" w:rsidRDefault="00000000">
            <w:pPr>
              <w:rPr>
                <w:color w:val="CCCCCC"/>
                <w:rPrChange w:id="1255" w:author="2024-07-17 additions" w:date="2024-07-17T14:23:00Z" w16du:dateUtc="2024-07-17T18:23:00Z">
                  <w:rPr/>
                </w:rPrChange>
              </w:rPr>
              <w:pPrChange w:id="1256" w:author="2024-07-17 additions" w:date="2024-07-17T14:23:00Z" w16du:dateUtc="2024-07-17T18:23:00Z">
                <w:pPr>
                  <w:keepNext/>
                </w:pPr>
              </w:pPrChange>
            </w:pPr>
            <w:ins w:id="1257" w:author="2024-07-17 additions" w:date="2024-07-17T14:23:00Z" w16du:dateUtc="2024-07-17T18:23:00Z">
              <w:r>
                <w:rPr>
                  <w:color w:val="CCCCCC"/>
                </w:rPr>
                <w:t>Page Break</w:t>
              </w:r>
            </w:ins>
            <w:del w:id="1258" w:author="2024-07-17 additions" w:date="2024-07-17T14:23:00Z" w16du:dateUtc="2024-07-17T18:23:00Z">
              <w:r w:rsidR="0016622B">
                <w:rPr>
                  <w:noProof/>
                </w:rPr>
                <w:drawing>
                  <wp:inline distT="0" distB="0" distL="0" distR="0" wp14:anchorId="135696B2" wp14:editId="135696B3">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1259" w:author="2024-07-17 additions" w:date="2024-07-17T14:23:00Z" w16du:dateUtc="2024-07-17T18:23:00Z">
              <w:tcPr>
                <w:tcW w:w="8208" w:type="dxa"/>
                <w:tcBorders>
                  <w:top w:val="nil"/>
                  <w:left w:val="nil"/>
                  <w:bottom w:val="nil"/>
                  <w:right w:val="nil"/>
                </w:tcBorders>
              </w:tcPr>
            </w:tcPrChange>
          </w:tcPr>
          <w:p w14:paraId="4618C8BB" w14:textId="77777777" w:rsidR="002E467E" w:rsidRDefault="002E467E">
            <w:pPr>
              <w:pBdr>
                <w:top w:val="single" w:sz="8" w:space="0" w:color="CCCCCC"/>
              </w:pBdr>
              <w:spacing w:before="120" w:after="120" w:line="120" w:lineRule="auto"/>
              <w:jc w:val="center"/>
              <w:rPr>
                <w:color w:val="CCCCCC"/>
              </w:rPr>
            </w:pPr>
          </w:p>
        </w:tc>
      </w:tr>
    </w:tbl>
    <w:p w14:paraId="3DA165DD" w14:textId="77777777" w:rsidR="002E467E" w:rsidRDefault="00000000">
      <w:pPr>
        <w:rPr>
          <w:ins w:id="1260" w:author="2024-07-17 additions" w:date="2024-07-17T14:23:00Z" w16du:dateUtc="2024-07-17T18:23:00Z"/>
        </w:rPr>
      </w:pPr>
      <w:ins w:id="1261"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34FA957F" w14:textId="77777777">
        <w:trPr>
          <w:ins w:id="1262" w:author="2024-07-17 additions" w:date="2024-07-17T14:23:00Z" w16du:dateUtc="2024-07-17T18:23:00Z"/>
        </w:trPr>
        <w:tc>
          <w:tcPr>
            <w:tcW w:w="50" w:type="dxa"/>
          </w:tcPr>
          <w:p w14:paraId="73CDB08A" w14:textId="77777777" w:rsidR="002E467E" w:rsidRDefault="00000000">
            <w:pPr>
              <w:keepNext/>
              <w:rPr>
                <w:ins w:id="1263" w:author="2024-07-17 additions" w:date="2024-07-17T14:23:00Z" w16du:dateUtc="2024-07-17T18:23:00Z"/>
              </w:rPr>
            </w:pPr>
            <w:ins w:id="1264" w:author="2024-07-17 additions" w:date="2024-07-17T14:23:00Z" w16du:dateUtc="2024-07-17T18:23:00Z">
              <w:r>
                <w:rPr>
                  <w:noProof/>
                </w:rPr>
                <w:lastRenderedPageBreak/>
                <w:drawing>
                  <wp:inline distT="0" distB="0" distL="0" distR="0" wp14:anchorId="0C45EA41" wp14:editId="71386D2B">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135695B9" w14:textId="77777777" w:rsidR="00E67BD3" w:rsidRDefault="00E67BD3"/>
    <w:p w14:paraId="135695BA" w14:textId="77777777" w:rsidR="00E67BD3" w:rsidRDefault="0016622B">
      <w:pPr>
        <w:keepNext/>
      </w:pPr>
      <w:proofErr w:type="spellStart"/>
      <w:r>
        <w:t>pollwrk_temp</w:t>
      </w:r>
      <w:proofErr w:type="spellEnd"/>
      <w:r>
        <w:t xml:space="preserve"> How likely would you be to consider applying for a temporary job in elections for the upcoming elections this November?</w:t>
      </w:r>
    </w:p>
    <w:p w14:paraId="135695BB" w14:textId="77777777" w:rsidR="00E67BD3" w:rsidRDefault="0016622B">
      <w:pPr>
        <w:pStyle w:val="ListParagraph"/>
        <w:keepNext/>
        <w:numPr>
          <w:ilvl w:val="0"/>
          <w:numId w:val="4"/>
        </w:numPr>
      </w:pPr>
      <w:r>
        <w:t xml:space="preserve">Very </w:t>
      </w:r>
      <w:proofErr w:type="gramStart"/>
      <w:r>
        <w:t>likely  (</w:t>
      </w:r>
      <w:proofErr w:type="gramEnd"/>
      <w:r>
        <w:t xml:space="preserve">4) </w:t>
      </w:r>
    </w:p>
    <w:p w14:paraId="135695BC" w14:textId="77777777" w:rsidR="00E67BD3" w:rsidRDefault="0016622B">
      <w:pPr>
        <w:pStyle w:val="ListParagraph"/>
        <w:keepNext/>
        <w:numPr>
          <w:ilvl w:val="0"/>
          <w:numId w:val="4"/>
        </w:numPr>
      </w:pPr>
      <w:r>
        <w:t xml:space="preserve">Somewhat </w:t>
      </w:r>
      <w:proofErr w:type="gramStart"/>
      <w:r>
        <w:t>likely  (</w:t>
      </w:r>
      <w:proofErr w:type="gramEnd"/>
      <w:r>
        <w:t xml:space="preserve">3) </w:t>
      </w:r>
    </w:p>
    <w:p w14:paraId="135695BD" w14:textId="77777777" w:rsidR="00E67BD3" w:rsidRDefault="0016622B">
      <w:pPr>
        <w:pStyle w:val="ListParagraph"/>
        <w:keepNext/>
        <w:numPr>
          <w:ilvl w:val="0"/>
          <w:numId w:val="4"/>
        </w:numPr>
      </w:pPr>
      <w:r>
        <w:t xml:space="preserve">Somewhat </w:t>
      </w:r>
      <w:proofErr w:type="gramStart"/>
      <w:r>
        <w:t>unlikely  (</w:t>
      </w:r>
      <w:proofErr w:type="gramEnd"/>
      <w:r>
        <w:t xml:space="preserve">2) </w:t>
      </w:r>
    </w:p>
    <w:p w14:paraId="135695BE" w14:textId="77777777" w:rsidR="00E67BD3" w:rsidRDefault="0016622B">
      <w:pPr>
        <w:pStyle w:val="ListParagraph"/>
        <w:keepNext/>
        <w:numPr>
          <w:ilvl w:val="0"/>
          <w:numId w:val="4"/>
        </w:numPr>
      </w:pPr>
      <w:r>
        <w:t xml:space="preserve">Not likely at </w:t>
      </w:r>
      <w:proofErr w:type="gramStart"/>
      <w:r>
        <w:t>all  (</w:t>
      </w:r>
      <w:proofErr w:type="gramEnd"/>
      <w:r>
        <w:t xml:space="preserve">1) </w:t>
      </w:r>
    </w:p>
    <w:p w14:paraId="135695BF" w14:textId="77777777" w:rsidR="00E67BD3" w:rsidRDefault="00E67BD3"/>
    <w:p w14:paraId="135695C0"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Change w:id="1265" w:author="2024-07-17 additions" w:date="2024-07-17T14:23:00Z" w16du:dateUtc="2024-07-17T18:23:00Z">
          <w:tblPr>
            <w:tblStyle w:val="QQuestionIconTable"/>
            <w:tblW w:w="50" w:type="auto"/>
            <w:tblLook w:val="07E0" w:firstRow="1" w:lastRow="1" w:firstColumn="1" w:lastColumn="1" w:noHBand="1" w:noVBand="1"/>
          </w:tblPr>
        </w:tblPrChange>
      </w:tblPr>
      <w:tblGrid>
        <w:gridCol w:w="1348"/>
        <w:gridCol w:w="8002"/>
        <w:tblGridChange w:id="1266">
          <w:tblGrid>
            <w:gridCol w:w="10"/>
            <w:gridCol w:w="180"/>
            <w:gridCol w:w="190"/>
            <w:gridCol w:w="978"/>
            <w:gridCol w:w="8002"/>
          </w:tblGrid>
        </w:tblGridChange>
      </w:tblGrid>
      <w:tr w:rsidR="00E67BD3" w14:paraId="135695C2" w14:textId="5F830FE4">
        <w:tblPrEx>
          <w:tblCellMar>
            <w:top w:w="0" w:type="dxa"/>
            <w:bottom w:w="0" w:type="dxa"/>
          </w:tblCellMar>
        </w:tblPrEx>
        <w:trPr>
          <w:trHeight w:val="300"/>
          <w:trPrChange w:id="1267" w:author="2024-07-17 additions" w:date="2024-07-17T14:23:00Z" w16du:dateUtc="2024-07-17T18:23:00Z">
            <w:trPr>
              <w:gridAfter w:val="0"/>
            </w:trPr>
          </w:trPrChange>
        </w:trPr>
        <w:tc>
          <w:tcPr>
            <w:tcW w:w="1368" w:type="dxa"/>
            <w:tcBorders>
              <w:top w:val="nil"/>
              <w:left w:val="nil"/>
              <w:bottom w:val="nil"/>
              <w:right w:val="nil"/>
            </w:tcBorders>
            <w:tcPrChange w:id="1268" w:author="2024-07-17 additions" w:date="2024-07-17T14:23:00Z" w16du:dateUtc="2024-07-17T18:23:00Z">
              <w:tcPr>
                <w:tcW w:w="50" w:type="dxa"/>
                <w:gridSpan w:val="2"/>
              </w:tcPr>
            </w:tcPrChange>
          </w:tcPr>
          <w:p w14:paraId="135695C1" w14:textId="1CC0F53F" w:rsidR="00E67BD3" w:rsidRDefault="00000000">
            <w:pPr>
              <w:rPr>
                <w:color w:val="CCCCCC"/>
                <w:rPrChange w:id="1269" w:author="2024-07-17 additions" w:date="2024-07-17T14:23:00Z" w16du:dateUtc="2024-07-17T18:23:00Z">
                  <w:rPr/>
                </w:rPrChange>
              </w:rPr>
              <w:pPrChange w:id="1270" w:author="2024-07-17 additions" w:date="2024-07-17T14:23:00Z" w16du:dateUtc="2024-07-17T18:23:00Z">
                <w:pPr>
                  <w:keepNext/>
                </w:pPr>
              </w:pPrChange>
            </w:pPr>
            <w:ins w:id="1271" w:author="2024-07-17 additions" w:date="2024-07-17T14:23:00Z" w16du:dateUtc="2024-07-17T18:23:00Z">
              <w:r>
                <w:rPr>
                  <w:color w:val="CCCCCC"/>
                </w:rPr>
                <w:t>Page Break</w:t>
              </w:r>
            </w:ins>
            <w:del w:id="1272" w:author="2024-07-17 additions" w:date="2024-07-17T14:23:00Z" w16du:dateUtc="2024-07-17T18:23:00Z">
              <w:r w:rsidR="0016622B">
                <w:rPr>
                  <w:noProof/>
                </w:rPr>
                <w:drawing>
                  <wp:inline distT="0" distB="0" distL="0" distR="0" wp14:anchorId="135696B4" wp14:editId="135696B5">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1273" w:author="2024-07-17 additions" w:date="2024-07-17T14:23:00Z" w16du:dateUtc="2024-07-17T18:23:00Z">
              <w:tcPr>
                <w:tcW w:w="8208" w:type="dxa"/>
                <w:tcBorders>
                  <w:top w:val="nil"/>
                  <w:left w:val="nil"/>
                  <w:bottom w:val="nil"/>
                  <w:right w:val="nil"/>
                </w:tcBorders>
              </w:tcPr>
            </w:tcPrChange>
          </w:tcPr>
          <w:p w14:paraId="4618C8C9" w14:textId="77777777" w:rsidR="002E467E" w:rsidRDefault="002E467E">
            <w:pPr>
              <w:pBdr>
                <w:top w:val="single" w:sz="8" w:space="0" w:color="CCCCCC"/>
              </w:pBdr>
              <w:spacing w:before="120" w:after="120" w:line="120" w:lineRule="auto"/>
              <w:jc w:val="center"/>
              <w:rPr>
                <w:color w:val="CCCCCC"/>
              </w:rPr>
            </w:pPr>
          </w:p>
        </w:tc>
      </w:tr>
    </w:tbl>
    <w:p w14:paraId="3176AF16" w14:textId="77777777" w:rsidR="002E467E" w:rsidRDefault="00000000">
      <w:pPr>
        <w:rPr>
          <w:ins w:id="1274" w:author="2024-07-17 additions" w:date="2024-07-17T14:23:00Z" w16du:dateUtc="2024-07-17T18:23:00Z"/>
        </w:rPr>
      </w:pPr>
      <w:ins w:id="1275"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5C29D234" w14:textId="77777777">
        <w:trPr>
          <w:ins w:id="1276" w:author="2024-07-17 additions" w:date="2024-07-17T14:23:00Z" w16du:dateUtc="2024-07-17T18:23:00Z"/>
        </w:trPr>
        <w:tc>
          <w:tcPr>
            <w:tcW w:w="50" w:type="dxa"/>
          </w:tcPr>
          <w:p w14:paraId="3127BA7B" w14:textId="77777777" w:rsidR="002E467E" w:rsidRDefault="00000000">
            <w:pPr>
              <w:keepNext/>
              <w:rPr>
                <w:ins w:id="1277" w:author="2024-07-17 additions" w:date="2024-07-17T14:23:00Z" w16du:dateUtc="2024-07-17T18:23:00Z"/>
              </w:rPr>
            </w:pPr>
            <w:ins w:id="1278" w:author="2024-07-17 additions" w:date="2024-07-17T14:23:00Z" w16du:dateUtc="2024-07-17T18:23:00Z">
              <w:r>
                <w:rPr>
                  <w:noProof/>
                </w:rPr>
                <w:lastRenderedPageBreak/>
                <w:drawing>
                  <wp:inline distT="0" distB="0" distL="0" distR="0" wp14:anchorId="4B7206B5" wp14:editId="70782438">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135695C3" w14:textId="77777777" w:rsidR="00E67BD3" w:rsidRDefault="00E67BD3"/>
    <w:p w14:paraId="135695C4" w14:textId="77777777" w:rsidR="00E67BD3" w:rsidRDefault="0016622B">
      <w:pPr>
        <w:keepNext/>
      </w:pPr>
      <w:proofErr w:type="spellStart"/>
      <w:r>
        <w:t>pollwrk_perm</w:t>
      </w:r>
      <w:proofErr w:type="spellEnd"/>
      <w:r>
        <w:t xml:space="preserve"> How likely would you be to consider applying for a permanent job in elections?</w:t>
      </w:r>
    </w:p>
    <w:p w14:paraId="135695C5" w14:textId="77777777" w:rsidR="00E67BD3" w:rsidRDefault="0016622B">
      <w:pPr>
        <w:pStyle w:val="ListParagraph"/>
        <w:keepNext/>
        <w:numPr>
          <w:ilvl w:val="0"/>
          <w:numId w:val="4"/>
        </w:numPr>
      </w:pPr>
      <w:r>
        <w:t xml:space="preserve">Very </w:t>
      </w:r>
      <w:proofErr w:type="gramStart"/>
      <w:r>
        <w:t>likely  (</w:t>
      </w:r>
      <w:proofErr w:type="gramEnd"/>
      <w:r>
        <w:t xml:space="preserve">4) </w:t>
      </w:r>
    </w:p>
    <w:p w14:paraId="135695C6" w14:textId="77777777" w:rsidR="00E67BD3" w:rsidRDefault="0016622B">
      <w:pPr>
        <w:pStyle w:val="ListParagraph"/>
        <w:keepNext/>
        <w:numPr>
          <w:ilvl w:val="0"/>
          <w:numId w:val="4"/>
        </w:numPr>
      </w:pPr>
      <w:r>
        <w:t xml:space="preserve">Somewhat </w:t>
      </w:r>
      <w:proofErr w:type="gramStart"/>
      <w:r>
        <w:t>likely  (</w:t>
      </w:r>
      <w:proofErr w:type="gramEnd"/>
      <w:r>
        <w:t xml:space="preserve">3) </w:t>
      </w:r>
    </w:p>
    <w:p w14:paraId="135695C7" w14:textId="77777777" w:rsidR="00E67BD3" w:rsidRDefault="0016622B">
      <w:pPr>
        <w:pStyle w:val="ListParagraph"/>
        <w:keepNext/>
        <w:numPr>
          <w:ilvl w:val="0"/>
          <w:numId w:val="4"/>
        </w:numPr>
      </w:pPr>
      <w:r>
        <w:t xml:space="preserve">Somewhat </w:t>
      </w:r>
      <w:proofErr w:type="gramStart"/>
      <w:r>
        <w:t>unlikely  (</w:t>
      </w:r>
      <w:proofErr w:type="gramEnd"/>
      <w:r>
        <w:t xml:space="preserve">2) </w:t>
      </w:r>
    </w:p>
    <w:p w14:paraId="135695C8" w14:textId="77777777" w:rsidR="00E67BD3" w:rsidRDefault="0016622B">
      <w:pPr>
        <w:pStyle w:val="ListParagraph"/>
        <w:keepNext/>
        <w:numPr>
          <w:ilvl w:val="0"/>
          <w:numId w:val="4"/>
        </w:numPr>
      </w:pPr>
      <w:r>
        <w:t xml:space="preserve">Not likely at </w:t>
      </w:r>
      <w:proofErr w:type="gramStart"/>
      <w:r>
        <w:t>all  (</w:t>
      </w:r>
      <w:proofErr w:type="gramEnd"/>
      <w:r>
        <w:t xml:space="preserve">1) </w:t>
      </w:r>
    </w:p>
    <w:p w14:paraId="135695C9" w14:textId="77777777" w:rsidR="00E67BD3" w:rsidRDefault="00E67BD3"/>
    <w:p w14:paraId="135695CA" w14:textId="77777777" w:rsidR="00E67BD3" w:rsidRDefault="0016622B">
      <w:pPr>
        <w:pStyle w:val="BlockEndLabel"/>
      </w:pPr>
      <w:r>
        <w:t>End of Block: Willingness for Election work</w:t>
      </w:r>
    </w:p>
    <w:p w14:paraId="135695CB" w14:textId="77777777" w:rsidR="00E67BD3" w:rsidRDefault="00E67BD3">
      <w:pPr>
        <w:pStyle w:val="BlockSeparator"/>
      </w:pPr>
    </w:p>
    <w:p w14:paraId="135695CC" w14:textId="4C1269B6" w:rsidR="00E67BD3" w:rsidRDefault="0016622B">
      <w:pPr>
        <w:pStyle w:val="BlockStartLabel"/>
      </w:pPr>
      <w:r>
        <w:t xml:space="preserve">Start of Block: </w:t>
      </w:r>
      <w:ins w:id="1279" w:author="2024-07-17 additions" w:date="2024-07-17T14:23:00Z" w16du:dateUtc="2024-07-17T18:23:00Z">
        <w:r w:rsidR="00000000">
          <w:t>Popular Efficacy 4-item measure</w:t>
        </w:r>
      </w:ins>
      <w:del w:id="1280" w:author="2024-07-17 additions" w:date="2024-07-17T14:23:00Z" w16du:dateUtc="2024-07-17T18:23:00Z">
        <w:r>
          <w:delText>Demographic questions</w:delText>
        </w:r>
      </w:del>
    </w:p>
    <w:p w14:paraId="796E3E36" w14:textId="77777777" w:rsidR="002E467E" w:rsidRDefault="002E467E">
      <w:pPr>
        <w:rPr>
          <w:ins w:id="1281" w:author="2024-07-17 additions" w:date="2024-07-17T14:23:00Z" w16du:dateUtc="2024-07-17T18:23:00Z"/>
        </w:rPr>
      </w:pPr>
    </w:p>
    <w:p w14:paraId="15558851" w14:textId="77777777" w:rsidR="002E467E" w:rsidRDefault="00000000">
      <w:pPr>
        <w:keepNext/>
        <w:rPr>
          <w:ins w:id="1282" w:author="2024-07-17 additions" w:date="2024-07-17T14:23:00Z" w16du:dateUtc="2024-07-17T18:23:00Z"/>
        </w:rPr>
      </w:pPr>
      <w:ins w:id="1283" w:author="2024-07-17 additions" w:date="2024-07-17T14:23:00Z" w16du:dateUtc="2024-07-17T18:23:00Z">
        <w:r>
          <w:t xml:space="preserve">popeff1 </w:t>
        </w:r>
        <w:proofErr w:type="gramStart"/>
        <w:r>
          <w:t>To</w:t>
        </w:r>
        <w:proofErr w:type="gramEnd"/>
        <w:r>
          <w:t xml:space="preserve"> what extent do you agree or disagree with the following statement:</w:t>
        </w:r>
        <w:r>
          <w:br/>
          <w:t>In this country, the people have power to reform the way the system works.</w:t>
        </w:r>
        <w:r>
          <w:br/>
        </w:r>
      </w:ins>
    </w:p>
    <w:p w14:paraId="0D5B5815" w14:textId="77777777" w:rsidR="002E467E" w:rsidRDefault="00000000">
      <w:pPr>
        <w:pStyle w:val="ListParagraph"/>
        <w:keepNext/>
        <w:numPr>
          <w:ilvl w:val="0"/>
          <w:numId w:val="4"/>
        </w:numPr>
        <w:rPr>
          <w:ins w:id="1284" w:author="2024-07-17 additions" w:date="2024-07-17T14:23:00Z" w16du:dateUtc="2024-07-17T18:23:00Z"/>
        </w:rPr>
      </w:pPr>
      <w:ins w:id="1285" w:author="2024-07-17 additions" w:date="2024-07-17T14:23:00Z" w16du:dateUtc="2024-07-17T18:23:00Z">
        <w:r>
          <w:t xml:space="preserve">Strongly </w:t>
        </w:r>
        <w:proofErr w:type="gramStart"/>
        <w:r>
          <w:t>disagree  (</w:t>
        </w:r>
        <w:proofErr w:type="gramEnd"/>
        <w:r>
          <w:t xml:space="preserve">1) </w:t>
        </w:r>
      </w:ins>
    </w:p>
    <w:p w14:paraId="044ECA24" w14:textId="77777777" w:rsidR="002E467E" w:rsidRDefault="00000000">
      <w:pPr>
        <w:pStyle w:val="ListParagraph"/>
        <w:keepNext/>
        <w:numPr>
          <w:ilvl w:val="0"/>
          <w:numId w:val="4"/>
        </w:numPr>
        <w:rPr>
          <w:ins w:id="1286" w:author="2024-07-17 additions" w:date="2024-07-17T14:23:00Z" w16du:dateUtc="2024-07-17T18:23:00Z"/>
        </w:rPr>
      </w:pPr>
      <w:ins w:id="1287" w:author="2024-07-17 additions" w:date="2024-07-17T14:23:00Z" w16du:dateUtc="2024-07-17T18:23:00Z">
        <w:r>
          <w:t xml:space="preserve">Somewhat </w:t>
        </w:r>
        <w:proofErr w:type="gramStart"/>
        <w:r>
          <w:t>disagree  (</w:t>
        </w:r>
        <w:proofErr w:type="gramEnd"/>
        <w:r>
          <w:t xml:space="preserve">2) </w:t>
        </w:r>
      </w:ins>
    </w:p>
    <w:p w14:paraId="5DAD7682" w14:textId="77777777" w:rsidR="002E467E" w:rsidRDefault="00000000">
      <w:pPr>
        <w:pStyle w:val="ListParagraph"/>
        <w:keepNext/>
        <w:numPr>
          <w:ilvl w:val="0"/>
          <w:numId w:val="4"/>
        </w:numPr>
        <w:rPr>
          <w:ins w:id="1288" w:author="2024-07-17 additions" w:date="2024-07-17T14:23:00Z" w16du:dateUtc="2024-07-17T18:23:00Z"/>
        </w:rPr>
      </w:pPr>
      <w:ins w:id="1289" w:author="2024-07-17 additions" w:date="2024-07-17T14:23:00Z" w16du:dateUtc="2024-07-17T18:23:00Z">
        <w:r>
          <w:t xml:space="preserve">Neither agree nor </w:t>
        </w:r>
        <w:proofErr w:type="gramStart"/>
        <w:r>
          <w:t>disagree  (</w:t>
        </w:r>
        <w:proofErr w:type="gramEnd"/>
        <w:r>
          <w:t xml:space="preserve">3) </w:t>
        </w:r>
      </w:ins>
    </w:p>
    <w:p w14:paraId="62A8323D" w14:textId="77777777" w:rsidR="002E467E" w:rsidRDefault="00000000">
      <w:pPr>
        <w:pStyle w:val="ListParagraph"/>
        <w:keepNext/>
        <w:numPr>
          <w:ilvl w:val="0"/>
          <w:numId w:val="4"/>
        </w:numPr>
        <w:rPr>
          <w:ins w:id="1290" w:author="2024-07-17 additions" w:date="2024-07-17T14:23:00Z" w16du:dateUtc="2024-07-17T18:23:00Z"/>
        </w:rPr>
      </w:pPr>
      <w:ins w:id="1291" w:author="2024-07-17 additions" w:date="2024-07-17T14:23:00Z" w16du:dateUtc="2024-07-17T18:23:00Z">
        <w:r>
          <w:t xml:space="preserve">Somewhat </w:t>
        </w:r>
        <w:proofErr w:type="gramStart"/>
        <w:r>
          <w:t>agree  (</w:t>
        </w:r>
        <w:proofErr w:type="gramEnd"/>
        <w:r>
          <w:t xml:space="preserve">4) </w:t>
        </w:r>
      </w:ins>
    </w:p>
    <w:p w14:paraId="699C4645" w14:textId="77777777" w:rsidR="002E467E" w:rsidRDefault="00000000">
      <w:pPr>
        <w:pStyle w:val="ListParagraph"/>
        <w:keepNext/>
        <w:numPr>
          <w:ilvl w:val="0"/>
          <w:numId w:val="4"/>
        </w:numPr>
        <w:rPr>
          <w:ins w:id="1292" w:author="2024-07-17 additions" w:date="2024-07-17T14:23:00Z" w16du:dateUtc="2024-07-17T18:23:00Z"/>
        </w:rPr>
      </w:pPr>
      <w:ins w:id="1293" w:author="2024-07-17 additions" w:date="2024-07-17T14:23:00Z" w16du:dateUtc="2024-07-17T18:23:00Z">
        <w:r>
          <w:t xml:space="preserve">Strongly </w:t>
        </w:r>
        <w:proofErr w:type="gramStart"/>
        <w:r>
          <w:t>agree  (</w:t>
        </w:r>
        <w:proofErr w:type="gramEnd"/>
        <w:r>
          <w:t xml:space="preserve">5) </w:t>
        </w:r>
      </w:ins>
    </w:p>
    <w:p w14:paraId="2B40A56D" w14:textId="77777777" w:rsidR="002E467E" w:rsidRDefault="002E467E">
      <w:pPr>
        <w:rPr>
          <w:ins w:id="1294" w:author="2024-07-17 additions" w:date="2024-07-17T14:23:00Z" w16du:dateUtc="2024-07-17T18:23:00Z"/>
        </w:rPr>
      </w:pPr>
    </w:p>
    <w:p w14:paraId="6A1710B3" w14:textId="77777777" w:rsidR="002E467E" w:rsidRDefault="002E467E">
      <w:pPr>
        <w:pStyle w:val="QuestionSeparator"/>
        <w:rPr>
          <w:ins w:id="1295"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Change w:id="1296" w:author="2024-07-17 additions" w:date="2024-07-17T14:23:00Z" w16du:dateUtc="2024-07-17T18:23:00Z">
          <w:tblPr>
            <w:tblStyle w:val="QQuestionIconTable"/>
            <w:tblW w:w="50" w:type="auto"/>
            <w:tblLook w:val="07E0" w:firstRow="1" w:lastRow="1" w:firstColumn="1" w:lastColumn="1" w:noHBand="1" w:noVBand="1"/>
          </w:tblPr>
        </w:tblPrChange>
      </w:tblPr>
      <w:tblGrid>
        <w:gridCol w:w="1348"/>
        <w:gridCol w:w="8002"/>
        <w:tblGridChange w:id="1297">
          <w:tblGrid>
            <w:gridCol w:w="10"/>
            <w:gridCol w:w="180"/>
            <w:gridCol w:w="190"/>
            <w:gridCol w:w="978"/>
            <w:gridCol w:w="8002"/>
          </w:tblGrid>
        </w:tblGridChange>
      </w:tblGrid>
      <w:tr w:rsidR="00E67BD3" w14:paraId="135695CE" w14:textId="60094C24">
        <w:tblPrEx>
          <w:tblCellMar>
            <w:top w:w="0" w:type="dxa"/>
            <w:bottom w:w="0" w:type="dxa"/>
          </w:tblCellMar>
        </w:tblPrEx>
        <w:trPr>
          <w:trHeight w:val="300"/>
          <w:trPrChange w:id="1298" w:author="2024-07-17 additions" w:date="2024-07-17T14:23:00Z" w16du:dateUtc="2024-07-17T18:23:00Z">
            <w:trPr>
              <w:gridAfter w:val="0"/>
            </w:trPr>
          </w:trPrChange>
        </w:trPr>
        <w:tc>
          <w:tcPr>
            <w:tcW w:w="1368" w:type="dxa"/>
            <w:tcBorders>
              <w:top w:val="nil"/>
              <w:left w:val="nil"/>
              <w:bottom w:val="nil"/>
              <w:right w:val="nil"/>
            </w:tcBorders>
            <w:tcPrChange w:id="1299" w:author="2024-07-17 additions" w:date="2024-07-17T14:23:00Z" w16du:dateUtc="2024-07-17T18:23:00Z">
              <w:tcPr>
                <w:tcW w:w="50" w:type="dxa"/>
                <w:gridSpan w:val="2"/>
              </w:tcPr>
            </w:tcPrChange>
          </w:tcPr>
          <w:p w14:paraId="135695CD" w14:textId="7AEF682D" w:rsidR="00E67BD3" w:rsidRDefault="00000000">
            <w:pPr>
              <w:rPr>
                <w:color w:val="CCCCCC"/>
                <w:rPrChange w:id="1300" w:author="2024-07-17 additions" w:date="2024-07-17T14:23:00Z" w16du:dateUtc="2024-07-17T18:23:00Z">
                  <w:rPr/>
                </w:rPrChange>
              </w:rPr>
              <w:pPrChange w:id="1301" w:author="2024-07-17 additions" w:date="2024-07-17T14:23:00Z" w16du:dateUtc="2024-07-17T18:23:00Z">
                <w:pPr>
                  <w:keepNext/>
                </w:pPr>
              </w:pPrChange>
            </w:pPr>
            <w:ins w:id="1302" w:author="2024-07-17 additions" w:date="2024-07-17T14:23:00Z" w16du:dateUtc="2024-07-17T18:23:00Z">
              <w:r>
                <w:rPr>
                  <w:color w:val="CCCCCC"/>
                </w:rPr>
                <w:t>Page Break</w:t>
              </w:r>
            </w:ins>
            <w:del w:id="1303" w:author="2024-07-17 additions" w:date="2024-07-17T14:23:00Z" w16du:dateUtc="2024-07-17T18:23:00Z">
              <w:r w:rsidR="0016622B">
                <w:rPr>
                  <w:noProof/>
                </w:rPr>
                <w:drawing>
                  <wp:inline distT="0" distB="0" distL="0" distR="0" wp14:anchorId="135696B6" wp14:editId="135696B7">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1304" w:author="2024-07-17 additions" w:date="2024-07-17T14:23:00Z" w16du:dateUtc="2024-07-17T18:23:00Z">
              <w:tcPr>
                <w:tcW w:w="8208" w:type="dxa"/>
                <w:tcBorders>
                  <w:top w:val="nil"/>
                  <w:left w:val="nil"/>
                  <w:bottom w:val="nil"/>
                  <w:right w:val="nil"/>
                </w:tcBorders>
              </w:tcPr>
            </w:tcPrChange>
          </w:tcPr>
          <w:p w14:paraId="4618C8E2" w14:textId="77777777" w:rsidR="002E467E" w:rsidRDefault="002E467E">
            <w:pPr>
              <w:pBdr>
                <w:top w:val="single" w:sz="8" w:space="0" w:color="CCCCCC"/>
              </w:pBdr>
              <w:spacing w:before="120" w:after="120" w:line="120" w:lineRule="auto"/>
              <w:jc w:val="center"/>
              <w:rPr>
                <w:color w:val="CCCCCC"/>
              </w:rPr>
            </w:pPr>
          </w:p>
        </w:tc>
      </w:tr>
    </w:tbl>
    <w:p w14:paraId="79154256" w14:textId="77777777" w:rsidR="002E467E" w:rsidRDefault="00000000">
      <w:pPr>
        <w:rPr>
          <w:ins w:id="1305" w:author="2024-07-17 additions" w:date="2024-07-17T14:23:00Z" w16du:dateUtc="2024-07-17T18:23:00Z"/>
        </w:rPr>
      </w:pPr>
      <w:ins w:id="1306" w:author="2024-07-17 additions" w:date="2024-07-17T14:23:00Z" w16du:dateUtc="2024-07-17T18:23:00Z">
        <w:r>
          <w:br w:type="page"/>
        </w:r>
      </w:ins>
    </w:p>
    <w:p w14:paraId="3F9EC624" w14:textId="77777777" w:rsidR="002E467E" w:rsidRDefault="002E467E">
      <w:pPr>
        <w:rPr>
          <w:ins w:id="1307" w:author="2024-07-17 additions" w:date="2024-07-17T14:23:00Z" w16du:dateUtc="2024-07-17T18:23:00Z"/>
        </w:rPr>
      </w:pPr>
    </w:p>
    <w:p w14:paraId="4924384E" w14:textId="77777777" w:rsidR="002E467E" w:rsidRDefault="00000000">
      <w:pPr>
        <w:keepNext/>
        <w:rPr>
          <w:ins w:id="1308" w:author="2024-07-17 additions" w:date="2024-07-17T14:23:00Z" w16du:dateUtc="2024-07-17T18:23:00Z"/>
        </w:rPr>
      </w:pPr>
      <w:ins w:id="1309" w:author="2024-07-17 additions" w:date="2024-07-17T14:23:00Z" w16du:dateUtc="2024-07-17T18:23:00Z">
        <w:r>
          <w:t xml:space="preserve">popeff2 </w:t>
        </w:r>
        <w:proofErr w:type="gramStart"/>
        <w:r>
          <w:t>To</w:t>
        </w:r>
        <w:proofErr w:type="gramEnd"/>
        <w:r>
          <w:t xml:space="preserve"> what extent do you agree or disagree with the following statement: </w:t>
        </w:r>
        <w:r>
          <w:br/>
          <w:t>In this country, the citizens have power to shape the rules that govern society.</w:t>
        </w:r>
      </w:ins>
    </w:p>
    <w:p w14:paraId="0D90F164" w14:textId="77777777" w:rsidR="002E467E" w:rsidRDefault="00000000">
      <w:pPr>
        <w:pStyle w:val="ListParagraph"/>
        <w:keepNext/>
        <w:numPr>
          <w:ilvl w:val="0"/>
          <w:numId w:val="4"/>
        </w:numPr>
        <w:rPr>
          <w:ins w:id="1310" w:author="2024-07-17 additions" w:date="2024-07-17T14:23:00Z" w16du:dateUtc="2024-07-17T18:23:00Z"/>
        </w:rPr>
      </w:pPr>
      <w:ins w:id="1311" w:author="2024-07-17 additions" w:date="2024-07-17T14:23:00Z" w16du:dateUtc="2024-07-17T18:23:00Z">
        <w:r>
          <w:t xml:space="preserve">Strongly </w:t>
        </w:r>
        <w:proofErr w:type="gramStart"/>
        <w:r>
          <w:t>disagree  (</w:t>
        </w:r>
        <w:proofErr w:type="gramEnd"/>
        <w:r>
          <w:t xml:space="preserve">1) </w:t>
        </w:r>
      </w:ins>
    </w:p>
    <w:p w14:paraId="0C892FC5" w14:textId="77777777" w:rsidR="002E467E" w:rsidRDefault="00000000">
      <w:pPr>
        <w:pStyle w:val="ListParagraph"/>
        <w:keepNext/>
        <w:numPr>
          <w:ilvl w:val="0"/>
          <w:numId w:val="4"/>
        </w:numPr>
        <w:rPr>
          <w:ins w:id="1312" w:author="2024-07-17 additions" w:date="2024-07-17T14:23:00Z" w16du:dateUtc="2024-07-17T18:23:00Z"/>
        </w:rPr>
      </w:pPr>
      <w:ins w:id="1313" w:author="2024-07-17 additions" w:date="2024-07-17T14:23:00Z" w16du:dateUtc="2024-07-17T18:23:00Z">
        <w:r>
          <w:t xml:space="preserve">Somewhat </w:t>
        </w:r>
        <w:proofErr w:type="gramStart"/>
        <w:r>
          <w:t>disagree  (</w:t>
        </w:r>
        <w:proofErr w:type="gramEnd"/>
        <w:r>
          <w:t xml:space="preserve">2) </w:t>
        </w:r>
      </w:ins>
    </w:p>
    <w:p w14:paraId="05FA5304" w14:textId="77777777" w:rsidR="002E467E" w:rsidRDefault="00000000">
      <w:pPr>
        <w:pStyle w:val="ListParagraph"/>
        <w:keepNext/>
        <w:numPr>
          <w:ilvl w:val="0"/>
          <w:numId w:val="4"/>
        </w:numPr>
        <w:rPr>
          <w:ins w:id="1314" w:author="2024-07-17 additions" w:date="2024-07-17T14:23:00Z" w16du:dateUtc="2024-07-17T18:23:00Z"/>
        </w:rPr>
      </w:pPr>
      <w:ins w:id="1315" w:author="2024-07-17 additions" w:date="2024-07-17T14:23:00Z" w16du:dateUtc="2024-07-17T18:23:00Z">
        <w:r>
          <w:t xml:space="preserve">Neither agree nor </w:t>
        </w:r>
        <w:proofErr w:type="gramStart"/>
        <w:r>
          <w:t>disagree  (</w:t>
        </w:r>
        <w:proofErr w:type="gramEnd"/>
        <w:r>
          <w:t xml:space="preserve">3) </w:t>
        </w:r>
      </w:ins>
    </w:p>
    <w:p w14:paraId="6F4F67A3" w14:textId="77777777" w:rsidR="002E467E" w:rsidRDefault="00000000">
      <w:pPr>
        <w:pStyle w:val="ListParagraph"/>
        <w:keepNext/>
        <w:numPr>
          <w:ilvl w:val="0"/>
          <w:numId w:val="4"/>
        </w:numPr>
        <w:rPr>
          <w:ins w:id="1316" w:author="2024-07-17 additions" w:date="2024-07-17T14:23:00Z" w16du:dateUtc="2024-07-17T18:23:00Z"/>
        </w:rPr>
      </w:pPr>
      <w:ins w:id="1317" w:author="2024-07-17 additions" w:date="2024-07-17T14:23:00Z" w16du:dateUtc="2024-07-17T18:23:00Z">
        <w:r>
          <w:t xml:space="preserve">Somewhat </w:t>
        </w:r>
        <w:proofErr w:type="gramStart"/>
        <w:r>
          <w:t>agree  (</w:t>
        </w:r>
        <w:proofErr w:type="gramEnd"/>
        <w:r>
          <w:t xml:space="preserve">4) </w:t>
        </w:r>
      </w:ins>
    </w:p>
    <w:p w14:paraId="5447D857" w14:textId="77777777" w:rsidR="002E467E" w:rsidRDefault="00000000">
      <w:pPr>
        <w:pStyle w:val="ListParagraph"/>
        <w:keepNext/>
        <w:numPr>
          <w:ilvl w:val="0"/>
          <w:numId w:val="4"/>
        </w:numPr>
        <w:rPr>
          <w:ins w:id="1318" w:author="2024-07-17 additions" w:date="2024-07-17T14:23:00Z" w16du:dateUtc="2024-07-17T18:23:00Z"/>
        </w:rPr>
      </w:pPr>
      <w:ins w:id="1319" w:author="2024-07-17 additions" w:date="2024-07-17T14:23:00Z" w16du:dateUtc="2024-07-17T18:23:00Z">
        <w:r>
          <w:t xml:space="preserve">Strongly </w:t>
        </w:r>
        <w:proofErr w:type="gramStart"/>
        <w:r>
          <w:t>agree  (</w:t>
        </w:r>
        <w:proofErr w:type="gramEnd"/>
        <w:r>
          <w:t xml:space="preserve">5) </w:t>
        </w:r>
      </w:ins>
    </w:p>
    <w:p w14:paraId="634372D2" w14:textId="77777777" w:rsidR="002E467E" w:rsidRDefault="002E467E">
      <w:pPr>
        <w:rPr>
          <w:ins w:id="1320" w:author="2024-07-17 additions" w:date="2024-07-17T14:23:00Z" w16du:dateUtc="2024-07-17T18:23:00Z"/>
        </w:rPr>
      </w:pPr>
    </w:p>
    <w:p w14:paraId="2D98CDBD" w14:textId="77777777" w:rsidR="002E467E" w:rsidRDefault="002E467E">
      <w:pPr>
        <w:pStyle w:val="QuestionSeparator"/>
        <w:rPr>
          <w:ins w:id="1321"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2F634FE5" w14:textId="77777777">
        <w:tblPrEx>
          <w:tblCellMar>
            <w:top w:w="0" w:type="dxa"/>
            <w:bottom w:w="0" w:type="dxa"/>
          </w:tblCellMar>
        </w:tblPrEx>
        <w:trPr>
          <w:trHeight w:val="300"/>
          <w:ins w:id="1322" w:author="2024-07-17 additions" w:date="2024-07-17T14:23:00Z" w16du:dateUtc="2024-07-17T18:23:00Z"/>
        </w:trPr>
        <w:tc>
          <w:tcPr>
            <w:tcW w:w="1368" w:type="dxa"/>
            <w:tcBorders>
              <w:top w:val="nil"/>
              <w:left w:val="nil"/>
              <w:bottom w:val="nil"/>
              <w:right w:val="nil"/>
            </w:tcBorders>
          </w:tcPr>
          <w:p w14:paraId="5A199144" w14:textId="77777777" w:rsidR="002E467E" w:rsidRDefault="00000000">
            <w:pPr>
              <w:rPr>
                <w:ins w:id="1323" w:author="2024-07-17 additions" w:date="2024-07-17T14:23:00Z" w16du:dateUtc="2024-07-17T18:23:00Z"/>
                <w:color w:val="CCCCCC"/>
              </w:rPr>
            </w:pPr>
            <w:ins w:id="1324" w:author="2024-07-17 additions" w:date="2024-07-17T14:23:00Z" w16du:dateUtc="2024-07-17T18:23:00Z">
              <w:r>
                <w:rPr>
                  <w:color w:val="CCCCCC"/>
                </w:rPr>
                <w:t>Page Break</w:t>
              </w:r>
            </w:ins>
          </w:p>
        </w:tc>
        <w:tc>
          <w:tcPr>
            <w:tcW w:w="8208" w:type="dxa"/>
            <w:tcBorders>
              <w:top w:val="nil"/>
              <w:left w:val="nil"/>
              <w:bottom w:val="nil"/>
              <w:right w:val="nil"/>
            </w:tcBorders>
          </w:tcPr>
          <w:p w14:paraId="21E6D418" w14:textId="77777777" w:rsidR="002E467E" w:rsidRDefault="002E467E">
            <w:pPr>
              <w:pBdr>
                <w:top w:val="single" w:sz="8" w:space="0" w:color="CCCCCC"/>
              </w:pBdr>
              <w:spacing w:before="120" w:after="120" w:line="120" w:lineRule="auto"/>
              <w:jc w:val="center"/>
              <w:rPr>
                <w:ins w:id="1325" w:author="2024-07-17 additions" w:date="2024-07-17T14:23:00Z" w16du:dateUtc="2024-07-17T18:23:00Z"/>
                <w:color w:val="CCCCCC"/>
              </w:rPr>
            </w:pPr>
          </w:p>
        </w:tc>
      </w:tr>
    </w:tbl>
    <w:p w14:paraId="0FFCE05B" w14:textId="77777777" w:rsidR="002E467E" w:rsidRDefault="00000000">
      <w:pPr>
        <w:rPr>
          <w:ins w:id="1326" w:author="2024-07-17 additions" w:date="2024-07-17T14:23:00Z" w16du:dateUtc="2024-07-17T18:23:00Z"/>
        </w:rPr>
      </w:pPr>
      <w:ins w:id="1327" w:author="2024-07-17 additions" w:date="2024-07-17T14:23:00Z" w16du:dateUtc="2024-07-17T18:23:00Z">
        <w:r>
          <w:br w:type="page"/>
        </w:r>
      </w:ins>
    </w:p>
    <w:p w14:paraId="7337C691" w14:textId="77777777" w:rsidR="002E467E" w:rsidRDefault="002E467E">
      <w:pPr>
        <w:rPr>
          <w:ins w:id="1328" w:author="2024-07-17 additions" w:date="2024-07-17T14:23:00Z" w16du:dateUtc="2024-07-17T18:23:00Z"/>
        </w:rPr>
      </w:pPr>
    </w:p>
    <w:p w14:paraId="3DC99BC4" w14:textId="77777777" w:rsidR="002E467E" w:rsidRDefault="00000000">
      <w:pPr>
        <w:keepNext/>
        <w:rPr>
          <w:ins w:id="1329" w:author="2024-07-17 additions" w:date="2024-07-17T14:23:00Z" w16du:dateUtc="2024-07-17T18:23:00Z"/>
        </w:rPr>
      </w:pPr>
      <w:ins w:id="1330" w:author="2024-07-17 additions" w:date="2024-07-17T14:23:00Z" w16du:dateUtc="2024-07-17T18:23:00Z">
        <w:r>
          <w:t xml:space="preserve">popeff3 </w:t>
        </w:r>
        <w:proofErr w:type="gramStart"/>
        <w:r>
          <w:t>To</w:t>
        </w:r>
        <w:proofErr w:type="gramEnd"/>
        <w:r>
          <w:t xml:space="preserve"> what extent do you agree or disagree with the following statement: </w:t>
        </w:r>
        <w:r>
          <w:br/>
          <w:t xml:space="preserve"> In this country, the people are capable of holding government accountable to the people's authority.</w:t>
        </w:r>
        <w:r>
          <w:br/>
        </w:r>
      </w:ins>
    </w:p>
    <w:p w14:paraId="7A69880A" w14:textId="77777777" w:rsidR="002E467E" w:rsidRDefault="00000000">
      <w:pPr>
        <w:pStyle w:val="ListParagraph"/>
        <w:keepNext/>
        <w:numPr>
          <w:ilvl w:val="0"/>
          <w:numId w:val="4"/>
        </w:numPr>
        <w:rPr>
          <w:ins w:id="1331" w:author="2024-07-17 additions" w:date="2024-07-17T14:23:00Z" w16du:dateUtc="2024-07-17T18:23:00Z"/>
        </w:rPr>
      </w:pPr>
      <w:ins w:id="1332" w:author="2024-07-17 additions" w:date="2024-07-17T14:23:00Z" w16du:dateUtc="2024-07-17T18:23:00Z">
        <w:r>
          <w:t xml:space="preserve">Strongly </w:t>
        </w:r>
        <w:proofErr w:type="gramStart"/>
        <w:r>
          <w:t>disagree  (</w:t>
        </w:r>
        <w:proofErr w:type="gramEnd"/>
        <w:r>
          <w:t xml:space="preserve">1) </w:t>
        </w:r>
      </w:ins>
    </w:p>
    <w:p w14:paraId="3D94DFAB" w14:textId="77777777" w:rsidR="002E467E" w:rsidRDefault="00000000">
      <w:pPr>
        <w:pStyle w:val="ListParagraph"/>
        <w:keepNext/>
        <w:numPr>
          <w:ilvl w:val="0"/>
          <w:numId w:val="4"/>
        </w:numPr>
        <w:rPr>
          <w:ins w:id="1333" w:author="2024-07-17 additions" w:date="2024-07-17T14:23:00Z" w16du:dateUtc="2024-07-17T18:23:00Z"/>
        </w:rPr>
      </w:pPr>
      <w:ins w:id="1334" w:author="2024-07-17 additions" w:date="2024-07-17T14:23:00Z" w16du:dateUtc="2024-07-17T18:23:00Z">
        <w:r>
          <w:t xml:space="preserve">Somewhat </w:t>
        </w:r>
        <w:proofErr w:type="gramStart"/>
        <w:r>
          <w:t>disagree  (</w:t>
        </w:r>
        <w:proofErr w:type="gramEnd"/>
        <w:r>
          <w:t xml:space="preserve">2) </w:t>
        </w:r>
      </w:ins>
    </w:p>
    <w:p w14:paraId="13557CAA" w14:textId="77777777" w:rsidR="002E467E" w:rsidRDefault="00000000">
      <w:pPr>
        <w:pStyle w:val="ListParagraph"/>
        <w:keepNext/>
        <w:numPr>
          <w:ilvl w:val="0"/>
          <w:numId w:val="4"/>
        </w:numPr>
        <w:rPr>
          <w:ins w:id="1335" w:author="2024-07-17 additions" w:date="2024-07-17T14:23:00Z" w16du:dateUtc="2024-07-17T18:23:00Z"/>
        </w:rPr>
      </w:pPr>
      <w:ins w:id="1336" w:author="2024-07-17 additions" w:date="2024-07-17T14:23:00Z" w16du:dateUtc="2024-07-17T18:23:00Z">
        <w:r>
          <w:t xml:space="preserve">Neither agree nor </w:t>
        </w:r>
        <w:proofErr w:type="gramStart"/>
        <w:r>
          <w:t>disagree  (</w:t>
        </w:r>
        <w:proofErr w:type="gramEnd"/>
        <w:r>
          <w:t xml:space="preserve">3) </w:t>
        </w:r>
      </w:ins>
    </w:p>
    <w:p w14:paraId="519C3B8E" w14:textId="77777777" w:rsidR="002E467E" w:rsidRDefault="00000000">
      <w:pPr>
        <w:pStyle w:val="ListParagraph"/>
        <w:keepNext/>
        <w:numPr>
          <w:ilvl w:val="0"/>
          <w:numId w:val="4"/>
        </w:numPr>
        <w:rPr>
          <w:ins w:id="1337" w:author="2024-07-17 additions" w:date="2024-07-17T14:23:00Z" w16du:dateUtc="2024-07-17T18:23:00Z"/>
        </w:rPr>
      </w:pPr>
      <w:ins w:id="1338" w:author="2024-07-17 additions" w:date="2024-07-17T14:23:00Z" w16du:dateUtc="2024-07-17T18:23:00Z">
        <w:r>
          <w:t xml:space="preserve">Somewhat </w:t>
        </w:r>
        <w:proofErr w:type="gramStart"/>
        <w:r>
          <w:t>agree  (</w:t>
        </w:r>
        <w:proofErr w:type="gramEnd"/>
        <w:r>
          <w:t xml:space="preserve">4) </w:t>
        </w:r>
      </w:ins>
    </w:p>
    <w:p w14:paraId="71A5A075" w14:textId="77777777" w:rsidR="002E467E" w:rsidRDefault="00000000">
      <w:pPr>
        <w:pStyle w:val="ListParagraph"/>
        <w:keepNext/>
        <w:numPr>
          <w:ilvl w:val="0"/>
          <w:numId w:val="4"/>
        </w:numPr>
        <w:rPr>
          <w:ins w:id="1339" w:author="2024-07-17 additions" w:date="2024-07-17T14:23:00Z" w16du:dateUtc="2024-07-17T18:23:00Z"/>
        </w:rPr>
      </w:pPr>
      <w:ins w:id="1340" w:author="2024-07-17 additions" w:date="2024-07-17T14:23:00Z" w16du:dateUtc="2024-07-17T18:23:00Z">
        <w:r>
          <w:t xml:space="preserve">Strongly </w:t>
        </w:r>
        <w:proofErr w:type="gramStart"/>
        <w:r>
          <w:t>agree  (</w:t>
        </w:r>
        <w:proofErr w:type="gramEnd"/>
        <w:r>
          <w:t xml:space="preserve">5) </w:t>
        </w:r>
      </w:ins>
    </w:p>
    <w:p w14:paraId="7A099B97" w14:textId="77777777" w:rsidR="002E467E" w:rsidRDefault="002E467E">
      <w:pPr>
        <w:rPr>
          <w:ins w:id="1341" w:author="2024-07-17 additions" w:date="2024-07-17T14:23:00Z" w16du:dateUtc="2024-07-17T18:23:00Z"/>
        </w:rPr>
      </w:pPr>
    </w:p>
    <w:p w14:paraId="5DA2F00E" w14:textId="77777777" w:rsidR="002E467E" w:rsidRDefault="002E467E">
      <w:pPr>
        <w:pStyle w:val="QuestionSeparator"/>
        <w:rPr>
          <w:ins w:id="1342" w:author="2024-07-17 additions" w:date="2024-07-17T14:23:00Z" w16du:dateUtc="2024-07-17T18:23:00Z"/>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748B0DC8" w14:textId="77777777">
        <w:tblPrEx>
          <w:tblCellMar>
            <w:top w:w="0" w:type="dxa"/>
            <w:bottom w:w="0" w:type="dxa"/>
          </w:tblCellMar>
        </w:tblPrEx>
        <w:trPr>
          <w:trHeight w:val="300"/>
          <w:ins w:id="1343" w:author="2024-07-17 additions" w:date="2024-07-17T14:23:00Z" w16du:dateUtc="2024-07-17T18:23:00Z"/>
        </w:trPr>
        <w:tc>
          <w:tcPr>
            <w:tcW w:w="1368" w:type="dxa"/>
            <w:tcBorders>
              <w:top w:val="nil"/>
              <w:left w:val="nil"/>
              <w:bottom w:val="nil"/>
              <w:right w:val="nil"/>
            </w:tcBorders>
          </w:tcPr>
          <w:p w14:paraId="4EE04132" w14:textId="77777777" w:rsidR="002E467E" w:rsidRDefault="00000000">
            <w:pPr>
              <w:rPr>
                <w:ins w:id="1344" w:author="2024-07-17 additions" w:date="2024-07-17T14:23:00Z" w16du:dateUtc="2024-07-17T18:23:00Z"/>
                <w:color w:val="CCCCCC"/>
              </w:rPr>
            </w:pPr>
            <w:ins w:id="1345" w:author="2024-07-17 additions" w:date="2024-07-17T14:23:00Z" w16du:dateUtc="2024-07-17T18:23:00Z">
              <w:r>
                <w:rPr>
                  <w:color w:val="CCCCCC"/>
                </w:rPr>
                <w:t>Page Break</w:t>
              </w:r>
            </w:ins>
          </w:p>
        </w:tc>
        <w:tc>
          <w:tcPr>
            <w:tcW w:w="8208" w:type="dxa"/>
            <w:tcBorders>
              <w:top w:val="nil"/>
              <w:left w:val="nil"/>
              <w:bottom w:val="nil"/>
              <w:right w:val="nil"/>
            </w:tcBorders>
          </w:tcPr>
          <w:p w14:paraId="0C31FB86" w14:textId="77777777" w:rsidR="002E467E" w:rsidRDefault="002E467E">
            <w:pPr>
              <w:pBdr>
                <w:top w:val="single" w:sz="8" w:space="0" w:color="CCCCCC"/>
              </w:pBdr>
              <w:spacing w:before="120" w:after="120" w:line="120" w:lineRule="auto"/>
              <w:jc w:val="center"/>
              <w:rPr>
                <w:ins w:id="1346" w:author="2024-07-17 additions" w:date="2024-07-17T14:23:00Z" w16du:dateUtc="2024-07-17T18:23:00Z"/>
                <w:color w:val="CCCCCC"/>
              </w:rPr>
            </w:pPr>
          </w:p>
        </w:tc>
      </w:tr>
    </w:tbl>
    <w:p w14:paraId="159CA426" w14:textId="77777777" w:rsidR="002E467E" w:rsidRDefault="00000000">
      <w:pPr>
        <w:rPr>
          <w:ins w:id="1347" w:author="2024-07-17 additions" w:date="2024-07-17T14:23:00Z" w16du:dateUtc="2024-07-17T18:23:00Z"/>
        </w:rPr>
      </w:pPr>
      <w:ins w:id="1348" w:author="2024-07-17 additions" w:date="2024-07-17T14:23:00Z" w16du:dateUtc="2024-07-17T18:23:00Z">
        <w:r>
          <w:br w:type="page"/>
        </w:r>
      </w:ins>
    </w:p>
    <w:p w14:paraId="35520E43" w14:textId="77777777" w:rsidR="002E467E" w:rsidRDefault="002E467E">
      <w:pPr>
        <w:rPr>
          <w:ins w:id="1349" w:author="2024-07-17 additions" w:date="2024-07-17T14:23:00Z" w16du:dateUtc="2024-07-17T18:23:00Z"/>
        </w:rPr>
      </w:pPr>
    </w:p>
    <w:p w14:paraId="27F9EC9E" w14:textId="77777777" w:rsidR="002E467E" w:rsidRDefault="00000000">
      <w:pPr>
        <w:keepNext/>
        <w:rPr>
          <w:ins w:id="1350" w:author="2024-07-17 additions" w:date="2024-07-17T14:23:00Z" w16du:dateUtc="2024-07-17T18:23:00Z"/>
        </w:rPr>
      </w:pPr>
      <w:ins w:id="1351" w:author="2024-07-17 additions" w:date="2024-07-17T14:23:00Z" w16du:dateUtc="2024-07-17T18:23:00Z">
        <w:r>
          <w:t xml:space="preserve">popeff4 </w:t>
        </w:r>
        <w:proofErr w:type="gramStart"/>
        <w:r>
          <w:t>To</w:t>
        </w:r>
        <w:proofErr w:type="gramEnd"/>
        <w:r>
          <w:t xml:space="preserve"> what extent do you agree or disagree with the following statement: </w:t>
        </w:r>
        <w:r>
          <w:br/>
          <w:t>The citizens of this country have power to bring about change to the political conditions that govern the lives of everyone.</w:t>
        </w:r>
        <w:r>
          <w:br/>
        </w:r>
      </w:ins>
    </w:p>
    <w:p w14:paraId="39F73FCB" w14:textId="77777777" w:rsidR="002E467E" w:rsidRDefault="00000000">
      <w:pPr>
        <w:pStyle w:val="ListParagraph"/>
        <w:keepNext/>
        <w:numPr>
          <w:ilvl w:val="0"/>
          <w:numId w:val="4"/>
        </w:numPr>
        <w:rPr>
          <w:ins w:id="1352" w:author="2024-07-17 additions" w:date="2024-07-17T14:23:00Z" w16du:dateUtc="2024-07-17T18:23:00Z"/>
        </w:rPr>
      </w:pPr>
      <w:ins w:id="1353" w:author="2024-07-17 additions" w:date="2024-07-17T14:23:00Z" w16du:dateUtc="2024-07-17T18:23:00Z">
        <w:r>
          <w:t xml:space="preserve">Strongly </w:t>
        </w:r>
        <w:proofErr w:type="gramStart"/>
        <w:r>
          <w:t>disagree  (</w:t>
        </w:r>
        <w:proofErr w:type="gramEnd"/>
        <w:r>
          <w:t xml:space="preserve">1) </w:t>
        </w:r>
      </w:ins>
    </w:p>
    <w:p w14:paraId="5D5712C8" w14:textId="77777777" w:rsidR="002E467E" w:rsidRDefault="00000000">
      <w:pPr>
        <w:pStyle w:val="ListParagraph"/>
        <w:keepNext/>
        <w:numPr>
          <w:ilvl w:val="0"/>
          <w:numId w:val="4"/>
        </w:numPr>
        <w:rPr>
          <w:ins w:id="1354" w:author="2024-07-17 additions" w:date="2024-07-17T14:23:00Z" w16du:dateUtc="2024-07-17T18:23:00Z"/>
        </w:rPr>
      </w:pPr>
      <w:ins w:id="1355" w:author="2024-07-17 additions" w:date="2024-07-17T14:23:00Z" w16du:dateUtc="2024-07-17T18:23:00Z">
        <w:r>
          <w:t xml:space="preserve">Somewhat </w:t>
        </w:r>
        <w:proofErr w:type="gramStart"/>
        <w:r>
          <w:t>disagree  (</w:t>
        </w:r>
        <w:proofErr w:type="gramEnd"/>
        <w:r>
          <w:t xml:space="preserve">2) </w:t>
        </w:r>
      </w:ins>
    </w:p>
    <w:p w14:paraId="707859CC" w14:textId="77777777" w:rsidR="002E467E" w:rsidRDefault="00000000">
      <w:pPr>
        <w:pStyle w:val="ListParagraph"/>
        <w:keepNext/>
        <w:numPr>
          <w:ilvl w:val="0"/>
          <w:numId w:val="4"/>
        </w:numPr>
        <w:rPr>
          <w:ins w:id="1356" w:author="2024-07-17 additions" w:date="2024-07-17T14:23:00Z" w16du:dateUtc="2024-07-17T18:23:00Z"/>
        </w:rPr>
      </w:pPr>
      <w:ins w:id="1357" w:author="2024-07-17 additions" w:date="2024-07-17T14:23:00Z" w16du:dateUtc="2024-07-17T18:23:00Z">
        <w:r>
          <w:t xml:space="preserve">Neither agree nor </w:t>
        </w:r>
        <w:proofErr w:type="gramStart"/>
        <w:r>
          <w:t>disagree  (</w:t>
        </w:r>
        <w:proofErr w:type="gramEnd"/>
        <w:r>
          <w:t xml:space="preserve">3) </w:t>
        </w:r>
      </w:ins>
    </w:p>
    <w:p w14:paraId="5419CA77" w14:textId="77777777" w:rsidR="002E467E" w:rsidRDefault="00000000">
      <w:pPr>
        <w:pStyle w:val="ListParagraph"/>
        <w:keepNext/>
        <w:numPr>
          <w:ilvl w:val="0"/>
          <w:numId w:val="4"/>
        </w:numPr>
        <w:rPr>
          <w:ins w:id="1358" w:author="2024-07-17 additions" w:date="2024-07-17T14:23:00Z" w16du:dateUtc="2024-07-17T18:23:00Z"/>
        </w:rPr>
      </w:pPr>
      <w:ins w:id="1359" w:author="2024-07-17 additions" w:date="2024-07-17T14:23:00Z" w16du:dateUtc="2024-07-17T18:23:00Z">
        <w:r>
          <w:t xml:space="preserve">Somewhat </w:t>
        </w:r>
        <w:proofErr w:type="gramStart"/>
        <w:r>
          <w:t>agree  (</w:t>
        </w:r>
        <w:proofErr w:type="gramEnd"/>
        <w:r>
          <w:t xml:space="preserve">4) </w:t>
        </w:r>
      </w:ins>
    </w:p>
    <w:p w14:paraId="7C790BAC" w14:textId="77777777" w:rsidR="002E467E" w:rsidRDefault="00000000">
      <w:pPr>
        <w:pStyle w:val="ListParagraph"/>
        <w:keepNext/>
        <w:numPr>
          <w:ilvl w:val="0"/>
          <w:numId w:val="4"/>
        </w:numPr>
        <w:rPr>
          <w:ins w:id="1360" w:author="2024-07-17 additions" w:date="2024-07-17T14:23:00Z" w16du:dateUtc="2024-07-17T18:23:00Z"/>
        </w:rPr>
      </w:pPr>
      <w:ins w:id="1361" w:author="2024-07-17 additions" w:date="2024-07-17T14:23:00Z" w16du:dateUtc="2024-07-17T18:23:00Z">
        <w:r>
          <w:t xml:space="preserve">Strongly </w:t>
        </w:r>
        <w:proofErr w:type="gramStart"/>
        <w:r>
          <w:t>agree  (</w:t>
        </w:r>
        <w:proofErr w:type="gramEnd"/>
        <w:r>
          <w:t xml:space="preserve">5) </w:t>
        </w:r>
      </w:ins>
    </w:p>
    <w:p w14:paraId="4AC1BA86" w14:textId="77777777" w:rsidR="002E467E" w:rsidRDefault="002E467E">
      <w:pPr>
        <w:rPr>
          <w:ins w:id="1362" w:author="2024-07-17 additions" w:date="2024-07-17T14:23:00Z" w16du:dateUtc="2024-07-17T18:23:00Z"/>
        </w:rPr>
      </w:pPr>
    </w:p>
    <w:p w14:paraId="051D7608" w14:textId="77777777" w:rsidR="002E467E" w:rsidRDefault="00000000">
      <w:pPr>
        <w:pStyle w:val="BlockEndLabel"/>
        <w:rPr>
          <w:ins w:id="1363" w:author="2024-07-17 additions" w:date="2024-07-17T14:23:00Z" w16du:dateUtc="2024-07-17T18:23:00Z"/>
        </w:rPr>
      </w:pPr>
      <w:ins w:id="1364" w:author="2024-07-17 additions" w:date="2024-07-17T14:23:00Z" w16du:dateUtc="2024-07-17T18:23:00Z">
        <w:r>
          <w:t>End of Block: Popular Efficacy 4-item measure</w:t>
        </w:r>
      </w:ins>
    </w:p>
    <w:p w14:paraId="5645D218" w14:textId="77777777" w:rsidR="002E467E" w:rsidRDefault="002E467E">
      <w:pPr>
        <w:pStyle w:val="BlockSeparator"/>
        <w:rPr>
          <w:ins w:id="1365" w:author="2024-07-17 additions" w:date="2024-07-17T14:23:00Z" w16du:dateUtc="2024-07-17T18:23:00Z"/>
        </w:rPr>
      </w:pPr>
    </w:p>
    <w:p w14:paraId="4F99BD9B" w14:textId="77777777" w:rsidR="002E467E" w:rsidRDefault="00000000">
      <w:pPr>
        <w:pStyle w:val="BlockStartLabel"/>
        <w:rPr>
          <w:ins w:id="1366" w:author="2024-07-17 additions" w:date="2024-07-17T14:23:00Z" w16du:dateUtc="2024-07-17T18:23:00Z"/>
        </w:rPr>
      </w:pPr>
      <w:ins w:id="1367" w:author="2024-07-17 additions" w:date="2024-07-17T14:23:00Z" w16du:dateUtc="2024-07-17T18:23:00Z">
        <w:r>
          <w:t>Start of Block: Demographic questions</w:t>
        </w:r>
      </w:ins>
    </w:p>
    <w:tbl>
      <w:tblPr>
        <w:tblStyle w:val="QQuestionIconTable"/>
        <w:tblW w:w="50" w:type="auto"/>
        <w:tblLook w:val="07E0" w:firstRow="1" w:lastRow="1" w:firstColumn="1" w:lastColumn="1" w:noHBand="1" w:noVBand="1"/>
      </w:tblPr>
      <w:tblGrid>
        <w:gridCol w:w="380"/>
      </w:tblGrid>
      <w:tr w:rsidR="002E467E" w14:paraId="5749F69F" w14:textId="77777777">
        <w:trPr>
          <w:ins w:id="1368" w:author="2024-07-17 additions" w:date="2024-07-17T14:23:00Z" w16du:dateUtc="2024-07-17T18:23:00Z"/>
        </w:trPr>
        <w:tc>
          <w:tcPr>
            <w:tcW w:w="50" w:type="dxa"/>
          </w:tcPr>
          <w:p w14:paraId="580BC9CF" w14:textId="77777777" w:rsidR="002E467E" w:rsidRDefault="00000000">
            <w:pPr>
              <w:keepNext/>
              <w:rPr>
                <w:ins w:id="1369" w:author="2024-07-17 additions" w:date="2024-07-17T14:23:00Z" w16du:dateUtc="2024-07-17T18:23:00Z"/>
              </w:rPr>
            </w:pPr>
            <w:ins w:id="1370" w:author="2024-07-17 additions" w:date="2024-07-17T14:23:00Z" w16du:dateUtc="2024-07-17T18:23:00Z">
              <w:r>
                <w:rPr>
                  <w:noProof/>
                </w:rPr>
                <w:drawing>
                  <wp:inline distT="0" distB="0" distL="0" distR="0" wp14:anchorId="4B87053B" wp14:editId="15E08F9D">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135695CF" w14:textId="77777777" w:rsidR="00E67BD3" w:rsidRDefault="00E67BD3"/>
    <w:p w14:paraId="135695D0" w14:textId="3458DD41" w:rsidR="00E67BD3" w:rsidRDefault="54B81F95">
      <w:pPr>
        <w:keepNext/>
      </w:pPr>
      <w:r>
        <w:t xml:space="preserve">gender What is your current </w:t>
      </w:r>
      <w:commentRangeStart w:id="1371"/>
      <w:r>
        <w:t>gender</w:t>
      </w:r>
      <w:commentRangeEnd w:id="1371"/>
      <w:r w:rsidR="0016622B">
        <w:rPr>
          <w:rStyle w:val="CommentReference"/>
        </w:rPr>
        <w:commentReference w:id="1371"/>
      </w:r>
      <w:r>
        <w:t>?</w:t>
      </w:r>
    </w:p>
    <w:p w14:paraId="135695D1" w14:textId="77777777" w:rsidR="00E67BD3" w:rsidRDefault="0016622B">
      <w:pPr>
        <w:pStyle w:val="ListParagraph"/>
        <w:keepNext/>
        <w:numPr>
          <w:ilvl w:val="0"/>
          <w:numId w:val="4"/>
        </w:numPr>
      </w:pPr>
      <w:proofErr w:type="gramStart"/>
      <w:r>
        <w:t>Male  (</w:t>
      </w:r>
      <w:proofErr w:type="gramEnd"/>
      <w:r>
        <w:t xml:space="preserve">1) </w:t>
      </w:r>
    </w:p>
    <w:p w14:paraId="135695D2" w14:textId="77777777" w:rsidR="00E67BD3" w:rsidRDefault="0016622B">
      <w:pPr>
        <w:pStyle w:val="ListParagraph"/>
        <w:keepNext/>
        <w:numPr>
          <w:ilvl w:val="0"/>
          <w:numId w:val="4"/>
        </w:numPr>
      </w:pPr>
      <w:proofErr w:type="gramStart"/>
      <w:r>
        <w:t>Female  (</w:t>
      </w:r>
      <w:proofErr w:type="gramEnd"/>
      <w:r>
        <w:t xml:space="preserve">2) </w:t>
      </w:r>
    </w:p>
    <w:p w14:paraId="135695D3" w14:textId="77777777" w:rsidR="00E67BD3" w:rsidRDefault="0016622B">
      <w:pPr>
        <w:pStyle w:val="ListParagraph"/>
        <w:keepNext/>
        <w:numPr>
          <w:ilvl w:val="0"/>
          <w:numId w:val="4"/>
        </w:numPr>
      </w:pPr>
      <w:r>
        <w:t xml:space="preserve">Non-binary / third </w:t>
      </w:r>
      <w:proofErr w:type="gramStart"/>
      <w:r>
        <w:t>gender  (</w:t>
      </w:r>
      <w:proofErr w:type="gramEnd"/>
      <w:r>
        <w:t xml:space="preserve">3) </w:t>
      </w:r>
    </w:p>
    <w:p w14:paraId="135695D4" w14:textId="77777777" w:rsidR="00E67BD3" w:rsidRDefault="0016622B">
      <w:pPr>
        <w:pStyle w:val="ListParagraph"/>
        <w:keepNext/>
        <w:numPr>
          <w:ilvl w:val="0"/>
          <w:numId w:val="4"/>
        </w:numPr>
      </w:pPr>
      <w:r>
        <w:t xml:space="preserve">Prefer not to </w:t>
      </w:r>
      <w:proofErr w:type="gramStart"/>
      <w:r>
        <w:t>say  (</w:t>
      </w:r>
      <w:proofErr w:type="gramEnd"/>
      <w:r>
        <w:t xml:space="preserve">99) </w:t>
      </w:r>
    </w:p>
    <w:p w14:paraId="135695D5" w14:textId="77777777" w:rsidR="00E67BD3" w:rsidRDefault="00E67BD3"/>
    <w:p w14:paraId="135695D6"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Change w:id="1372" w:author="2024-07-17 additions" w:date="2024-07-17T14:23:00Z" w16du:dateUtc="2024-07-17T18:23:00Z">
          <w:tblPr>
            <w:tblStyle w:val="QQuestionIconTable"/>
            <w:tblW w:w="50" w:type="auto"/>
            <w:tblLook w:val="07E0" w:firstRow="1" w:lastRow="1" w:firstColumn="1" w:lastColumn="1" w:noHBand="1" w:noVBand="1"/>
          </w:tblPr>
        </w:tblPrChange>
      </w:tblPr>
      <w:tblGrid>
        <w:gridCol w:w="1348"/>
        <w:gridCol w:w="8002"/>
        <w:tblGridChange w:id="1373">
          <w:tblGrid>
            <w:gridCol w:w="10"/>
            <w:gridCol w:w="180"/>
            <w:gridCol w:w="190"/>
            <w:gridCol w:w="978"/>
            <w:gridCol w:w="8002"/>
          </w:tblGrid>
        </w:tblGridChange>
      </w:tblGrid>
      <w:tr w:rsidR="00E67BD3" w14:paraId="135695D8" w14:textId="52CBB744">
        <w:tblPrEx>
          <w:tblCellMar>
            <w:top w:w="0" w:type="dxa"/>
            <w:bottom w:w="0" w:type="dxa"/>
          </w:tblCellMar>
        </w:tblPrEx>
        <w:trPr>
          <w:trHeight w:val="300"/>
          <w:trPrChange w:id="1374" w:author="2024-07-17 additions" w:date="2024-07-17T14:23:00Z" w16du:dateUtc="2024-07-17T18:23:00Z">
            <w:trPr>
              <w:gridAfter w:val="0"/>
            </w:trPr>
          </w:trPrChange>
        </w:trPr>
        <w:tc>
          <w:tcPr>
            <w:tcW w:w="1368" w:type="dxa"/>
            <w:tcBorders>
              <w:top w:val="nil"/>
              <w:left w:val="nil"/>
              <w:bottom w:val="nil"/>
              <w:right w:val="nil"/>
            </w:tcBorders>
            <w:tcPrChange w:id="1375" w:author="2024-07-17 additions" w:date="2024-07-17T14:23:00Z" w16du:dateUtc="2024-07-17T18:23:00Z">
              <w:tcPr>
                <w:tcW w:w="50" w:type="dxa"/>
                <w:gridSpan w:val="2"/>
              </w:tcPr>
            </w:tcPrChange>
          </w:tcPr>
          <w:p w14:paraId="135695D7" w14:textId="7B954D61" w:rsidR="00E67BD3" w:rsidRDefault="00000000">
            <w:pPr>
              <w:rPr>
                <w:color w:val="CCCCCC"/>
                <w:rPrChange w:id="1376" w:author="2024-07-17 additions" w:date="2024-07-17T14:23:00Z" w16du:dateUtc="2024-07-17T18:23:00Z">
                  <w:rPr/>
                </w:rPrChange>
              </w:rPr>
              <w:pPrChange w:id="1377" w:author="2024-07-17 additions" w:date="2024-07-17T14:23:00Z" w16du:dateUtc="2024-07-17T18:23:00Z">
                <w:pPr>
                  <w:keepNext/>
                </w:pPr>
              </w:pPrChange>
            </w:pPr>
            <w:ins w:id="1378" w:author="2024-07-17 additions" w:date="2024-07-17T14:23:00Z" w16du:dateUtc="2024-07-17T18:23:00Z">
              <w:r>
                <w:rPr>
                  <w:color w:val="CCCCCC"/>
                </w:rPr>
                <w:t>Page Break</w:t>
              </w:r>
            </w:ins>
            <w:del w:id="1379" w:author="2024-07-17 additions" w:date="2024-07-17T14:23:00Z" w16du:dateUtc="2024-07-17T18:23:00Z">
              <w:r w:rsidR="0016622B">
                <w:rPr>
                  <w:noProof/>
                </w:rPr>
                <w:drawing>
                  <wp:inline distT="0" distB="0" distL="0" distR="0" wp14:anchorId="135696B8" wp14:editId="135696B9">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1380" w:author="2024-07-17 additions" w:date="2024-07-17T14:23:00Z" w16du:dateUtc="2024-07-17T18:23:00Z">
              <w:tcPr>
                <w:tcW w:w="8208" w:type="dxa"/>
                <w:tcBorders>
                  <w:top w:val="nil"/>
                  <w:left w:val="nil"/>
                  <w:bottom w:val="nil"/>
                  <w:right w:val="nil"/>
                </w:tcBorders>
              </w:tcPr>
            </w:tcPrChange>
          </w:tcPr>
          <w:p w14:paraId="4618C915" w14:textId="77777777" w:rsidR="002E467E" w:rsidRDefault="002E467E">
            <w:pPr>
              <w:pBdr>
                <w:top w:val="single" w:sz="8" w:space="0" w:color="CCCCCC"/>
              </w:pBdr>
              <w:spacing w:before="120" w:after="120" w:line="120" w:lineRule="auto"/>
              <w:jc w:val="center"/>
              <w:rPr>
                <w:color w:val="CCCCCC"/>
              </w:rPr>
            </w:pPr>
          </w:p>
        </w:tc>
      </w:tr>
    </w:tbl>
    <w:p w14:paraId="7775BE25" w14:textId="77777777" w:rsidR="002E467E" w:rsidRDefault="00000000">
      <w:pPr>
        <w:rPr>
          <w:ins w:id="1381" w:author="2024-07-17 additions" w:date="2024-07-17T14:23:00Z" w16du:dateUtc="2024-07-17T18:23:00Z"/>
        </w:rPr>
      </w:pPr>
      <w:ins w:id="1382"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2A7BCCDD" w14:textId="77777777">
        <w:trPr>
          <w:ins w:id="1383" w:author="2024-07-17 additions" w:date="2024-07-17T14:23:00Z" w16du:dateUtc="2024-07-17T18:23:00Z"/>
        </w:trPr>
        <w:tc>
          <w:tcPr>
            <w:tcW w:w="50" w:type="dxa"/>
          </w:tcPr>
          <w:p w14:paraId="7B0C85F4" w14:textId="77777777" w:rsidR="002E467E" w:rsidRDefault="00000000">
            <w:pPr>
              <w:keepNext/>
              <w:rPr>
                <w:ins w:id="1384" w:author="2024-07-17 additions" w:date="2024-07-17T14:23:00Z" w16du:dateUtc="2024-07-17T18:23:00Z"/>
              </w:rPr>
            </w:pPr>
            <w:ins w:id="1385" w:author="2024-07-17 additions" w:date="2024-07-17T14:23:00Z" w16du:dateUtc="2024-07-17T18:23:00Z">
              <w:r>
                <w:rPr>
                  <w:noProof/>
                </w:rPr>
                <w:lastRenderedPageBreak/>
                <w:drawing>
                  <wp:inline distT="0" distB="0" distL="0" distR="0" wp14:anchorId="6A6F116D" wp14:editId="41FC65F4">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135695D9" w14:textId="77777777" w:rsidR="00E67BD3" w:rsidRDefault="00E67BD3"/>
    <w:p w14:paraId="135695DA" w14:textId="77777777" w:rsidR="00E67BD3" w:rsidRDefault="0016622B">
      <w:pPr>
        <w:keepNext/>
      </w:pPr>
      <w:proofErr w:type="spellStart"/>
      <w:r>
        <w:t>hisp</w:t>
      </w:r>
      <w:proofErr w:type="spellEnd"/>
      <w:r>
        <w:t xml:space="preserve"> Are you of Hispanic, Latino, or Spanish origin?</w:t>
      </w:r>
    </w:p>
    <w:p w14:paraId="135695DB" w14:textId="77777777" w:rsidR="00E67BD3" w:rsidRDefault="0016622B">
      <w:pPr>
        <w:pStyle w:val="ListParagraph"/>
        <w:keepNext/>
        <w:numPr>
          <w:ilvl w:val="0"/>
          <w:numId w:val="4"/>
        </w:numPr>
      </w:pPr>
      <w:proofErr w:type="gramStart"/>
      <w:r>
        <w:t>Yes  (</w:t>
      </w:r>
      <w:proofErr w:type="gramEnd"/>
      <w:r>
        <w:t xml:space="preserve">1) </w:t>
      </w:r>
    </w:p>
    <w:p w14:paraId="135695DC" w14:textId="77777777" w:rsidR="00E67BD3" w:rsidRDefault="0016622B">
      <w:pPr>
        <w:pStyle w:val="ListParagraph"/>
        <w:keepNext/>
        <w:numPr>
          <w:ilvl w:val="0"/>
          <w:numId w:val="4"/>
        </w:numPr>
      </w:pPr>
      <w:proofErr w:type="gramStart"/>
      <w:r>
        <w:t>No  (</w:t>
      </w:r>
      <w:proofErr w:type="gramEnd"/>
      <w:r>
        <w:t xml:space="preserve">2) </w:t>
      </w:r>
    </w:p>
    <w:p w14:paraId="135695DD" w14:textId="77777777" w:rsidR="00E67BD3" w:rsidRDefault="0016622B">
      <w:pPr>
        <w:pStyle w:val="ListParagraph"/>
        <w:keepNext/>
        <w:numPr>
          <w:ilvl w:val="0"/>
          <w:numId w:val="4"/>
        </w:numPr>
      </w:pPr>
      <w:r>
        <w:t xml:space="preserve">Prefer not to </w:t>
      </w:r>
      <w:proofErr w:type="gramStart"/>
      <w:r>
        <w:t>say  (</w:t>
      </w:r>
      <w:proofErr w:type="gramEnd"/>
      <w:r>
        <w:t xml:space="preserve">99) </w:t>
      </w:r>
    </w:p>
    <w:p w14:paraId="135695DE" w14:textId="77777777" w:rsidR="00E67BD3" w:rsidRDefault="00E67BD3"/>
    <w:p w14:paraId="135695DF"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Change w:id="1386" w:author="2024-07-17 additions" w:date="2024-07-17T14:23:00Z" w16du:dateUtc="2024-07-17T18:23:00Z">
          <w:tblPr>
            <w:tblStyle w:val="QQuestionIconTable"/>
            <w:tblW w:w="100" w:type="auto"/>
            <w:tblLook w:val="07E0" w:firstRow="1" w:lastRow="1" w:firstColumn="1" w:lastColumn="1" w:noHBand="1" w:noVBand="1"/>
          </w:tblPr>
        </w:tblPrChange>
      </w:tblPr>
      <w:tblGrid>
        <w:gridCol w:w="1348"/>
        <w:gridCol w:w="8002"/>
        <w:tblGridChange w:id="1387">
          <w:tblGrid>
            <w:gridCol w:w="10"/>
            <w:gridCol w:w="370"/>
            <w:gridCol w:w="380"/>
            <w:gridCol w:w="598"/>
            <w:gridCol w:w="8002"/>
          </w:tblGrid>
        </w:tblGridChange>
      </w:tblGrid>
      <w:tr w:rsidR="00E67BD3" w14:paraId="135695E2" w14:textId="77777777">
        <w:tblPrEx>
          <w:tblCellMar>
            <w:top w:w="0" w:type="dxa"/>
            <w:bottom w:w="0" w:type="dxa"/>
          </w:tblCellMar>
        </w:tblPrEx>
        <w:trPr>
          <w:trHeight w:val="300"/>
          <w:trPrChange w:id="1388" w:author="2024-07-17 additions" w:date="2024-07-17T14:23:00Z" w16du:dateUtc="2024-07-17T18:23:00Z">
            <w:trPr>
              <w:gridAfter w:val="0"/>
            </w:trPr>
          </w:trPrChange>
        </w:trPr>
        <w:tc>
          <w:tcPr>
            <w:tcW w:w="1368" w:type="dxa"/>
            <w:tcBorders>
              <w:top w:val="nil"/>
              <w:left w:val="nil"/>
              <w:bottom w:val="nil"/>
              <w:right w:val="nil"/>
            </w:tcBorders>
            <w:tcPrChange w:id="1389" w:author="2024-07-17 additions" w:date="2024-07-17T14:23:00Z" w16du:dateUtc="2024-07-17T18:23:00Z">
              <w:tcPr>
                <w:tcW w:w="50" w:type="dxa"/>
                <w:gridSpan w:val="2"/>
              </w:tcPr>
            </w:tcPrChange>
          </w:tcPr>
          <w:p w14:paraId="135695E0" w14:textId="0AE015F0" w:rsidR="00E67BD3" w:rsidRDefault="00000000">
            <w:pPr>
              <w:rPr>
                <w:color w:val="CCCCCC"/>
                <w:rPrChange w:id="1390" w:author="2024-07-17 additions" w:date="2024-07-17T14:23:00Z" w16du:dateUtc="2024-07-17T18:23:00Z">
                  <w:rPr/>
                </w:rPrChange>
              </w:rPr>
              <w:pPrChange w:id="1391" w:author="2024-07-17 additions" w:date="2024-07-17T14:23:00Z" w16du:dateUtc="2024-07-17T18:23:00Z">
                <w:pPr>
                  <w:keepNext/>
                </w:pPr>
              </w:pPrChange>
            </w:pPr>
            <w:ins w:id="1392" w:author="2024-07-17 additions" w:date="2024-07-17T14:23:00Z" w16du:dateUtc="2024-07-17T18:23:00Z">
              <w:r>
                <w:rPr>
                  <w:color w:val="CCCCCC"/>
                </w:rPr>
                <w:t>Page Break</w:t>
              </w:r>
            </w:ins>
            <w:del w:id="1393" w:author="2024-07-17 additions" w:date="2024-07-17T14:23:00Z" w16du:dateUtc="2024-07-17T18:23:00Z">
              <w:r w:rsidR="0016622B">
                <w:rPr>
                  <w:noProof/>
                </w:rPr>
                <w:drawing>
                  <wp:inline distT="0" distB="0" distL="0" distR="0" wp14:anchorId="135696BA" wp14:editId="135696BB">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1394" w:author="2024-07-17 additions" w:date="2024-07-17T14:23:00Z" w16du:dateUtc="2024-07-17T18:23:00Z">
              <w:tcPr>
                <w:tcW w:w="50" w:type="dxa"/>
              </w:tcPr>
            </w:tcPrChange>
          </w:tcPr>
          <w:p w14:paraId="135695E1" w14:textId="77777777" w:rsidR="00E67BD3" w:rsidRDefault="0016622B">
            <w:pPr>
              <w:pBdr>
                <w:top w:val="single" w:sz="8" w:space="0" w:color="CCCCCC"/>
              </w:pBdr>
              <w:spacing w:before="120" w:after="120" w:line="120" w:lineRule="auto"/>
              <w:jc w:val="center"/>
              <w:rPr>
                <w:color w:val="CCCCCC"/>
                <w:rPrChange w:id="1395" w:author="2024-07-17 additions" w:date="2024-07-17T14:23:00Z" w16du:dateUtc="2024-07-17T18:23:00Z">
                  <w:rPr/>
                </w:rPrChange>
              </w:rPr>
              <w:pPrChange w:id="1396" w:author="2024-07-17 additions" w:date="2024-07-17T14:23:00Z" w16du:dateUtc="2024-07-17T18:23:00Z">
                <w:pPr>
                  <w:keepNext/>
                </w:pPr>
              </w:pPrChange>
            </w:pPr>
            <w:del w:id="1397" w:author="2024-07-17 additions" w:date="2024-07-17T14:23:00Z" w16du:dateUtc="2024-07-17T18:23:00Z">
              <w:r>
                <w:rPr>
                  <w:noProof/>
                </w:rPr>
                <w:drawing>
                  <wp:inline distT="0" distB="0" distL="0" distR="0" wp14:anchorId="135696BC" wp14:editId="135696BD">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11"/>
                            <a:stretch>
                              <a:fillRect/>
                            </a:stretch>
                          </pic:blipFill>
                          <pic:spPr>
                            <a:xfrm>
                              <a:off x="0" y="0"/>
                              <a:ext cx="228600" cy="228600"/>
                            </a:xfrm>
                            <a:prstGeom prst="rect">
                              <a:avLst/>
                            </a:prstGeom>
                          </pic:spPr>
                        </pic:pic>
                      </a:graphicData>
                    </a:graphic>
                  </wp:inline>
                </w:drawing>
              </w:r>
            </w:del>
          </w:p>
        </w:tc>
      </w:tr>
    </w:tbl>
    <w:p w14:paraId="51B658ED" w14:textId="77777777" w:rsidR="002E467E" w:rsidRDefault="00000000">
      <w:pPr>
        <w:rPr>
          <w:ins w:id="1398" w:author="2024-07-17 additions" w:date="2024-07-17T14:23:00Z" w16du:dateUtc="2024-07-17T18:23:00Z"/>
        </w:rPr>
      </w:pPr>
      <w:ins w:id="1399" w:author="2024-07-17 additions" w:date="2024-07-17T14:23:00Z" w16du:dateUtc="2024-07-17T18:23:00Z">
        <w:r>
          <w:br w:type="page"/>
        </w:r>
      </w:ins>
    </w:p>
    <w:tbl>
      <w:tblPr>
        <w:tblStyle w:val="QQuestionIconTable"/>
        <w:tblW w:w="100" w:type="auto"/>
        <w:tblLook w:val="07E0" w:firstRow="1" w:lastRow="1" w:firstColumn="1" w:lastColumn="1" w:noHBand="1" w:noVBand="1"/>
      </w:tblPr>
      <w:tblGrid>
        <w:gridCol w:w="380"/>
        <w:gridCol w:w="380"/>
      </w:tblGrid>
      <w:tr w:rsidR="002E467E" w14:paraId="76BAF9CF" w14:textId="77777777">
        <w:trPr>
          <w:ins w:id="1400" w:author="2024-07-17 additions" w:date="2024-07-17T14:23:00Z" w16du:dateUtc="2024-07-17T18:23:00Z"/>
        </w:trPr>
        <w:tc>
          <w:tcPr>
            <w:tcW w:w="50" w:type="dxa"/>
          </w:tcPr>
          <w:p w14:paraId="5B7E538A" w14:textId="77777777" w:rsidR="002E467E" w:rsidRDefault="00000000">
            <w:pPr>
              <w:keepNext/>
              <w:rPr>
                <w:ins w:id="1401" w:author="2024-07-17 additions" w:date="2024-07-17T14:23:00Z" w16du:dateUtc="2024-07-17T18:23:00Z"/>
              </w:rPr>
            </w:pPr>
            <w:ins w:id="1402" w:author="2024-07-17 additions" w:date="2024-07-17T14:23:00Z" w16du:dateUtc="2024-07-17T18:23:00Z">
              <w:r>
                <w:rPr>
                  <w:noProof/>
                </w:rPr>
                <w:lastRenderedPageBreak/>
                <w:drawing>
                  <wp:inline distT="0" distB="0" distL="0" distR="0" wp14:anchorId="7E0E62CC" wp14:editId="08F11BD5">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c>
          <w:tcPr>
            <w:tcW w:w="50" w:type="dxa"/>
          </w:tcPr>
          <w:p w14:paraId="1857AE00" w14:textId="77777777" w:rsidR="002E467E" w:rsidRDefault="00000000">
            <w:pPr>
              <w:keepNext/>
              <w:rPr>
                <w:ins w:id="1403" w:author="2024-07-17 additions" w:date="2024-07-17T14:23:00Z" w16du:dateUtc="2024-07-17T18:23:00Z"/>
              </w:rPr>
            </w:pPr>
            <w:ins w:id="1404" w:author="2024-07-17 additions" w:date="2024-07-17T14:23:00Z" w16du:dateUtc="2024-07-17T18:23:00Z">
              <w:r>
                <w:rPr>
                  <w:noProof/>
                </w:rPr>
                <w:drawing>
                  <wp:inline distT="0" distB="0" distL="0" distR="0" wp14:anchorId="24C56743" wp14:editId="4417479C">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11"/>
                            <a:stretch>
                              <a:fillRect/>
                            </a:stretch>
                          </pic:blipFill>
                          <pic:spPr>
                            <a:xfrm>
                              <a:off x="0" y="0"/>
                              <a:ext cx="228600" cy="228600"/>
                            </a:xfrm>
                            <a:prstGeom prst="rect">
                              <a:avLst/>
                            </a:prstGeom>
                          </pic:spPr>
                        </pic:pic>
                      </a:graphicData>
                    </a:graphic>
                  </wp:inline>
                </w:drawing>
              </w:r>
            </w:ins>
          </w:p>
        </w:tc>
      </w:tr>
    </w:tbl>
    <w:p w14:paraId="135695E3" w14:textId="77777777" w:rsidR="00E67BD3" w:rsidRDefault="00E67BD3"/>
    <w:p w14:paraId="135695E4" w14:textId="77777777" w:rsidR="00E67BD3" w:rsidRDefault="0016622B">
      <w:pPr>
        <w:keepNext/>
      </w:pPr>
      <w:r>
        <w:t>race Do you consider yourself primarily White or Caucasian, Black or African American, American Indian, Asian, or something else?</w:t>
      </w:r>
    </w:p>
    <w:p w14:paraId="135695E5" w14:textId="77777777" w:rsidR="00E67BD3" w:rsidRDefault="0016622B">
      <w:pPr>
        <w:pStyle w:val="ListParagraph"/>
        <w:keepNext/>
        <w:numPr>
          <w:ilvl w:val="0"/>
          <w:numId w:val="4"/>
        </w:numPr>
      </w:pPr>
      <w:r>
        <w:t xml:space="preserve">White or </w:t>
      </w:r>
      <w:proofErr w:type="gramStart"/>
      <w:r>
        <w:t>Caucasian  (</w:t>
      </w:r>
      <w:proofErr w:type="gramEnd"/>
      <w:r>
        <w:t xml:space="preserve">1) </w:t>
      </w:r>
    </w:p>
    <w:p w14:paraId="135695E6" w14:textId="77777777" w:rsidR="00E67BD3" w:rsidRDefault="0016622B">
      <w:pPr>
        <w:pStyle w:val="ListParagraph"/>
        <w:keepNext/>
        <w:numPr>
          <w:ilvl w:val="0"/>
          <w:numId w:val="4"/>
        </w:numPr>
      </w:pPr>
      <w:r>
        <w:t xml:space="preserve">Black or African </w:t>
      </w:r>
      <w:proofErr w:type="gramStart"/>
      <w:r>
        <w:t>American  (</w:t>
      </w:r>
      <w:proofErr w:type="gramEnd"/>
      <w:r>
        <w:t xml:space="preserve">2) </w:t>
      </w:r>
    </w:p>
    <w:p w14:paraId="135695E7" w14:textId="77777777" w:rsidR="00E67BD3" w:rsidRDefault="0016622B">
      <w:pPr>
        <w:pStyle w:val="ListParagraph"/>
        <w:keepNext/>
        <w:numPr>
          <w:ilvl w:val="0"/>
          <w:numId w:val="4"/>
        </w:numPr>
      </w:pPr>
      <w:r>
        <w:t xml:space="preserve">American </w:t>
      </w:r>
      <w:proofErr w:type="gramStart"/>
      <w:r>
        <w:t>Indian  (</w:t>
      </w:r>
      <w:proofErr w:type="gramEnd"/>
      <w:r>
        <w:t xml:space="preserve">3) </w:t>
      </w:r>
    </w:p>
    <w:p w14:paraId="135695E8" w14:textId="77777777" w:rsidR="00E67BD3" w:rsidRDefault="0016622B">
      <w:pPr>
        <w:pStyle w:val="ListParagraph"/>
        <w:keepNext/>
        <w:numPr>
          <w:ilvl w:val="0"/>
          <w:numId w:val="4"/>
        </w:numPr>
      </w:pPr>
      <w:proofErr w:type="gramStart"/>
      <w:r>
        <w:t>Asian  (</w:t>
      </w:r>
      <w:proofErr w:type="gramEnd"/>
      <w:r>
        <w:t xml:space="preserve">4) </w:t>
      </w:r>
    </w:p>
    <w:p w14:paraId="135695E9" w14:textId="77777777" w:rsidR="00E67BD3" w:rsidRDefault="0016622B">
      <w:pPr>
        <w:pStyle w:val="ListParagraph"/>
        <w:keepNext/>
        <w:numPr>
          <w:ilvl w:val="0"/>
          <w:numId w:val="4"/>
        </w:numPr>
      </w:pPr>
      <w:proofErr w:type="gramStart"/>
      <w:r>
        <w:t>Other  (</w:t>
      </w:r>
      <w:proofErr w:type="gramEnd"/>
      <w:r>
        <w:t xml:space="preserve">5) </w:t>
      </w:r>
    </w:p>
    <w:p w14:paraId="135695EA" w14:textId="77777777" w:rsidR="00E67BD3" w:rsidRDefault="00E67BD3"/>
    <w:p w14:paraId="135695EB"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7E4C1304" w14:textId="77777777">
        <w:tblPrEx>
          <w:tblCellMar>
            <w:top w:w="0" w:type="dxa"/>
            <w:bottom w:w="0" w:type="dxa"/>
          </w:tblCellMar>
        </w:tblPrEx>
        <w:trPr>
          <w:trHeight w:val="300"/>
          <w:ins w:id="1405" w:author="2024-07-17 additions" w:date="2024-07-17T14:23:00Z" w16du:dateUtc="2024-07-17T18:23:00Z"/>
        </w:trPr>
        <w:tc>
          <w:tcPr>
            <w:tcW w:w="1368" w:type="dxa"/>
            <w:tcBorders>
              <w:top w:val="nil"/>
              <w:left w:val="nil"/>
              <w:bottom w:val="nil"/>
              <w:right w:val="nil"/>
            </w:tcBorders>
          </w:tcPr>
          <w:p w14:paraId="4C231672" w14:textId="77777777" w:rsidR="002E467E" w:rsidRDefault="00000000">
            <w:pPr>
              <w:rPr>
                <w:ins w:id="1406" w:author="2024-07-17 additions" w:date="2024-07-17T14:23:00Z" w16du:dateUtc="2024-07-17T18:23:00Z"/>
                <w:color w:val="CCCCCC"/>
              </w:rPr>
            </w:pPr>
            <w:ins w:id="1407" w:author="2024-07-17 additions" w:date="2024-07-17T14:23:00Z" w16du:dateUtc="2024-07-17T18:23:00Z">
              <w:r>
                <w:rPr>
                  <w:color w:val="CCCCCC"/>
                </w:rPr>
                <w:t>Page Break</w:t>
              </w:r>
            </w:ins>
          </w:p>
        </w:tc>
        <w:tc>
          <w:tcPr>
            <w:tcW w:w="8208" w:type="dxa"/>
            <w:tcBorders>
              <w:top w:val="nil"/>
              <w:left w:val="nil"/>
              <w:bottom w:val="nil"/>
              <w:right w:val="nil"/>
            </w:tcBorders>
          </w:tcPr>
          <w:p w14:paraId="7920E708" w14:textId="77777777" w:rsidR="002E467E" w:rsidRDefault="002E467E">
            <w:pPr>
              <w:pBdr>
                <w:top w:val="single" w:sz="8" w:space="0" w:color="CCCCCC"/>
              </w:pBdr>
              <w:spacing w:before="120" w:after="120" w:line="120" w:lineRule="auto"/>
              <w:jc w:val="center"/>
              <w:rPr>
                <w:ins w:id="1408" w:author="2024-07-17 additions" w:date="2024-07-17T14:23:00Z" w16du:dateUtc="2024-07-17T18:23:00Z"/>
                <w:color w:val="CCCCCC"/>
              </w:rPr>
            </w:pPr>
          </w:p>
        </w:tc>
      </w:tr>
    </w:tbl>
    <w:p w14:paraId="47827D0F" w14:textId="77777777" w:rsidR="002E467E" w:rsidRDefault="00000000">
      <w:pPr>
        <w:rPr>
          <w:ins w:id="1409" w:author="2024-07-17 additions" w:date="2024-07-17T14:23:00Z" w16du:dateUtc="2024-07-17T18:23:00Z"/>
        </w:rPr>
      </w:pPr>
      <w:ins w:id="1410" w:author="2024-07-17 additions" w:date="2024-07-17T14:23:00Z" w16du:dateUtc="2024-07-17T18:23:00Z">
        <w:r>
          <w:br w:type="page"/>
        </w:r>
      </w:ins>
    </w:p>
    <w:p w14:paraId="135695EC" w14:textId="77777777" w:rsidR="00E67BD3" w:rsidRDefault="00E67BD3"/>
    <w:p w14:paraId="135695ED" w14:textId="77777777" w:rsidR="00E67BD3" w:rsidRDefault="0016622B">
      <w:pPr>
        <w:keepNext/>
      </w:pPr>
      <w:r>
        <w:t>educ What is the highest level of school you have completed or the highest degree you have received? </w:t>
      </w:r>
    </w:p>
    <w:p w14:paraId="135695EE" w14:textId="77777777" w:rsidR="00E67BD3" w:rsidRDefault="0016622B">
      <w:pPr>
        <w:pStyle w:val="ListParagraph"/>
        <w:keepNext/>
        <w:numPr>
          <w:ilvl w:val="0"/>
          <w:numId w:val="4"/>
        </w:numPr>
      </w:pPr>
      <w:r>
        <w:t xml:space="preserve">Less than high school </w:t>
      </w:r>
      <w:proofErr w:type="gramStart"/>
      <w:r>
        <w:t>degree  (</w:t>
      </w:r>
      <w:proofErr w:type="gramEnd"/>
      <w:r>
        <w:t xml:space="preserve">1) </w:t>
      </w:r>
    </w:p>
    <w:p w14:paraId="135695EF" w14:textId="77777777" w:rsidR="00E67BD3" w:rsidRDefault="0016622B">
      <w:pPr>
        <w:pStyle w:val="ListParagraph"/>
        <w:keepNext/>
        <w:numPr>
          <w:ilvl w:val="0"/>
          <w:numId w:val="4"/>
        </w:numPr>
      </w:pPr>
      <w:r>
        <w:t xml:space="preserve">High school graduate (high school diploma or equivalent including </w:t>
      </w:r>
      <w:proofErr w:type="gramStart"/>
      <w:r>
        <w:t>GED)  (</w:t>
      </w:r>
      <w:proofErr w:type="gramEnd"/>
      <w:r>
        <w:t xml:space="preserve">2) </w:t>
      </w:r>
    </w:p>
    <w:p w14:paraId="135695F0" w14:textId="77777777" w:rsidR="00E67BD3" w:rsidRDefault="0016622B">
      <w:pPr>
        <w:pStyle w:val="ListParagraph"/>
        <w:keepNext/>
        <w:numPr>
          <w:ilvl w:val="0"/>
          <w:numId w:val="4"/>
        </w:numPr>
      </w:pPr>
      <w:r>
        <w:t xml:space="preserve">Some college but no </w:t>
      </w:r>
      <w:proofErr w:type="gramStart"/>
      <w:r>
        <w:t>degree  (</w:t>
      </w:r>
      <w:proofErr w:type="gramEnd"/>
      <w:r>
        <w:t xml:space="preserve">3) </w:t>
      </w:r>
    </w:p>
    <w:p w14:paraId="135695F1" w14:textId="77777777" w:rsidR="00E67BD3" w:rsidRDefault="0016622B">
      <w:pPr>
        <w:pStyle w:val="ListParagraph"/>
        <w:keepNext/>
        <w:numPr>
          <w:ilvl w:val="0"/>
          <w:numId w:val="4"/>
        </w:numPr>
      </w:pPr>
      <w:r>
        <w:t>Associate degree in college (2-</w:t>
      </w:r>
      <w:proofErr w:type="gramStart"/>
      <w:r>
        <w:t>year)  (</w:t>
      </w:r>
      <w:proofErr w:type="gramEnd"/>
      <w:r>
        <w:t xml:space="preserve">4) </w:t>
      </w:r>
    </w:p>
    <w:p w14:paraId="135695F2" w14:textId="77777777" w:rsidR="00E67BD3" w:rsidRDefault="0016622B">
      <w:pPr>
        <w:pStyle w:val="ListParagraph"/>
        <w:keepNext/>
        <w:numPr>
          <w:ilvl w:val="0"/>
          <w:numId w:val="4"/>
        </w:numPr>
      </w:pPr>
      <w:r>
        <w:t>Bachelor's degree in college (4-</w:t>
      </w:r>
      <w:proofErr w:type="gramStart"/>
      <w:r>
        <w:t>year)  (</w:t>
      </w:r>
      <w:proofErr w:type="gramEnd"/>
      <w:r>
        <w:t xml:space="preserve">5) </w:t>
      </w:r>
    </w:p>
    <w:p w14:paraId="135695F3" w14:textId="77777777" w:rsidR="00E67BD3" w:rsidRDefault="0016622B">
      <w:pPr>
        <w:pStyle w:val="ListParagraph"/>
        <w:keepNext/>
        <w:numPr>
          <w:ilvl w:val="0"/>
          <w:numId w:val="4"/>
        </w:numPr>
      </w:pPr>
      <w:r>
        <w:t xml:space="preserve">Master's </w:t>
      </w:r>
      <w:proofErr w:type="gramStart"/>
      <w:r>
        <w:t>degree  (</w:t>
      </w:r>
      <w:proofErr w:type="gramEnd"/>
      <w:r>
        <w:t xml:space="preserve">6) </w:t>
      </w:r>
    </w:p>
    <w:p w14:paraId="135695F4" w14:textId="77777777" w:rsidR="00E67BD3" w:rsidRDefault="0016622B">
      <w:pPr>
        <w:pStyle w:val="ListParagraph"/>
        <w:keepNext/>
        <w:numPr>
          <w:ilvl w:val="0"/>
          <w:numId w:val="4"/>
        </w:numPr>
      </w:pPr>
      <w:r>
        <w:t xml:space="preserve">Doctoral </w:t>
      </w:r>
      <w:proofErr w:type="gramStart"/>
      <w:r>
        <w:t>degree  (</w:t>
      </w:r>
      <w:proofErr w:type="gramEnd"/>
      <w:r>
        <w:t xml:space="preserve">7) </w:t>
      </w:r>
    </w:p>
    <w:p w14:paraId="135695F5" w14:textId="77777777" w:rsidR="00E67BD3" w:rsidRDefault="0016622B">
      <w:pPr>
        <w:pStyle w:val="ListParagraph"/>
        <w:keepNext/>
        <w:numPr>
          <w:ilvl w:val="0"/>
          <w:numId w:val="4"/>
        </w:numPr>
      </w:pPr>
      <w:r>
        <w:t>Professional degree (JD, MD</w:t>
      </w:r>
      <w:proofErr w:type="gramStart"/>
      <w:r>
        <w:t>)  (</w:t>
      </w:r>
      <w:proofErr w:type="gramEnd"/>
      <w:r>
        <w:t xml:space="preserve">8) </w:t>
      </w:r>
    </w:p>
    <w:p w14:paraId="135695F6" w14:textId="77777777" w:rsidR="00E67BD3" w:rsidRDefault="00E67BD3"/>
    <w:p w14:paraId="135695F7"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6AAC5F30" w14:textId="77777777">
        <w:tblPrEx>
          <w:tblCellMar>
            <w:top w:w="0" w:type="dxa"/>
            <w:bottom w:w="0" w:type="dxa"/>
          </w:tblCellMar>
        </w:tblPrEx>
        <w:trPr>
          <w:trHeight w:val="300"/>
          <w:ins w:id="1411" w:author="2024-07-17 additions" w:date="2024-07-17T14:23:00Z" w16du:dateUtc="2024-07-17T18:23:00Z"/>
        </w:trPr>
        <w:tc>
          <w:tcPr>
            <w:tcW w:w="1368" w:type="dxa"/>
            <w:tcBorders>
              <w:top w:val="nil"/>
              <w:left w:val="nil"/>
              <w:bottom w:val="nil"/>
              <w:right w:val="nil"/>
            </w:tcBorders>
          </w:tcPr>
          <w:p w14:paraId="740484FC" w14:textId="77777777" w:rsidR="002E467E" w:rsidRDefault="00000000">
            <w:pPr>
              <w:rPr>
                <w:ins w:id="1412" w:author="2024-07-17 additions" w:date="2024-07-17T14:23:00Z" w16du:dateUtc="2024-07-17T18:23:00Z"/>
                <w:color w:val="CCCCCC"/>
              </w:rPr>
            </w:pPr>
            <w:ins w:id="1413" w:author="2024-07-17 additions" w:date="2024-07-17T14:23:00Z" w16du:dateUtc="2024-07-17T18:23:00Z">
              <w:r>
                <w:rPr>
                  <w:color w:val="CCCCCC"/>
                </w:rPr>
                <w:t>Page Break</w:t>
              </w:r>
            </w:ins>
          </w:p>
        </w:tc>
        <w:tc>
          <w:tcPr>
            <w:tcW w:w="8208" w:type="dxa"/>
            <w:tcBorders>
              <w:top w:val="nil"/>
              <w:left w:val="nil"/>
              <w:bottom w:val="nil"/>
              <w:right w:val="nil"/>
            </w:tcBorders>
          </w:tcPr>
          <w:p w14:paraId="6C6E9DE6" w14:textId="77777777" w:rsidR="002E467E" w:rsidRDefault="002E467E">
            <w:pPr>
              <w:pBdr>
                <w:top w:val="single" w:sz="8" w:space="0" w:color="CCCCCC"/>
              </w:pBdr>
              <w:spacing w:before="120" w:after="120" w:line="120" w:lineRule="auto"/>
              <w:jc w:val="center"/>
              <w:rPr>
                <w:ins w:id="1414" w:author="2024-07-17 additions" w:date="2024-07-17T14:23:00Z" w16du:dateUtc="2024-07-17T18:23:00Z"/>
                <w:color w:val="CCCCCC"/>
              </w:rPr>
            </w:pPr>
          </w:p>
        </w:tc>
      </w:tr>
    </w:tbl>
    <w:p w14:paraId="71CC9E29" w14:textId="77777777" w:rsidR="002E467E" w:rsidRDefault="00000000">
      <w:pPr>
        <w:rPr>
          <w:ins w:id="1415" w:author="2024-07-17 additions" w:date="2024-07-17T14:23:00Z" w16du:dateUtc="2024-07-17T18:23:00Z"/>
        </w:rPr>
      </w:pPr>
      <w:ins w:id="1416" w:author="2024-07-17 additions" w:date="2024-07-17T14:23:00Z" w16du:dateUtc="2024-07-17T18:23:00Z">
        <w:r>
          <w:br w:type="page"/>
        </w:r>
      </w:ins>
    </w:p>
    <w:p w14:paraId="135695F8" w14:textId="77777777" w:rsidR="00E67BD3" w:rsidRDefault="00E67BD3"/>
    <w:p w14:paraId="135695F9" w14:textId="77777777" w:rsidR="00E67BD3" w:rsidRDefault="0016622B">
      <w:pPr>
        <w:keepNext/>
      </w:pPr>
      <w:proofErr w:type="spellStart"/>
      <w:r>
        <w:t>activeduty</w:t>
      </w:r>
      <w:proofErr w:type="spellEnd"/>
      <w:r>
        <w:t xml:space="preserve"> Have you ever served on active duty in the US Armed Forces?</w:t>
      </w:r>
    </w:p>
    <w:p w14:paraId="135695FA" w14:textId="77777777" w:rsidR="00E67BD3" w:rsidRDefault="0016622B">
      <w:pPr>
        <w:pStyle w:val="ListParagraph"/>
        <w:keepNext/>
        <w:numPr>
          <w:ilvl w:val="0"/>
          <w:numId w:val="4"/>
        </w:numPr>
      </w:pPr>
      <w:proofErr w:type="gramStart"/>
      <w:r>
        <w:t>Yes  (</w:t>
      </w:r>
      <w:proofErr w:type="gramEnd"/>
      <w:r>
        <w:t xml:space="preserve">1) </w:t>
      </w:r>
    </w:p>
    <w:p w14:paraId="135695FB" w14:textId="77777777" w:rsidR="00E67BD3" w:rsidRDefault="0016622B">
      <w:pPr>
        <w:pStyle w:val="ListParagraph"/>
        <w:keepNext/>
        <w:numPr>
          <w:ilvl w:val="0"/>
          <w:numId w:val="4"/>
        </w:numPr>
      </w:pPr>
      <w:proofErr w:type="gramStart"/>
      <w:r>
        <w:t>No  (</w:t>
      </w:r>
      <w:proofErr w:type="gramEnd"/>
      <w:r>
        <w:t xml:space="preserve">2) </w:t>
      </w:r>
    </w:p>
    <w:p w14:paraId="135695FC" w14:textId="77777777" w:rsidR="00E67BD3" w:rsidRDefault="00E67BD3"/>
    <w:p w14:paraId="135695FD"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3210A5B7" w14:textId="77777777">
        <w:tblPrEx>
          <w:tblCellMar>
            <w:top w:w="0" w:type="dxa"/>
            <w:bottom w:w="0" w:type="dxa"/>
          </w:tblCellMar>
        </w:tblPrEx>
        <w:trPr>
          <w:trHeight w:val="300"/>
          <w:ins w:id="1417" w:author="2024-07-17 additions" w:date="2024-07-17T14:23:00Z" w16du:dateUtc="2024-07-17T18:23:00Z"/>
        </w:trPr>
        <w:tc>
          <w:tcPr>
            <w:tcW w:w="1368" w:type="dxa"/>
            <w:tcBorders>
              <w:top w:val="nil"/>
              <w:left w:val="nil"/>
              <w:bottom w:val="nil"/>
              <w:right w:val="nil"/>
            </w:tcBorders>
          </w:tcPr>
          <w:p w14:paraId="51DC700C" w14:textId="77777777" w:rsidR="002E467E" w:rsidRDefault="00000000">
            <w:pPr>
              <w:rPr>
                <w:ins w:id="1418" w:author="2024-07-17 additions" w:date="2024-07-17T14:23:00Z" w16du:dateUtc="2024-07-17T18:23:00Z"/>
                <w:color w:val="CCCCCC"/>
              </w:rPr>
            </w:pPr>
            <w:ins w:id="1419" w:author="2024-07-17 additions" w:date="2024-07-17T14:23:00Z" w16du:dateUtc="2024-07-17T18:23:00Z">
              <w:r>
                <w:rPr>
                  <w:color w:val="CCCCCC"/>
                </w:rPr>
                <w:t>Page Break</w:t>
              </w:r>
            </w:ins>
          </w:p>
        </w:tc>
        <w:tc>
          <w:tcPr>
            <w:tcW w:w="8208" w:type="dxa"/>
            <w:tcBorders>
              <w:top w:val="nil"/>
              <w:left w:val="nil"/>
              <w:bottom w:val="nil"/>
              <w:right w:val="nil"/>
            </w:tcBorders>
          </w:tcPr>
          <w:p w14:paraId="10C35E98" w14:textId="77777777" w:rsidR="002E467E" w:rsidRDefault="002E467E">
            <w:pPr>
              <w:pBdr>
                <w:top w:val="single" w:sz="8" w:space="0" w:color="CCCCCC"/>
              </w:pBdr>
              <w:spacing w:before="120" w:after="120" w:line="120" w:lineRule="auto"/>
              <w:jc w:val="center"/>
              <w:rPr>
                <w:ins w:id="1420" w:author="2024-07-17 additions" w:date="2024-07-17T14:23:00Z" w16du:dateUtc="2024-07-17T18:23:00Z"/>
                <w:color w:val="CCCCCC"/>
              </w:rPr>
            </w:pPr>
          </w:p>
        </w:tc>
      </w:tr>
    </w:tbl>
    <w:p w14:paraId="43B235AC" w14:textId="77777777" w:rsidR="002E467E" w:rsidRDefault="00000000">
      <w:pPr>
        <w:rPr>
          <w:ins w:id="1421" w:author="2024-07-17 additions" w:date="2024-07-17T14:23:00Z" w16du:dateUtc="2024-07-17T18:23:00Z"/>
        </w:rPr>
      </w:pPr>
      <w:ins w:id="1422" w:author="2024-07-17 additions" w:date="2024-07-17T14:23:00Z" w16du:dateUtc="2024-07-17T18:23:00Z">
        <w:r>
          <w:br w:type="page"/>
        </w:r>
      </w:ins>
    </w:p>
    <w:p w14:paraId="135695FE" w14:textId="77777777" w:rsidR="00E67BD3" w:rsidRDefault="0016622B">
      <w:pPr>
        <w:pStyle w:val="QDisplayLogic"/>
        <w:keepNext/>
        <w:rPr>
          <w:moveFrom w:id="1423" w:author="2024-07-17 additions" w:date="2024-07-17T14:23:00Z" w16du:dateUtc="2024-07-17T18:23:00Z"/>
        </w:rPr>
      </w:pPr>
      <w:moveFromRangeStart w:id="1424" w:author="2024-07-17 additions" w:date="2024-07-17T14:23:00Z" w:name="move172118645"/>
      <w:moveFrom w:id="1425" w:author="2024-07-17 additions" w:date="2024-07-17T14:23:00Z" w16du:dateUtc="2024-07-17T18:23:00Z">
        <w:r>
          <w:lastRenderedPageBreak/>
          <w:t>Display This Question:</w:t>
        </w:r>
      </w:moveFrom>
    </w:p>
    <w:moveFromRangeEnd w:id="1424"/>
    <w:p w14:paraId="135695FF" w14:textId="77777777" w:rsidR="00E67BD3" w:rsidRDefault="0016622B">
      <w:pPr>
        <w:pStyle w:val="QDisplayLogic"/>
        <w:keepNext/>
        <w:ind w:firstLine="400"/>
        <w:rPr>
          <w:del w:id="1426" w:author="2024-07-17 additions" w:date="2024-07-17T14:23:00Z" w16du:dateUtc="2024-07-17T18:23:00Z"/>
        </w:rPr>
      </w:pPr>
      <w:del w:id="1427" w:author="2024-07-17 additions" w:date="2024-07-17T14:23:00Z" w16du:dateUtc="2024-07-17T18:23:00Z">
        <w:r>
          <w:delText>If activeduty = 1</w:delText>
        </w:r>
      </w:del>
    </w:p>
    <w:p w14:paraId="26C1D94F" w14:textId="77777777" w:rsidR="00E67BD3" w:rsidRDefault="0016622B">
      <w:pPr>
        <w:pStyle w:val="QDisplayLogic"/>
        <w:keepNext/>
        <w:rPr>
          <w:moveTo w:id="1428" w:author="2024-07-17 additions" w:date="2024-07-17T14:23:00Z" w16du:dateUtc="2024-07-17T18:23:00Z"/>
        </w:rPr>
      </w:pPr>
      <w:moveToRangeStart w:id="1429" w:author="2024-07-17 additions" w:date="2024-07-17T14:23:00Z" w:name="move172118659"/>
      <w:moveTo w:id="1430" w:author="2024-07-17 additions" w:date="2024-07-17T14:23:00Z" w16du:dateUtc="2024-07-17T18:23:00Z">
        <w:r>
          <w:t>Display This Question:</w:t>
        </w:r>
      </w:moveTo>
    </w:p>
    <w:moveToRangeEnd w:id="1429"/>
    <w:p w14:paraId="75BA6CA9" w14:textId="77777777" w:rsidR="002E467E" w:rsidRDefault="00000000">
      <w:pPr>
        <w:pStyle w:val="QDisplayLogic"/>
        <w:keepNext/>
        <w:ind w:firstLine="400"/>
        <w:rPr>
          <w:ins w:id="1431" w:author="2024-07-17 additions" w:date="2024-07-17T14:23:00Z" w16du:dateUtc="2024-07-17T18:23:00Z"/>
        </w:rPr>
      </w:pPr>
      <w:ins w:id="1432" w:author="2024-07-17 additions" w:date="2024-07-17T14:23:00Z" w16du:dateUtc="2024-07-17T18:23:00Z">
        <w:r>
          <w:t xml:space="preserve">If </w:t>
        </w:r>
        <w:proofErr w:type="gramStart"/>
        <w:r>
          <w:t>Have</w:t>
        </w:r>
        <w:proofErr w:type="gramEnd"/>
        <w:r>
          <w:t xml:space="preserve"> you ever served on active duty in the US Armed Forces? = 1</w:t>
        </w:r>
      </w:ins>
    </w:p>
    <w:p w14:paraId="13569600" w14:textId="77777777" w:rsidR="00E67BD3" w:rsidRDefault="00E67BD3"/>
    <w:p w14:paraId="13569601" w14:textId="77777777" w:rsidR="00E67BD3" w:rsidRDefault="0016622B">
      <w:pPr>
        <w:keepNext/>
      </w:pPr>
      <w:proofErr w:type="spellStart"/>
      <w:r>
        <w:t>currentduty</w:t>
      </w:r>
      <w:proofErr w:type="spellEnd"/>
      <w:r>
        <w:t xml:space="preserve"> Are you now serving in the Armed Forces?</w:t>
      </w:r>
    </w:p>
    <w:p w14:paraId="13569602" w14:textId="77777777" w:rsidR="00E67BD3" w:rsidRDefault="0016622B">
      <w:pPr>
        <w:pStyle w:val="ListParagraph"/>
        <w:keepNext/>
        <w:numPr>
          <w:ilvl w:val="0"/>
          <w:numId w:val="4"/>
        </w:numPr>
      </w:pPr>
      <w:proofErr w:type="gramStart"/>
      <w:r>
        <w:t>Yes  (</w:t>
      </w:r>
      <w:proofErr w:type="gramEnd"/>
      <w:r>
        <w:t xml:space="preserve">1) </w:t>
      </w:r>
    </w:p>
    <w:p w14:paraId="13569603" w14:textId="77777777" w:rsidR="00E67BD3" w:rsidRDefault="0016622B">
      <w:pPr>
        <w:pStyle w:val="ListParagraph"/>
        <w:keepNext/>
        <w:numPr>
          <w:ilvl w:val="0"/>
          <w:numId w:val="4"/>
        </w:numPr>
      </w:pPr>
      <w:proofErr w:type="gramStart"/>
      <w:r>
        <w:t>No  (</w:t>
      </w:r>
      <w:proofErr w:type="gramEnd"/>
      <w:r>
        <w:t xml:space="preserve">2) </w:t>
      </w:r>
    </w:p>
    <w:p w14:paraId="13569604" w14:textId="77777777" w:rsidR="00E67BD3" w:rsidRDefault="00E67BD3"/>
    <w:p w14:paraId="13569605"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1CF163B9" w14:textId="77777777">
        <w:tblPrEx>
          <w:tblCellMar>
            <w:top w:w="0" w:type="dxa"/>
            <w:bottom w:w="0" w:type="dxa"/>
          </w:tblCellMar>
        </w:tblPrEx>
        <w:trPr>
          <w:trHeight w:val="300"/>
          <w:ins w:id="1433" w:author="2024-07-17 additions" w:date="2024-07-17T14:23:00Z" w16du:dateUtc="2024-07-17T18:23:00Z"/>
        </w:trPr>
        <w:tc>
          <w:tcPr>
            <w:tcW w:w="1368" w:type="dxa"/>
            <w:tcBorders>
              <w:top w:val="nil"/>
              <w:left w:val="nil"/>
              <w:bottom w:val="nil"/>
              <w:right w:val="nil"/>
            </w:tcBorders>
          </w:tcPr>
          <w:p w14:paraId="0BE77BBF" w14:textId="77777777" w:rsidR="002E467E" w:rsidRDefault="00000000">
            <w:pPr>
              <w:rPr>
                <w:ins w:id="1434" w:author="2024-07-17 additions" w:date="2024-07-17T14:23:00Z" w16du:dateUtc="2024-07-17T18:23:00Z"/>
                <w:color w:val="CCCCCC"/>
              </w:rPr>
            </w:pPr>
            <w:ins w:id="1435" w:author="2024-07-17 additions" w:date="2024-07-17T14:23:00Z" w16du:dateUtc="2024-07-17T18:23:00Z">
              <w:r>
                <w:rPr>
                  <w:color w:val="CCCCCC"/>
                </w:rPr>
                <w:t>Page Break</w:t>
              </w:r>
            </w:ins>
          </w:p>
        </w:tc>
        <w:tc>
          <w:tcPr>
            <w:tcW w:w="8208" w:type="dxa"/>
            <w:tcBorders>
              <w:top w:val="nil"/>
              <w:left w:val="nil"/>
              <w:bottom w:val="nil"/>
              <w:right w:val="nil"/>
            </w:tcBorders>
          </w:tcPr>
          <w:p w14:paraId="4A82F4AD" w14:textId="77777777" w:rsidR="002E467E" w:rsidRDefault="002E467E">
            <w:pPr>
              <w:pBdr>
                <w:top w:val="single" w:sz="8" w:space="0" w:color="CCCCCC"/>
              </w:pBdr>
              <w:spacing w:before="120" w:after="120" w:line="120" w:lineRule="auto"/>
              <w:jc w:val="center"/>
              <w:rPr>
                <w:ins w:id="1436" w:author="2024-07-17 additions" w:date="2024-07-17T14:23:00Z" w16du:dateUtc="2024-07-17T18:23:00Z"/>
                <w:color w:val="CCCCCC"/>
              </w:rPr>
            </w:pPr>
          </w:p>
        </w:tc>
      </w:tr>
    </w:tbl>
    <w:p w14:paraId="738B5FA2" w14:textId="77777777" w:rsidR="002E467E" w:rsidRDefault="00000000">
      <w:pPr>
        <w:rPr>
          <w:ins w:id="1437" w:author="2024-07-17 additions" w:date="2024-07-17T14:23:00Z" w16du:dateUtc="2024-07-17T18:23:00Z"/>
        </w:rPr>
      </w:pPr>
      <w:ins w:id="1438" w:author="2024-07-17 additions" w:date="2024-07-17T14:23:00Z" w16du:dateUtc="2024-07-17T18:23:00Z">
        <w:r>
          <w:br w:type="page"/>
        </w:r>
      </w:ins>
    </w:p>
    <w:p w14:paraId="13569606" w14:textId="77777777" w:rsidR="00E67BD3" w:rsidRDefault="00E67BD3"/>
    <w:p w14:paraId="13569607" w14:textId="77777777" w:rsidR="00E67BD3" w:rsidRDefault="0016622B">
      <w:pPr>
        <w:keepNext/>
      </w:pPr>
      <w:proofErr w:type="spellStart"/>
      <w:r>
        <w:t>service_family</w:t>
      </w:r>
      <w:proofErr w:type="spellEnd"/>
      <w:r>
        <w:t xml:space="preserve"> Has a member of your immediate family ever served or is currently serving in the US military, the National Guard, or military reserves?</w:t>
      </w:r>
    </w:p>
    <w:p w14:paraId="13569608" w14:textId="77777777" w:rsidR="00E67BD3" w:rsidRDefault="0016622B">
      <w:pPr>
        <w:pStyle w:val="ListParagraph"/>
        <w:keepNext/>
        <w:numPr>
          <w:ilvl w:val="0"/>
          <w:numId w:val="4"/>
        </w:numPr>
      </w:pPr>
      <w:proofErr w:type="gramStart"/>
      <w:r>
        <w:t>Yes  (</w:t>
      </w:r>
      <w:proofErr w:type="gramEnd"/>
      <w:r>
        <w:t xml:space="preserve">1) </w:t>
      </w:r>
    </w:p>
    <w:p w14:paraId="13569609" w14:textId="77777777" w:rsidR="00E67BD3" w:rsidRDefault="0016622B">
      <w:pPr>
        <w:pStyle w:val="ListParagraph"/>
        <w:keepNext/>
        <w:numPr>
          <w:ilvl w:val="0"/>
          <w:numId w:val="4"/>
        </w:numPr>
      </w:pPr>
      <w:proofErr w:type="gramStart"/>
      <w:r>
        <w:t>No  (</w:t>
      </w:r>
      <w:proofErr w:type="gramEnd"/>
      <w:r>
        <w:t xml:space="preserve">2) </w:t>
      </w:r>
    </w:p>
    <w:p w14:paraId="1356960A" w14:textId="77777777" w:rsidR="00E67BD3" w:rsidRDefault="00E67BD3"/>
    <w:p w14:paraId="1356960B"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28EAFB12" w14:textId="77777777">
        <w:tblPrEx>
          <w:tblCellMar>
            <w:top w:w="0" w:type="dxa"/>
            <w:bottom w:w="0" w:type="dxa"/>
          </w:tblCellMar>
        </w:tblPrEx>
        <w:trPr>
          <w:trHeight w:val="300"/>
          <w:ins w:id="1439" w:author="2024-07-17 additions" w:date="2024-07-17T14:23:00Z" w16du:dateUtc="2024-07-17T18:23:00Z"/>
        </w:trPr>
        <w:tc>
          <w:tcPr>
            <w:tcW w:w="1368" w:type="dxa"/>
            <w:tcBorders>
              <w:top w:val="nil"/>
              <w:left w:val="nil"/>
              <w:bottom w:val="nil"/>
              <w:right w:val="nil"/>
            </w:tcBorders>
          </w:tcPr>
          <w:p w14:paraId="44E0C93B" w14:textId="77777777" w:rsidR="002E467E" w:rsidRDefault="00000000">
            <w:pPr>
              <w:rPr>
                <w:ins w:id="1440" w:author="2024-07-17 additions" w:date="2024-07-17T14:23:00Z" w16du:dateUtc="2024-07-17T18:23:00Z"/>
                <w:color w:val="CCCCCC"/>
              </w:rPr>
            </w:pPr>
            <w:ins w:id="1441" w:author="2024-07-17 additions" w:date="2024-07-17T14:23:00Z" w16du:dateUtc="2024-07-17T18:23:00Z">
              <w:r>
                <w:rPr>
                  <w:color w:val="CCCCCC"/>
                </w:rPr>
                <w:t>Page Break</w:t>
              </w:r>
            </w:ins>
          </w:p>
        </w:tc>
        <w:tc>
          <w:tcPr>
            <w:tcW w:w="8208" w:type="dxa"/>
            <w:tcBorders>
              <w:top w:val="nil"/>
              <w:left w:val="nil"/>
              <w:bottom w:val="nil"/>
              <w:right w:val="nil"/>
            </w:tcBorders>
          </w:tcPr>
          <w:p w14:paraId="7E94AE2D" w14:textId="77777777" w:rsidR="002E467E" w:rsidRDefault="002E467E">
            <w:pPr>
              <w:pBdr>
                <w:top w:val="single" w:sz="8" w:space="0" w:color="CCCCCC"/>
              </w:pBdr>
              <w:spacing w:before="120" w:after="120" w:line="120" w:lineRule="auto"/>
              <w:jc w:val="center"/>
              <w:rPr>
                <w:ins w:id="1442" w:author="2024-07-17 additions" w:date="2024-07-17T14:23:00Z" w16du:dateUtc="2024-07-17T18:23:00Z"/>
                <w:color w:val="CCCCCC"/>
              </w:rPr>
            </w:pPr>
          </w:p>
        </w:tc>
      </w:tr>
    </w:tbl>
    <w:p w14:paraId="59AEABCB" w14:textId="77777777" w:rsidR="002E467E" w:rsidRDefault="00000000">
      <w:pPr>
        <w:rPr>
          <w:ins w:id="1443" w:author="2024-07-17 additions" w:date="2024-07-17T14:23:00Z" w16du:dateUtc="2024-07-17T18:23:00Z"/>
        </w:rPr>
      </w:pPr>
      <w:ins w:id="1444" w:author="2024-07-17 additions" w:date="2024-07-17T14:23:00Z" w16du:dateUtc="2024-07-17T18:23:00Z">
        <w:r>
          <w:br w:type="page"/>
        </w:r>
      </w:ins>
    </w:p>
    <w:p w14:paraId="1356960C" w14:textId="77777777" w:rsidR="00E67BD3" w:rsidRDefault="00E67BD3"/>
    <w:p w14:paraId="1356960D" w14:textId="77777777" w:rsidR="00E67BD3" w:rsidRDefault="0016622B">
      <w:pPr>
        <w:keepNext/>
      </w:pPr>
      <w:r>
        <w:t xml:space="preserve">voted </w:t>
      </w:r>
      <w:proofErr w:type="gramStart"/>
      <w:r>
        <w:t>In</w:t>
      </w:r>
      <w:proofErr w:type="gramEnd"/>
      <w:r>
        <w:t xml:space="preserve"> 2020, Joe Biden ran on the Democratic ticket against Donald Trump for the Republicans. Do you remember for sure whether or not you voted in that election?</w:t>
      </w:r>
    </w:p>
    <w:p w14:paraId="1356960E" w14:textId="77777777" w:rsidR="00E67BD3" w:rsidRDefault="0016622B">
      <w:pPr>
        <w:pStyle w:val="ListParagraph"/>
        <w:keepNext/>
        <w:numPr>
          <w:ilvl w:val="0"/>
          <w:numId w:val="4"/>
        </w:numPr>
      </w:pPr>
      <w:proofErr w:type="gramStart"/>
      <w:r>
        <w:t>Yes  (</w:t>
      </w:r>
      <w:proofErr w:type="gramEnd"/>
      <w:r>
        <w:t xml:space="preserve">1) </w:t>
      </w:r>
    </w:p>
    <w:p w14:paraId="1356960F" w14:textId="77777777" w:rsidR="00E67BD3" w:rsidRDefault="0016622B">
      <w:pPr>
        <w:pStyle w:val="ListParagraph"/>
        <w:keepNext/>
        <w:numPr>
          <w:ilvl w:val="0"/>
          <w:numId w:val="4"/>
        </w:numPr>
      </w:pPr>
      <w:proofErr w:type="gramStart"/>
      <w:r>
        <w:t>No  (</w:t>
      </w:r>
      <w:proofErr w:type="gramEnd"/>
      <w:r>
        <w:t xml:space="preserve">2) </w:t>
      </w:r>
    </w:p>
    <w:p w14:paraId="13569610" w14:textId="77777777" w:rsidR="00E67BD3" w:rsidRDefault="00E67BD3"/>
    <w:p w14:paraId="13569611"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67EC8251" w14:textId="77777777">
        <w:tblPrEx>
          <w:tblCellMar>
            <w:top w:w="0" w:type="dxa"/>
            <w:bottom w:w="0" w:type="dxa"/>
          </w:tblCellMar>
        </w:tblPrEx>
        <w:trPr>
          <w:trHeight w:val="300"/>
          <w:ins w:id="1445" w:author="2024-07-17 additions" w:date="2024-07-17T14:23:00Z" w16du:dateUtc="2024-07-17T18:23:00Z"/>
        </w:trPr>
        <w:tc>
          <w:tcPr>
            <w:tcW w:w="1368" w:type="dxa"/>
            <w:tcBorders>
              <w:top w:val="nil"/>
              <w:left w:val="nil"/>
              <w:bottom w:val="nil"/>
              <w:right w:val="nil"/>
            </w:tcBorders>
          </w:tcPr>
          <w:p w14:paraId="1D0164D0" w14:textId="77777777" w:rsidR="002E467E" w:rsidRDefault="00000000">
            <w:pPr>
              <w:rPr>
                <w:ins w:id="1446" w:author="2024-07-17 additions" w:date="2024-07-17T14:23:00Z" w16du:dateUtc="2024-07-17T18:23:00Z"/>
                <w:color w:val="CCCCCC"/>
              </w:rPr>
            </w:pPr>
            <w:ins w:id="1447" w:author="2024-07-17 additions" w:date="2024-07-17T14:23:00Z" w16du:dateUtc="2024-07-17T18:23:00Z">
              <w:r>
                <w:rPr>
                  <w:color w:val="CCCCCC"/>
                </w:rPr>
                <w:t>Page Break</w:t>
              </w:r>
            </w:ins>
          </w:p>
        </w:tc>
        <w:tc>
          <w:tcPr>
            <w:tcW w:w="8208" w:type="dxa"/>
            <w:tcBorders>
              <w:top w:val="nil"/>
              <w:left w:val="nil"/>
              <w:bottom w:val="nil"/>
              <w:right w:val="nil"/>
            </w:tcBorders>
          </w:tcPr>
          <w:p w14:paraId="59853FC6" w14:textId="77777777" w:rsidR="002E467E" w:rsidRDefault="002E467E">
            <w:pPr>
              <w:pBdr>
                <w:top w:val="single" w:sz="8" w:space="0" w:color="CCCCCC"/>
              </w:pBdr>
              <w:spacing w:before="120" w:after="120" w:line="120" w:lineRule="auto"/>
              <w:jc w:val="center"/>
              <w:rPr>
                <w:ins w:id="1448" w:author="2024-07-17 additions" w:date="2024-07-17T14:23:00Z" w16du:dateUtc="2024-07-17T18:23:00Z"/>
                <w:color w:val="CCCCCC"/>
              </w:rPr>
            </w:pPr>
          </w:p>
        </w:tc>
      </w:tr>
    </w:tbl>
    <w:p w14:paraId="5F924D44" w14:textId="77777777" w:rsidR="00E67BD3" w:rsidRDefault="00000000">
      <w:pPr>
        <w:rPr>
          <w:moveTo w:id="1449" w:author="2024-07-17 additions" w:date="2024-07-17T14:23:00Z" w16du:dateUtc="2024-07-17T18:23:00Z"/>
        </w:rPr>
        <w:pPrChange w:id="1450" w:author="2024-07-17 additions" w:date="2024-07-17T14:23:00Z" w16du:dateUtc="2024-07-17T18:23:00Z">
          <w:pPr>
            <w:pStyle w:val="QuestionSeparator"/>
          </w:pPr>
        </w:pPrChange>
      </w:pPr>
      <w:ins w:id="1451" w:author="2024-07-17 additions" w:date="2024-07-17T14:23:00Z" w16du:dateUtc="2024-07-17T18:23:00Z">
        <w:r>
          <w:br w:type="page"/>
        </w:r>
      </w:ins>
      <w:moveToRangeStart w:id="1452" w:author="2024-07-17 additions" w:date="2024-07-17T14:23:00Z" w:name="move172118660"/>
    </w:p>
    <w:p w14:paraId="0AAB04BF" w14:textId="77777777" w:rsidR="00E67BD3" w:rsidRDefault="0016622B">
      <w:pPr>
        <w:pStyle w:val="QDisplayLogic"/>
        <w:keepNext/>
        <w:rPr>
          <w:moveTo w:id="1453" w:author="2024-07-17 additions" w:date="2024-07-17T14:23:00Z" w16du:dateUtc="2024-07-17T18:23:00Z"/>
        </w:rPr>
      </w:pPr>
      <w:moveTo w:id="1454" w:author="2024-07-17 additions" w:date="2024-07-17T14:23:00Z" w16du:dateUtc="2024-07-17T18:23:00Z">
        <w:r>
          <w:lastRenderedPageBreak/>
          <w:t>Display This Question:</w:t>
        </w:r>
      </w:moveTo>
    </w:p>
    <w:moveToRangeEnd w:id="1452"/>
    <w:p w14:paraId="37D39243" w14:textId="77777777" w:rsidR="002E467E" w:rsidRDefault="00000000">
      <w:pPr>
        <w:pStyle w:val="QDisplayLogic"/>
        <w:keepNext/>
        <w:ind w:firstLine="400"/>
        <w:rPr>
          <w:ins w:id="1455" w:author="2024-07-17 additions" w:date="2024-07-17T14:23:00Z" w16du:dateUtc="2024-07-17T18:23:00Z"/>
        </w:rPr>
      </w:pPr>
      <w:ins w:id="1456" w:author="2024-07-17 additions" w:date="2024-07-17T14:23:00Z" w16du:dateUtc="2024-07-17T18:23:00Z">
        <w:r>
          <w:t>If In 2020, Joe Biden ran on the Democratic ticket against Donald Trump for the Republicans. Do you... = 1</w:t>
        </w:r>
      </w:ins>
    </w:p>
    <w:tbl>
      <w:tblPr>
        <w:tblStyle w:val="QQuestionIconTable"/>
        <w:tblW w:w="50" w:type="auto"/>
        <w:tblLook w:val="07E0" w:firstRow="1" w:lastRow="1" w:firstColumn="1" w:lastColumn="1" w:noHBand="1" w:noVBand="1"/>
      </w:tblPr>
      <w:tblGrid>
        <w:gridCol w:w="380"/>
      </w:tblGrid>
      <w:tr w:rsidR="002E467E" w14:paraId="4D4C9615" w14:textId="77777777">
        <w:trPr>
          <w:ins w:id="1457" w:author="2024-07-17 additions" w:date="2024-07-17T14:23:00Z" w16du:dateUtc="2024-07-17T18:23:00Z"/>
        </w:trPr>
        <w:tc>
          <w:tcPr>
            <w:tcW w:w="50" w:type="dxa"/>
          </w:tcPr>
          <w:p w14:paraId="4A9EE88F" w14:textId="77777777" w:rsidR="002E467E" w:rsidRDefault="00000000">
            <w:pPr>
              <w:keepNext/>
              <w:rPr>
                <w:ins w:id="1458" w:author="2024-07-17 additions" w:date="2024-07-17T14:23:00Z" w16du:dateUtc="2024-07-17T18:23:00Z"/>
              </w:rPr>
            </w:pPr>
            <w:ins w:id="1459" w:author="2024-07-17 additions" w:date="2024-07-17T14:23:00Z" w16du:dateUtc="2024-07-17T18:23:00Z">
              <w:r>
                <w:rPr>
                  <w:noProof/>
                </w:rPr>
                <w:drawing>
                  <wp:inline distT="0" distB="0" distL="0" distR="0" wp14:anchorId="0E267F32" wp14:editId="75EA534A">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r>
    </w:tbl>
    <w:p w14:paraId="13569612" w14:textId="5DE1BB19" w:rsidR="00E67BD3" w:rsidRDefault="0016622B">
      <w:pPr>
        <w:pStyle w:val="QDisplayLogic"/>
        <w:keepNext/>
        <w:rPr>
          <w:moveFrom w:id="1460" w:author="2024-07-17 additions" w:date="2024-07-17T14:23:00Z" w16du:dateUtc="2024-07-17T18:23:00Z"/>
        </w:rPr>
      </w:pPr>
      <w:moveFromRangeStart w:id="1461" w:author="2024-07-17 additions" w:date="2024-07-17T14:23:00Z" w:name="move172118661"/>
      <w:moveFrom w:id="1462" w:author="2024-07-17 additions" w:date="2024-07-17T14:23:00Z" w16du:dateUtc="2024-07-17T18:23:00Z">
        <w:r>
          <w:t>Display This Question:</w:t>
        </w:r>
      </w:moveFrom>
    </w:p>
    <w:moveFromRangeEnd w:id="1461"/>
    <w:p w14:paraId="13569613" w14:textId="77777777" w:rsidR="00E67BD3" w:rsidRDefault="0016622B">
      <w:pPr>
        <w:pStyle w:val="QDisplayLogic"/>
        <w:keepNext/>
        <w:ind w:firstLine="400"/>
        <w:rPr>
          <w:del w:id="1463" w:author="2024-07-17 additions" w:date="2024-07-17T14:23:00Z" w16du:dateUtc="2024-07-17T18:23:00Z"/>
        </w:rPr>
      </w:pPr>
      <w:del w:id="1464" w:author="2024-07-17 additions" w:date="2024-07-17T14:23:00Z" w16du:dateUtc="2024-07-17T18:23:00Z">
        <w:r>
          <w:delText>If voted = 1</w:delText>
        </w:r>
      </w:del>
    </w:p>
    <w:tbl>
      <w:tblPr>
        <w:tblStyle w:val="QQuestionIconTable"/>
        <w:tblW w:w="50" w:type="auto"/>
        <w:tblLook w:val="07E0" w:firstRow="1" w:lastRow="1" w:firstColumn="1" w:lastColumn="1" w:noHBand="1" w:noVBand="1"/>
      </w:tblPr>
      <w:tblGrid>
        <w:gridCol w:w="380"/>
      </w:tblGrid>
      <w:tr w:rsidR="00E67BD3" w14:paraId="13569615" w14:textId="77777777">
        <w:trPr>
          <w:del w:id="1465" w:author="2024-07-17 additions" w:date="2024-07-17T14:23:00Z" w16du:dateUtc="2024-07-17T18:23:00Z"/>
        </w:trPr>
        <w:tc>
          <w:tcPr>
            <w:tcW w:w="50" w:type="dxa"/>
          </w:tcPr>
          <w:p w14:paraId="13569614" w14:textId="77777777" w:rsidR="00E67BD3" w:rsidRDefault="0016622B">
            <w:pPr>
              <w:keepNext/>
              <w:rPr>
                <w:del w:id="1466" w:author="2024-07-17 additions" w:date="2024-07-17T14:23:00Z" w16du:dateUtc="2024-07-17T18:23:00Z"/>
              </w:rPr>
            </w:pPr>
            <w:del w:id="1467" w:author="2024-07-17 additions" w:date="2024-07-17T14:23:00Z" w16du:dateUtc="2024-07-17T18:23:00Z">
              <w:r>
                <w:rPr>
                  <w:noProof/>
                </w:rPr>
                <w:drawing>
                  <wp:inline distT="0" distB="0" distL="0" distR="0" wp14:anchorId="135696BE" wp14:editId="135696BF">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r>
    </w:tbl>
    <w:p w14:paraId="13569616" w14:textId="77777777" w:rsidR="00E67BD3" w:rsidRDefault="00E67BD3"/>
    <w:p w14:paraId="13569617" w14:textId="77777777" w:rsidR="00E67BD3" w:rsidRDefault="0016622B">
      <w:pPr>
        <w:keepNext/>
      </w:pPr>
      <w:proofErr w:type="spellStart"/>
      <w:r>
        <w:t>vote_choice</w:t>
      </w:r>
      <w:proofErr w:type="spellEnd"/>
      <w:r>
        <w:t xml:space="preserve"> Who did you vote for?</w:t>
      </w:r>
    </w:p>
    <w:p w14:paraId="13569618" w14:textId="77777777" w:rsidR="00E67BD3" w:rsidRDefault="0016622B">
      <w:pPr>
        <w:pStyle w:val="ListParagraph"/>
        <w:keepNext/>
        <w:numPr>
          <w:ilvl w:val="0"/>
          <w:numId w:val="4"/>
        </w:numPr>
      </w:pPr>
      <w:r>
        <w:t xml:space="preserve">Donald </w:t>
      </w:r>
      <w:proofErr w:type="gramStart"/>
      <w:r>
        <w:t>Trump  (</w:t>
      </w:r>
      <w:proofErr w:type="gramEnd"/>
      <w:r>
        <w:t xml:space="preserve">1) </w:t>
      </w:r>
    </w:p>
    <w:p w14:paraId="13569619" w14:textId="77777777" w:rsidR="00E67BD3" w:rsidRDefault="0016622B">
      <w:pPr>
        <w:pStyle w:val="ListParagraph"/>
        <w:keepNext/>
        <w:numPr>
          <w:ilvl w:val="0"/>
          <w:numId w:val="4"/>
        </w:numPr>
      </w:pPr>
      <w:r>
        <w:t xml:space="preserve">Joe </w:t>
      </w:r>
      <w:proofErr w:type="gramStart"/>
      <w:r>
        <w:t>Biden  (</w:t>
      </w:r>
      <w:proofErr w:type="gramEnd"/>
      <w:r>
        <w:t xml:space="preserve">2) </w:t>
      </w:r>
    </w:p>
    <w:p w14:paraId="1356961A" w14:textId="77777777" w:rsidR="00E67BD3" w:rsidRDefault="0016622B">
      <w:pPr>
        <w:pStyle w:val="ListParagraph"/>
        <w:keepNext/>
        <w:numPr>
          <w:ilvl w:val="0"/>
          <w:numId w:val="4"/>
        </w:numPr>
      </w:pPr>
      <w:proofErr w:type="gramStart"/>
      <w:r>
        <w:t>Other  (</w:t>
      </w:r>
      <w:proofErr w:type="gramEnd"/>
      <w:r>
        <w:t xml:space="preserve">3) </w:t>
      </w:r>
    </w:p>
    <w:p w14:paraId="1356961B" w14:textId="77777777" w:rsidR="00E67BD3" w:rsidRDefault="00E67BD3"/>
    <w:p w14:paraId="1356961C"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6DAF5F27" w14:textId="77777777">
        <w:tblPrEx>
          <w:tblCellMar>
            <w:top w:w="0" w:type="dxa"/>
            <w:bottom w:w="0" w:type="dxa"/>
          </w:tblCellMar>
        </w:tblPrEx>
        <w:trPr>
          <w:trHeight w:val="300"/>
          <w:ins w:id="1468" w:author="2024-07-17 additions" w:date="2024-07-17T14:23:00Z" w16du:dateUtc="2024-07-17T18:23:00Z"/>
        </w:trPr>
        <w:tc>
          <w:tcPr>
            <w:tcW w:w="1368" w:type="dxa"/>
            <w:tcBorders>
              <w:top w:val="nil"/>
              <w:left w:val="nil"/>
              <w:bottom w:val="nil"/>
              <w:right w:val="nil"/>
            </w:tcBorders>
          </w:tcPr>
          <w:p w14:paraId="398A2B94" w14:textId="77777777" w:rsidR="002E467E" w:rsidRDefault="00000000">
            <w:pPr>
              <w:rPr>
                <w:ins w:id="1469" w:author="2024-07-17 additions" w:date="2024-07-17T14:23:00Z" w16du:dateUtc="2024-07-17T18:23:00Z"/>
                <w:color w:val="CCCCCC"/>
              </w:rPr>
            </w:pPr>
            <w:ins w:id="1470" w:author="2024-07-17 additions" w:date="2024-07-17T14:23:00Z" w16du:dateUtc="2024-07-17T18:23:00Z">
              <w:r>
                <w:rPr>
                  <w:color w:val="CCCCCC"/>
                </w:rPr>
                <w:t>Page Break</w:t>
              </w:r>
            </w:ins>
          </w:p>
        </w:tc>
        <w:tc>
          <w:tcPr>
            <w:tcW w:w="8208" w:type="dxa"/>
            <w:tcBorders>
              <w:top w:val="nil"/>
              <w:left w:val="nil"/>
              <w:bottom w:val="nil"/>
              <w:right w:val="nil"/>
            </w:tcBorders>
          </w:tcPr>
          <w:p w14:paraId="04B6A39D" w14:textId="77777777" w:rsidR="002E467E" w:rsidRDefault="002E467E">
            <w:pPr>
              <w:pBdr>
                <w:top w:val="single" w:sz="8" w:space="0" w:color="CCCCCC"/>
              </w:pBdr>
              <w:spacing w:before="120" w:after="120" w:line="120" w:lineRule="auto"/>
              <w:jc w:val="center"/>
              <w:rPr>
                <w:ins w:id="1471" w:author="2024-07-17 additions" w:date="2024-07-17T14:23:00Z" w16du:dateUtc="2024-07-17T18:23:00Z"/>
                <w:color w:val="CCCCCC"/>
              </w:rPr>
            </w:pPr>
          </w:p>
        </w:tc>
      </w:tr>
    </w:tbl>
    <w:p w14:paraId="7BE23FF1" w14:textId="77777777" w:rsidR="002E467E" w:rsidRDefault="00000000">
      <w:pPr>
        <w:rPr>
          <w:ins w:id="1472" w:author="2024-07-17 additions" w:date="2024-07-17T14:23:00Z" w16du:dateUtc="2024-07-17T18:23:00Z"/>
        </w:rPr>
      </w:pPr>
      <w:ins w:id="1473" w:author="2024-07-17 additions" w:date="2024-07-17T14:23:00Z" w16du:dateUtc="2024-07-17T18:23:00Z">
        <w:r>
          <w:br w:type="page"/>
        </w:r>
      </w:ins>
    </w:p>
    <w:p w14:paraId="1356961D" w14:textId="77777777" w:rsidR="00E67BD3" w:rsidRDefault="00E67BD3"/>
    <w:p w14:paraId="1356961E" w14:textId="77777777" w:rsidR="00E67BD3" w:rsidRDefault="0016622B">
      <w:pPr>
        <w:keepNext/>
      </w:pPr>
      <w:proofErr w:type="spellStart"/>
      <w:r>
        <w:t>vote_intent</w:t>
      </w:r>
      <w:proofErr w:type="spellEnd"/>
      <w:r>
        <w:t xml:space="preserve"> Do you plan to vote in the elections this November?</w:t>
      </w:r>
    </w:p>
    <w:p w14:paraId="1356961F" w14:textId="77777777" w:rsidR="00E67BD3" w:rsidRDefault="0016622B">
      <w:pPr>
        <w:pStyle w:val="ListParagraph"/>
        <w:keepNext/>
        <w:numPr>
          <w:ilvl w:val="0"/>
          <w:numId w:val="4"/>
        </w:numPr>
      </w:pPr>
      <w:proofErr w:type="gramStart"/>
      <w:r>
        <w:t>Yes  (</w:t>
      </w:r>
      <w:proofErr w:type="gramEnd"/>
      <w:r>
        <w:t xml:space="preserve">1) </w:t>
      </w:r>
    </w:p>
    <w:p w14:paraId="13569620" w14:textId="77777777" w:rsidR="00E67BD3" w:rsidRDefault="0016622B">
      <w:pPr>
        <w:pStyle w:val="ListParagraph"/>
        <w:keepNext/>
        <w:numPr>
          <w:ilvl w:val="0"/>
          <w:numId w:val="4"/>
        </w:numPr>
      </w:pPr>
      <w:proofErr w:type="gramStart"/>
      <w:r>
        <w:t>No  (</w:t>
      </w:r>
      <w:proofErr w:type="gramEnd"/>
      <w:r>
        <w:t xml:space="preserve">2) </w:t>
      </w:r>
    </w:p>
    <w:p w14:paraId="13569621" w14:textId="77777777" w:rsidR="00E67BD3" w:rsidRDefault="0016622B">
      <w:pPr>
        <w:pStyle w:val="ListParagraph"/>
        <w:keepNext/>
        <w:numPr>
          <w:ilvl w:val="0"/>
          <w:numId w:val="4"/>
        </w:numPr>
      </w:pPr>
      <w:proofErr w:type="gramStart"/>
      <w:r>
        <w:t>Undecided  (</w:t>
      </w:r>
      <w:proofErr w:type="gramEnd"/>
      <w:r>
        <w:t xml:space="preserve">3) </w:t>
      </w:r>
    </w:p>
    <w:p w14:paraId="13569622" w14:textId="77777777" w:rsidR="00E67BD3" w:rsidRDefault="00E67BD3"/>
    <w:p w14:paraId="13569623"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Change w:id="1474" w:author="2024-07-17 additions" w:date="2024-07-17T14:23:00Z" w16du:dateUtc="2024-07-17T18:23:00Z">
          <w:tblPr>
            <w:tblStyle w:val="QQuestionIconTable"/>
            <w:tblW w:w="50" w:type="auto"/>
            <w:tblLook w:val="07E0" w:firstRow="1" w:lastRow="1" w:firstColumn="1" w:lastColumn="1" w:noHBand="1" w:noVBand="1"/>
          </w:tblPr>
        </w:tblPrChange>
      </w:tblPr>
      <w:tblGrid>
        <w:gridCol w:w="1348"/>
        <w:gridCol w:w="8002"/>
        <w:tblGridChange w:id="1475">
          <w:tblGrid>
            <w:gridCol w:w="10"/>
            <w:gridCol w:w="180"/>
            <w:gridCol w:w="190"/>
            <w:gridCol w:w="978"/>
            <w:gridCol w:w="8002"/>
          </w:tblGrid>
        </w:tblGridChange>
      </w:tblGrid>
      <w:tr w:rsidR="00E67BD3" w14:paraId="13569625" w14:textId="0A4FCFC6">
        <w:tblPrEx>
          <w:tblCellMar>
            <w:top w:w="0" w:type="dxa"/>
            <w:bottom w:w="0" w:type="dxa"/>
          </w:tblCellMar>
        </w:tblPrEx>
        <w:trPr>
          <w:trHeight w:val="300"/>
          <w:trPrChange w:id="1476" w:author="2024-07-17 additions" w:date="2024-07-17T14:23:00Z" w16du:dateUtc="2024-07-17T18:23:00Z">
            <w:trPr>
              <w:gridAfter w:val="0"/>
            </w:trPr>
          </w:trPrChange>
        </w:trPr>
        <w:tc>
          <w:tcPr>
            <w:tcW w:w="1368" w:type="dxa"/>
            <w:tcBorders>
              <w:top w:val="nil"/>
              <w:left w:val="nil"/>
              <w:bottom w:val="nil"/>
              <w:right w:val="nil"/>
            </w:tcBorders>
            <w:tcPrChange w:id="1477" w:author="2024-07-17 additions" w:date="2024-07-17T14:23:00Z" w16du:dateUtc="2024-07-17T18:23:00Z">
              <w:tcPr>
                <w:tcW w:w="50" w:type="dxa"/>
                <w:gridSpan w:val="2"/>
              </w:tcPr>
            </w:tcPrChange>
          </w:tcPr>
          <w:p w14:paraId="13569624" w14:textId="31BC0C98" w:rsidR="00E67BD3" w:rsidRDefault="00000000">
            <w:pPr>
              <w:rPr>
                <w:color w:val="CCCCCC"/>
                <w:rPrChange w:id="1478" w:author="2024-07-17 additions" w:date="2024-07-17T14:23:00Z" w16du:dateUtc="2024-07-17T18:23:00Z">
                  <w:rPr/>
                </w:rPrChange>
              </w:rPr>
              <w:pPrChange w:id="1479" w:author="2024-07-17 additions" w:date="2024-07-17T14:23:00Z" w16du:dateUtc="2024-07-17T18:23:00Z">
                <w:pPr>
                  <w:keepNext/>
                </w:pPr>
              </w:pPrChange>
            </w:pPr>
            <w:ins w:id="1480" w:author="2024-07-17 additions" w:date="2024-07-17T14:23:00Z" w16du:dateUtc="2024-07-17T18:23:00Z">
              <w:r>
                <w:rPr>
                  <w:color w:val="CCCCCC"/>
                </w:rPr>
                <w:t>Page Break</w:t>
              </w:r>
            </w:ins>
            <w:del w:id="1481" w:author="2024-07-17 additions" w:date="2024-07-17T14:23:00Z" w16du:dateUtc="2024-07-17T18:23:00Z">
              <w:r w:rsidR="0016622B">
                <w:rPr>
                  <w:noProof/>
                </w:rPr>
                <w:drawing>
                  <wp:inline distT="0" distB="0" distL="0" distR="0" wp14:anchorId="135696C0" wp14:editId="135696C1">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1482" w:author="2024-07-17 additions" w:date="2024-07-17T14:23:00Z" w16du:dateUtc="2024-07-17T18:23:00Z">
              <w:tcPr>
                <w:tcW w:w="8208" w:type="dxa"/>
                <w:tcBorders>
                  <w:top w:val="nil"/>
                  <w:left w:val="nil"/>
                  <w:bottom w:val="nil"/>
                  <w:right w:val="nil"/>
                </w:tcBorders>
              </w:tcPr>
            </w:tcPrChange>
          </w:tcPr>
          <w:p w14:paraId="4618C986" w14:textId="77777777" w:rsidR="002E467E" w:rsidRDefault="002E467E">
            <w:pPr>
              <w:pBdr>
                <w:top w:val="single" w:sz="8" w:space="0" w:color="CCCCCC"/>
              </w:pBdr>
              <w:spacing w:before="120" w:after="120" w:line="120" w:lineRule="auto"/>
              <w:jc w:val="center"/>
              <w:rPr>
                <w:color w:val="CCCCCC"/>
              </w:rPr>
            </w:pPr>
          </w:p>
        </w:tc>
      </w:tr>
    </w:tbl>
    <w:p w14:paraId="769B8871" w14:textId="77777777" w:rsidR="002E467E" w:rsidRDefault="00000000">
      <w:pPr>
        <w:rPr>
          <w:ins w:id="1483" w:author="2024-07-17 additions" w:date="2024-07-17T14:23:00Z" w16du:dateUtc="2024-07-17T18:23:00Z"/>
        </w:rPr>
      </w:pPr>
      <w:ins w:id="1484"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4DC8DA78" w14:textId="77777777">
        <w:trPr>
          <w:ins w:id="1485" w:author="2024-07-17 additions" w:date="2024-07-17T14:23:00Z" w16du:dateUtc="2024-07-17T18:23:00Z"/>
        </w:trPr>
        <w:tc>
          <w:tcPr>
            <w:tcW w:w="50" w:type="dxa"/>
          </w:tcPr>
          <w:p w14:paraId="47CE3B61" w14:textId="77777777" w:rsidR="002E467E" w:rsidRDefault="00000000">
            <w:pPr>
              <w:keepNext/>
              <w:rPr>
                <w:ins w:id="1486" w:author="2024-07-17 additions" w:date="2024-07-17T14:23:00Z" w16du:dateUtc="2024-07-17T18:23:00Z"/>
              </w:rPr>
            </w:pPr>
            <w:ins w:id="1487" w:author="2024-07-17 additions" w:date="2024-07-17T14:23:00Z" w16du:dateUtc="2024-07-17T18:23:00Z">
              <w:r>
                <w:rPr>
                  <w:noProof/>
                </w:rPr>
                <w:lastRenderedPageBreak/>
                <w:drawing>
                  <wp:inline distT="0" distB="0" distL="0" distR="0" wp14:anchorId="2D720C74" wp14:editId="0B549656">
                    <wp:extent cx="228600" cy="228600"/>
                    <wp:effectExtent l="0" t="0" r="0" b="0"/>
                    <wp:docPr id="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r>
    </w:tbl>
    <w:p w14:paraId="13569626" w14:textId="77777777" w:rsidR="00E67BD3" w:rsidRDefault="00E67BD3"/>
    <w:p w14:paraId="13569627" w14:textId="77777777" w:rsidR="00E67BD3" w:rsidRDefault="0016622B">
      <w:pPr>
        <w:keepNext/>
      </w:pPr>
      <w:proofErr w:type="spellStart"/>
      <w:r>
        <w:t>partyid</w:t>
      </w:r>
      <w:proofErr w:type="spellEnd"/>
      <w:r>
        <w:t xml:space="preserve"> Generally speaking, do you usually think of yourself as a Republican, a Democrat, an Independent, or something else?</w:t>
      </w:r>
    </w:p>
    <w:p w14:paraId="13569628" w14:textId="77777777" w:rsidR="00E67BD3" w:rsidRDefault="0016622B">
      <w:pPr>
        <w:pStyle w:val="ListParagraph"/>
        <w:keepNext/>
        <w:numPr>
          <w:ilvl w:val="0"/>
          <w:numId w:val="4"/>
        </w:numPr>
      </w:pPr>
      <w:proofErr w:type="gramStart"/>
      <w:r>
        <w:t>Republican  (</w:t>
      </w:r>
      <w:proofErr w:type="gramEnd"/>
      <w:r>
        <w:t xml:space="preserve">1) </w:t>
      </w:r>
    </w:p>
    <w:p w14:paraId="13569629" w14:textId="77777777" w:rsidR="00E67BD3" w:rsidRDefault="0016622B">
      <w:pPr>
        <w:pStyle w:val="ListParagraph"/>
        <w:keepNext/>
        <w:numPr>
          <w:ilvl w:val="0"/>
          <w:numId w:val="4"/>
        </w:numPr>
      </w:pPr>
      <w:proofErr w:type="gramStart"/>
      <w:r>
        <w:t>Democrat  (</w:t>
      </w:r>
      <w:proofErr w:type="gramEnd"/>
      <w:r>
        <w:t xml:space="preserve">2) </w:t>
      </w:r>
    </w:p>
    <w:p w14:paraId="1356962A" w14:textId="77777777" w:rsidR="00E67BD3" w:rsidRDefault="0016622B">
      <w:pPr>
        <w:pStyle w:val="ListParagraph"/>
        <w:keepNext/>
        <w:numPr>
          <w:ilvl w:val="0"/>
          <w:numId w:val="4"/>
        </w:numPr>
      </w:pPr>
      <w:proofErr w:type="gramStart"/>
      <w:r>
        <w:t>Independent  (</w:t>
      </w:r>
      <w:proofErr w:type="gramEnd"/>
      <w:r>
        <w:t xml:space="preserve">3) </w:t>
      </w:r>
    </w:p>
    <w:p w14:paraId="1356962B" w14:textId="77777777" w:rsidR="00E67BD3" w:rsidRDefault="0016622B">
      <w:pPr>
        <w:pStyle w:val="ListParagraph"/>
        <w:keepNext/>
        <w:numPr>
          <w:ilvl w:val="0"/>
          <w:numId w:val="4"/>
        </w:numPr>
      </w:pPr>
      <w:r>
        <w:t xml:space="preserve">Other (please </w:t>
      </w:r>
      <w:proofErr w:type="gramStart"/>
      <w:r>
        <w:t>specify)  (</w:t>
      </w:r>
      <w:proofErr w:type="gramEnd"/>
      <w:r>
        <w:t>4) __________________________________________________</w:t>
      </w:r>
    </w:p>
    <w:p w14:paraId="1356962C" w14:textId="77777777" w:rsidR="00E67BD3" w:rsidRDefault="00E67BD3"/>
    <w:p w14:paraId="1356962D"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64E2670A" w14:textId="77777777">
        <w:tblPrEx>
          <w:tblCellMar>
            <w:top w:w="0" w:type="dxa"/>
            <w:bottom w:w="0" w:type="dxa"/>
          </w:tblCellMar>
        </w:tblPrEx>
        <w:trPr>
          <w:trHeight w:val="300"/>
          <w:ins w:id="1488" w:author="2024-07-17 additions" w:date="2024-07-17T14:23:00Z" w16du:dateUtc="2024-07-17T18:23:00Z"/>
        </w:trPr>
        <w:tc>
          <w:tcPr>
            <w:tcW w:w="1368" w:type="dxa"/>
            <w:tcBorders>
              <w:top w:val="nil"/>
              <w:left w:val="nil"/>
              <w:bottom w:val="nil"/>
              <w:right w:val="nil"/>
            </w:tcBorders>
          </w:tcPr>
          <w:p w14:paraId="47180CB3" w14:textId="77777777" w:rsidR="002E467E" w:rsidRDefault="00000000">
            <w:pPr>
              <w:rPr>
                <w:ins w:id="1489" w:author="2024-07-17 additions" w:date="2024-07-17T14:23:00Z" w16du:dateUtc="2024-07-17T18:23:00Z"/>
                <w:color w:val="CCCCCC"/>
              </w:rPr>
            </w:pPr>
            <w:ins w:id="1490" w:author="2024-07-17 additions" w:date="2024-07-17T14:23:00Z" w16du:dateUtc="2024-07-17T18:23:00Z">
              <w:r>
                <w:rPr>
                  <w:color w:val="CCCCCC"/>
                </w:rPr>
                <w:t>Page Break</w:t>
              </w:r>
            </w:ins>
          </w:p>
        </w:tc>
        <w:tc>
          <w:tcPr>
            <w:tcW w:w="8208" w:type="dxa"/>
            <w:tcBorders>
              <w:top w:val="nil"/>
              <w:left w:val="nil"/>
              <w:bottom w:val="nil"/>
              <w:right w:val="nil"/>
            </w:tcBorders>
          </w:tcPr>
          <w:p w14:paraId="00AC165C" w14:textId="77777777" w:rsidR="002E467E" w:rsidRDefault="002E467E">
            <w:pPr>
              <w:pBdr>
                <w:top w:val="single" w:sz="8" w:space="0" w:color="CCCCCC"/>
              </w:pBdr>
              <w:spacing w:before="120" w:after="120" w:line="120" w:lineRule="auto"/>
              <w:jc w:val="center"/>
              <w:rPr>
                <w:ins w:id="1491" w:author="2024-07-17 additions" w:date="2024-07-17T14:23:00Z" w16du:dateUtc="2024-07-17T18:23:00Z"/>
                <w:color w:val="CCCCCC"/>
              </w:rPr>
            </w:pPr>
          </w:p>
        </w:tc>
      </w:tr>
    </w:tbl>
    <w:p w14:paraId="5C97DD7F" w14:textId="77777777" w:rsidR="002E467E" w:rsidRDefault="00000000">
      <w:pPr>
        <w:rPr>
          <w:ins w:id="1492" w:author="2024-07-17 additions" w:date="2024-07-17T14:23:00Z" w16du:dateUtc="2024-07-17T18:23:00Z"/>
        </w:rPr>
      </w:pPr>
      <w:ins w:id="1493" w:author="2024-07-17 additions" w:date="2024-07-17T14:23:00Z" w16du:dateUtc="2024-07-17T18:23:00Z">
        <w:r>
          <w:br w:type="page"/>
        </w:r>
      </w:ins>
    </w:p>
    <w:p w14:paraId="1356962E" w14:textId="77777777" w:rsidR="00E67BD3" w:rsidRDefault="0016622B">
      <w:pPr>
        <w:pStyle w:val="QDisplayLogic"/>
        <w:keepNext/>
        <w:rPr>
          <w:moveFrom w:id="1494" w:author="2024-07-17 additions" w:date="2024-07-17T14:23:00Z" w16du:dateUtc="2024-07-17T18:23:00Z"/>
        </w:rPr>
      </w:pPr>
      <w:moveFromRangeStart w:id="1495" w:author="2024-07-17 additions" w:date="2024-07-17T14:23:00Z" w:name="move172118659"/>
      <w:moveFrom w:id="1496" w:author="2024-07-17 additions" w:date="2024-07-17T14:23:00Z" w16du:dateUtc="2024-07-17T18:23:00Z">
        <w:r>
          <w:lastRenderedPageBreak/>
          <w:t>Display This Question:</w:t>
        </w:r>
      </w:moveFrom>
    </w:p>
    <w:moveFromRangeEnd w:id="1495"/>
    <w:p w14:paraId="1356962F" w14:textId="77777777" w:rsidR="00E67BD3" w:rsidRDefault="0016622B">
      <w:pPr>
        <w:pStyle w:val="QDisplayLogic"/>
        <w:keepNext/>
        <w:ind w:firstLine="400"/>
        <w:rPr>
          <w:del w:id="1497" w:author="2024-07-17 additions" w:date="2024-07-17T14:23:00Z" w16du:dateUtc="2024-07-17T18:23:00Z"/>
        </w:rPr>
      </w:pPr>
      <w:del w:id="1498" w:author="2024-07-17 additions" w:date="2024-07-17T14:23:00Z" w16du:dateUtc="2024-07-17T18:23:00Z">
        <w:r>
          <w:delText>If partyid = 1</w:delText>
        </w:r>
      </w:del>
    </w:p>
    <w:tbl>
      <w:tblPr>
        <w:tblStyle w:val="QQuestionIconTable"/>
        <w:tblW w:w="50" w:type="auto"/>
        <w:tblLook w:val="07E0" w:firstRow="1" w:lastRow="1" w:firstColumn="1" w:lastColumn="1" w:noHBand="1" w:noVBand="1"/>
      </w:tblPr>
      <w:tblGrid>
        <w:gridCol w:w="380"/>
      </w:tblGrid>
      <w:tr w:rsidR="00E67BD3" w14:paraId="13569631" w14:textId="77777777">
        <w:trPr>
          <w:del w:id="1499" w:author="2024-07-17 additions" w:date="2024-07-17T14:23:00Z" w16du:dateUtc="2024-07-17T18:23:00Z"/>
        </w:trPr>
        <w:tc>
          <w:tcPr>
            <w:tcW w:w="50" w:type="dxa"/>
          </w:tcPr>
          <w:p w14:paraId="13569630" w14:textId="77777777" w:rsidR="00E67BD3" w:rsidRDefault="0016622B">
            <w:pPr>
              <w:keepNext/>
              <w:rPr>
                <w:del w:id="1500" w:author="2024-07-17 additions" w:date="2024-07-17T14:23:00Z" w16du:dateUtc="2024-07-17T18:23:00Z"/>
              </w:rPr>
            </w:pPr>
            <w:del w:id="1501" w:author="2024-07-17 additions" w:date="2024-07-17T14:23:00Z" w16du:dateUtc="2024-07-17T18:23:00Z">
              <w:r>
                <w:rPr>
                  <w:noProof/>
                </w:rPr>
                <w:drawing>
                  <wp:inline distT="0" distB="0" distL="0" distR="0" wp14:anchorId="135696C2" wp14:editId="135696C3">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r>
    </w:tbl>
    <w:p w14:paraId="491947E6" w14:textId="77777777" w:rsidR="00E67BD3" w:rsidRDefault="0016622B">
      <w:pPr>
        <w:pStyle w:val="QDisplayLogic"/>
        <w:keepNext/>
        <w:rPr>
          <w:moveTo w:id="1502" w:author="2024-07-17 additions" w:date="2024-07-17T14:23:00Z" w16du:dateUtc="2024-07-17T18:23:00Z"/>
        </w:rPr>
      </w:pPr>
      <w:moveToRangeStart w:id="1503" w:author="2024-07-17 additions" w:date="2024-07-17T14:23:00Z" w:name="move172118662"/>
      <w:moveTo w:id="1504" w:author="2024-07-17 additions" w:date="2024-07-17T14:23:00Z" w16du:dateUtc="2024-07-17T18:23:00Z">
        <w:r>
          <w:t>Display This Question:</w:t>
        </w:r>
      </w:moveTo>
    </w:p>
    <w:moveToRangeEnd w:id="1503"/>
    <w:p w14:paraId="69E81892" w14:textId="77777777" w:rsidR="002E467E" w:rsidRDefault="00000000">
      <w:pPr>
        <w:pStyle w:val="QDisplayLogic"/>
        <w:keepNext/>
        <w:ind w:firstLine="400"/>
        <w:rPr>
          <w:ins w:id="1505" w:author="2024-07-17 additions" w:date="2024-07-17T14:23:00Z" w16du:dateUtc="2024-07-17T18:23:00Z"/>
        </w:rPr>
      </w:pPr>
      <w:ins w:id="1506" w:author="2024-07-17 additions" w:date="2024-07-17T14:23:00Z" w16du:dateUtc="2024-07-17T18:23:00Z">
        <w:r>
          <w:t xml:space="preserve">If Generally speaking, do you usually think of yourself as a Republican, a Democrat, an </w:t>
        </w:r>
        <w:proofErr w:type="gramStart"/>
        <w:r>
          <w:t>Independent,...</w:t>
        </w:r>
        <w:proofErr w:type="gramEnd"/>
        <w:r>
          <w:t xml:space="preserve"> = 1</w:t>
        </w:r>
      </w:ins>
    </w:p>
    <w:tbl>
      <w:tblPr>
        <w:tblStyle w:val="QQuestionIconTable"/>
        <w:tblW w:w="50" w:type="auto"/>
        <w:tblLook w:val="07E0" w:firstRow="1" w:lastRow="1" w:firstColumn="1" w:lastColumn="1" w:noHBand="1" w:noVBand="1"/>
      </w:tblPr>
      <w:tblGrid>
        <w:gridCol w:w="380"/>
      </w:tblGrid>
      <w:tr w:rsidR="002E467E" w14:paraId="0A5D50C1" w14:textId="77777777">
        <w:trPr>
          <w:ins w:id="1507" w:author="2024-07-17 additions" w:date="2024-07-17T14:23:00Z" w16du:dateUtc="2024-07-17T18:23:00Z"/>
        </w:trPr>
        <w:tc>
          <w:tcPr>
            <w:tcW w:w="50" w:type="dxa"/>
          </w:tcPr>
          <w:p w14:paraId="080386F6" w14:textId="77777777" w:rsidR="002E467E" w:rsidRDefault="00000000">
            <w:pPr>
              <w:keepNext/>
              <w:rPr>
                <w:ins w:id="1508" w:author="2024-07-17 additions" w:date="2024-07-17T14:23:00Z" w16du:dateUtc="2024-07-17T18:23:00Z"/>
              </w:rPr>
            </w:pPr>
            <w:ins w:id="1509" w:author="2024-07-17 additions" w:date="2024-07-17T14:23:00Z" w16du:dateUtc="2024-07-17T18:23:00Z">
              <w:r>
                <w:rPr>
                  <w:noProof/>
                </w:rPr>
                <w:drawing>
                  <wp:inline distT="0" distB="0" distL="0" distR="0" wp14:anchorId="38EFB73C" wp14:editId="5F553856">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r>
    </w:tbl>
    <w:p w14:paraId="13569632" w14:textId="77777777" w:rsidR="00E67BD3" w:rsidRDefault="00E67BD3"/>
    <w:p w14:paraId="27D52E95" w14:textId="13E568BB" w:rsidR="009606A3" w:rsidRDefault="00162820">
      <w:pPr>
        <w:keepNext/>
        <w:pPrChange w:id="1510" w:author="2024-07-17 additions" w:date="2024-07-17T14:23:00Z" w16du:dateUtc="2024-07-17T18:23:00Z">
          <w:pPr/>
        </w:pPrChange>
      </w:pPr>
      <w:proofErr w:type="spellStart"/>
      <w:proofErr w:type="gramStart"/>
      <w:r>
        <w:t>repub</w:t>
      </w:r>
      <w:r w:rsidR="008D7E83">
        <w:t>strength</w:t>
      </w:r>
      <w:proofErr w:type="spellEnd"/>
      <w:proofErr w:type="gramEnd"/>
      <w:r w:rsidR="008D7E83">
        <w:t xml:space="preserve"> </w:t>
      </w:r>
      <w:bookmarkStart w:id="1511" w:name="_Hlk169635787"/>
      <w:r w:rsidR="008D7E83">
        <w:t>Would you call yourself a strong Republican or a not very strong Republican?</w:t>
      </w:r>
      <w:bookmarkEnd w:id="1511"/>
    </w:p>
    <w:p w14:paraId="4AE1EF8F" w14:textId="635F1647" w:rsidR="00ED1E2E" w:rsidRPr="00ED1E2E" w:rsidRDefault="00ED1E2E">
      <w:pPr>
        <w:pStyle w:val="ListParagraph"/>
        <w:keepNext/>
        <w:numPr>
          <w:ilvl w:val="0"/>
          <w:numId w:val="4"/>
        </w:numPr>
        <w:pPrChange w:id="1512" w:author="2024-07-17 additions" w:date="2024-07-17T14:23:00Z" w16du:dateUtc="2024-07-17T18:23:00Z">
          <w:pPr>
            <w:numPr>
              <w:numId w:val="4"/>
            </w:numPr>
            <w:spacing w:before="120" w:line="240" w:lineRule="auto"/>
            <w:ind w:left="360"/>
          </w:pPr>
        </w:pPrChange>
      </w:pPr>
      <w:proofErr w:type="gramStart"/>
      <w:r>
        <w:t>Strong</w:t>
      </w:r>
      <w:r w:rsidRPr="00ED1E2E">
        <w:t xml:space="preserve"> </w:t>
      </w:r>
      <w:ins w:id="1513" w:author="2024-07-17 additions" w:date="2024-07-17T14:23:00Z" w16du:dateUtc="2024-07-17T18:23:00Z">
        <w:r w:rsidR="00000000">
          <w:t xml:space="preserve"> </w:t>
        </w:r>
      </w:ins>
      <w:r w:rsidRPr="00ED1E2E">
        <w:t>(</w:t>
      </w:r>
      <w:proofErr w:type="gramEnd"/>
      <w:r>
        <w:t>1</w:t>
      </w:r>
      <w:r w:rsidRPr="00ED1E2E">
        <w:t xml:space="preserve">) </w:t>
      </w:r>
    </w:p>
    <w:p w14:paraId="58B02CB2" w14:textId="51E6963B" w:rsidR="00ED1E2E" w:rsidRPr="00ED1E2E" w:rsidRDefault="00ED1E2E">
      <w:pPr>
        <w:pStyle w:val="ListParagraph"/>
        <w:keepNext/>
        <w:numPr>
          <w:ilvl w:val="0"/>
          <w:numId w:val="4"/>
        </w:numPr>
        <w:pPrChange w:id="1514" w:author="2024-07-17 additions" w:date="2024-07-17T14:23:00Z" w16du:dateUtc="2024-07-17T18:23:00Z">
          <w:pPr>
            <w:numPr>
              <w:numId w:val="4"/>
            </w:numPr>
            <w:spacing w:before="120" w:line="240" w:lineRule="auto"/>
            <w:ind w:left="360"/>
          </w:pPr>
        </w:pPrChange>
      </w:pPr>
      <w:r>
        <w:t xml:space="preserve">Not very </w:t>
      </w:r>
      <w:proofErr w:type="gramStart"/>
      <w:r>
        <w:t xml:space="preserve">strong </w:t>
      </w:r>
      <w:ins w:id="1515" w:author="2024-07-17 additions" w:date="2024-07-17T14:23:00Z" w16du:dateUtc="2024-07-17T18:23:00Z">
        <w:r w:rsidR="00000000">
          <w:t xml:space="preserve"> </w:t>
        </w:r>
      </w:ins>
      <w:r w:rsidRPr="00ED1E2E">
        <w:t>(</w:t>
      </w:r>
      <w:proofErr w:type="gramEnd"/>
      <w:r>
        <w:t>2</w:t>
      </w:r>
      <w:r w:rsidRPr="00ED1E2E">
        <w:t xml:space="preserve">) </w:t>
      </w:r>
    </w:p>
    <w:p w14:paraId="42FAF65E" w14:textId="77777777" w:rsidR="008D7E83" w:rsidRDefault="008D7E83"/>
    <w:p w14:paraId="3601E14C" w14:textId="77777777" w:rsidR="009606A3" w:rsidRDefault="009606A3">
      <w:pPr>
        <w:pStyle w:val="QuestionSeparator"/>
        <w:pPrChange w:id="1516" w:author="2024-07-17 additions" w:date="2024-07-17T14:23:00Z" w16du:dateUtc="2024-07-17T18:23:00Z">
          <w:pPr/>
        </w:pPrChange>
      </w:pPr>
    </w:p>
    <w:p w14:paraId="13569633" w14:textId="77777777" w:rsidR="00E67BD3" w:rsidRDefault="54B81F95">
      <w:pPr>
        <w:keepNext/>
        <w:rPr>
          <w:del w:id="1517" w:author="2024-07-17 additions" w:date="2024-07-17T14:23:00Z" w16du:dateUtc="2024-07-17T18:23:00Z"/>
        </w:rPr>
      </w:pPr>
      <w:commentRangeStart w:id="1518"/>
      <w:commentRangeStart w:id="1519"/>
      <w:del w:id="1520" w:author="2024-07-17 additions" w:date="2024-07-17T14:23:00Z" w16du:dateUtc="2024-07-17T18:23:00Z">
        <w:r>
          <w:delText>repubstrength How important is being a Republican to you?</w:delText>
        </w:r>
      </w:del>
    </w:p>
    <w:p w14:paraId="13569634" w14:textId="77777777" w:rsidR="00E67BD3" w:rsidRDefault="0016622B">
      <w:pPr>
        <w:pStyle w:val="ListParagraph"/>
        <w:keepNext/>
        <w:numPr>
          <w:ilvl w:val="0"/>
          <w:numId w:val="4"/>
        </w:numPr>
        <w:rPr>
          <w:del w:id="1521" w:author="2024-07-17 additions" w:date="2024-07-17T14:23:00Z" w16du:dateUtc="2024-07-17T18:23:00Z"/>
        </w:rPr>
      </w:pPr>
      <w:del w:id="1522" w:author="2024-07-17 additions" w:date="2024-07-17T14:23:00Z" w16du:dateUtc="2024-07-17T18:23:00Z">
        <w:r>
          <w:delText xml:space="preserve">Not at all important  (1) </w:delText>
        </w:r>
      </w:del>
    </w:p>
    <w:p w14:paraId="13569635" w14:textId="77777777" w:rsidR="00E67BD3" w:rsidRDefault="0016622B">
      <w:pPr>
        <w:pStyle w:val="ListParagraph"/>
        <w:keepNext/>
        <w:numPr>
          <w:ilvl w:val="0"/>
          <w:numId w:val="4"/>
        </w:numPr>
        <w:rPr>
          <w:del w:id="1523" w:author="2024-07-17 additions" w:date="2024-07-17T14:23:00Z" w16du:dateUtc="2024-07-17T18:23:00Z"/>
        </w:rPr>
      </w:pPr>
      <w:del w:id="1524" w:author="2024-07-17 additions" w:date="2024-07-17T14:23:00Z" w16du:dateUtc="2024-07-17T18:23:00Z">
        <w:r>
          <w:delText xml:space="preserve">Slightly important  (2) </w:delText>
        </w:r>
      </w:del>
    </w:p>
    <w:p w14:paraId="13569636" w14:textId="77777777" w:rsidR="00E67BD3" w:rsidRDefault="0016622B">
      <w:pPr>
        <w:pStyle w:val="ListParagraph"/>
        <w:keepNext/>
        <w:numPr>
          <w:ilvl w:val="0"/>
          <w:numId w:val="4"/>
        </w:numPr>
        <w:rPr>
          <w:del w:id="1525" w:author="2024-07-17 additions" w:date="2024-07-17T14:23:00Z" w16du:dateUtc="2024-07-17T18:23:00Z"/>
        </w:rPr>
      </w:pPr>
      <w:del w:id="1526" w:author="2024-07-17 additions" w:date="2024-07-17T14:23:00Z" w16du:dateUtc="2024-07-17T18:23:00Z">
        <w:r>
          <w:delText xml:space="preserve">Moderately important  (3) </w:delText>
        </w:r>
      </w:del>
    </w:p>
    <w:p w14:paraId="13569637" w14:textId="77777777" w:rsidR="00E67BD3" w:rsidRDefault="0016622B">
      <w:pPr>
        <w:pStyle w:val="ListParagraph"/>
        <w:keepNext/>
        <w:numPr>
          <w:ilvl w:val="0"/>
          <w:numId w:val="4"/>
        </w:numPr>
        <w:rPr>
          <w:del w:id="1527" w:author="2024-07-17 additions" w:date="2024-07-17T14:23:00Z" w16du:dateUtc="2024-07-17T18:23:00Z"/>
        </w:rPr>
      </w:pPr>
      <w:del w:id="1528" w:author="2024-07-17 additions" w:date="2024-07-17T14:23:00Z" w16du:dateUtc="2024-07-17T18:23:00Z">
        <w:r>
          <w:delText xml:space="preserve">Very important  (4) </w:delText>
        </w:r>
      </w:del>
    </w:p>
    <w:p w14:paraId="13569638" w14:textId="77777777" w:rsidR="00E67BD3" w:rsidRDefault="0016622B">
      <w:pPr>
        <w:pStyle w:val="ListParagraph"/>
        <w:keepNext/>
        <w:numPr>
          <w:ilvl w:val="0"/>
          <w:numId w:val="4"/>
        </w:numPr>
        <w:rPr>
          <w:del w:id="1529" w:author="2024-07-17 additions" w:date="2024-07-17T14:23:00Z" w16du:dateUtc="2024-07-17T18:23:00Z"/>
        </w:rPr>
      </w:pPr>
      <w:del w:id="1530" w:author="2024-07-17 additions" w:date="2024-07-17T14:23:00Z" w16du:dateUtc="2024-07-17T18:23:00Z">
        <w:r>
          <w:delText xml:space="preserve">Extremely important  (5) </w:delText>
        </w:r>
      </w:del>
    </w:p>
    <w:p w14:paraId="13569639" w14:textId="77777777" w:rsidR="00E67BD3" w:rsidRDefault="00E67BD3">
      <w:pPr>
        <w:rPr>
          <w:del w:id="1531" w:author="2024-07-17 additions" w:date="2024-07-17T14:23:00Z" w16du:dateUtc="2024-07-17T18:23:00Z"/>
        </w:rPr>
      </w:pPr>
    </w:p>
    <w:p w14:paraId="1356963A" w14:textId="77777777" w:rsidR="00E67BD3" w:rsidRDefault="00E67BD3">
      <w:pPr>
        <w:pStyle w:val="QuestionSeparator"/>
        <w:rPr>
          <w:del w:id="1532" w:author="2024-07-17 additions" w:date="2024-07-17T14:23:00Z" w16du:dateUtc="2024-07-17T18:23:00Z"/>
        </w:rPr>
      </w:pPr>
    </w:p>
    <w:p w14:paraId="1356963B" w14:textId="77777777" w:rsidR="00E67BD3" w:rsidRDefault="0016622B">
      <w:pPr>
        <w:pStyle w:val="QDisplayLogic"/>
        <w:keepNext/>
        <w:rPr>
          <w:moveFrom w:id="1533" w:author="2024-07-17 additions" w:date="2024-07-17T14:23:00Z" w16du:dateUtc="2024-07-17T18:23:00Z"/>
        </w:rPr>
      </w:pPr>
      <w:moveFromRangeStart w:id="1534" w:author="2024-07-17 additions" w:date="2024-07-17T14:23:00Z" w:name="move172118662"/>
      <w:moveFrom w:id="1535" w:author="2024-07-17 additions" w:date="2024-07-17T14:23:00Z" w16du:dateUtc="2024-07-17T18:23:00Z">
        <w:r>
          <w:t>Display This Question:</w:t>
        </w:r>
      </w:moveFrom>
    </w:p>
    <w:tbl>
      <w:tblPr>
        <w:tblW w:w="0" w:type="auto"/>
        <w:tblInd w:w="10" w:type="dxa"/>
        <w:tblCellMar>
          <w:left w:w="10" w:type="dxa"/>
          <w:right w:w="10" w:type="dxa"/>
        </w:tblCellMar>
        <w:tblLook w:val="0000" w:firstRow="0" w:lastRow="0" w:firstColumn="0" w:lastColumn="0" w:noHBand="0" w:noVBand="0"/>
      </w:tblPr>
      <w:tblGrid>
        <w:gridCol w:w="1348"/>
        <w:gridCol w:w="8002"/>
      </w:tblGrid>
      <w:tr w:rsidR="002E467E" w14:paraId="119D6DC0" w14:textId="77777777">
        <w:tblPrEx>
          <w:tblCellMar>
            <w:top w:w="0" w:type="dxa"/>
            <w:bottom w:w="0" w:type="dxa"/>
          </w:tblCellMar>
        </w:tblPrEx>
        <w:trPr>
          <w:trHeight w:val="300"/>
          <w:ins w:id="1536" w:author="2024-07-17 additions" w:date="2024-07-17T14:23:00Z" w16du:dateUtc="2024-07-17T18:23:00Z"/>
        </w:trPr>
        <w:tc>
          <w:tcPr>
            <w:tcW w:w="1368" w:type="dxa"/>
            <w:tcBorders>
              <w:top w:val="nil"/>
              <w:left w:val="nil"/>
              <w:bottom w:val="nil"/>
              <w:right w:val="nil"/>
            </w:tcBorders>
          </w:tcPr>
          <w:moveFromRangeEnd w:id="1534"/>
          <w:p w14:paraId="161E399E" w14:textId="77777777" w:rsidR="002E467E" w:rsidRDefault="00000000">
            <w:pPr>
              <w:rPr>
                <w:ins w:id="1537" w:author="2024-07-17 additions" w:date="2024-07-17T14:23:00Z" w16du:dateUtc="2024-07-17T18:23:00Z"/>
                <w:color w:val="CCCCCC"/>
              </w:rPr>
            </w:pPr>
            <w:ins w:id="1538" w:author="2024-07-17 additions" w:date="2024-07-17T14:23:00Z" w16du:dateUtc="2024-07-17T18:23:00Z">
              <w:r>
                <w:rPr>
                  <w:color w:val="CCCCCC"/>
                </w:rPr>
                <w:t>Page Break</w:t>
              </w:r>
            </w:ins>
          </w:p>
        </w:tc>
        <w:tc>
          <w:tcPr>
            <w:tcW w:w="8208" w:type="dxa"/>
            <w:tcBorders>
              <w:top w:val="nil"/>
              <w:left w:val="nil"/>
              <w:bottom w:val="nil"/>
              <w:right w:val="nil"/>
            </w:tcBorders>
          </w:tcPr>
          <w:p w14:paraId="20951042" w14:textId="77777777" w:rsidR="002E467E" w:rsidRDefault="002E467E">
            <w:pPr>
              <w:pBdr>
                <w:top w:val="single" w:sz="8" w:space="0" w:color="CCCCCC"/>
              </w:pBdr>
              <w:spacing w:before="120" w:after="120" w:line="120" w:lineRule="auto"/>
              <w:jc w:val="center"/>
              <w:rPr>
                <w:ins w:id="1539" w:author="2024-07-17 additions" w:date="2024-07-17T14:23:00Z" w16du:dateUtc="2024-07-17T18:23:00Z"/>
                <w:color w:val="CCCCCC"/>
              </w:rPr>
            </w:pPr>
          </w:p>
        </w:tc>
      </w:tr>
    </w:tbl>
    <w:p w14:paraId="5F8813F3" w14:textId="77777777" w:rsidR="002E467E" w:rsidRDefault="00000000">
      <w:pPr>
        <w:rPr>
          <w:ins w:id="1540" w:author="2024-07-17 additions" w:date="2024-07-17T14:23:00Z" w16du:dateUtc="2024-07-17T18:23:00Z"/>
        </w:rPr>
      </w:pPr>
      <w:ins w:id="1541" w:author="2024-07-17 additions" w:date="2024-07-17T14:23:00Z" w16du:dateUtc="2024-07-17T18:23:00Z">
        <w:r>
          <w:br w:type="page"/>
        </w:r>
      </w:ins>
    </w:p>
    <w:p w14:paraId="027229C6" w14:textId="77777777" w:rsidR="00E67BD3" w:rsidRDefault="0016622B">
      <w:pPr>
        <w:pStyle w:val="QDisplayLogic"/>
        <w:keepNext/>
        <w:rPr>
          <w:moveTo w:id="1542" w:author="2024-07-17 additions" w:date="2024-07-17T14:23:00Z" w16du:dateUtc="2024-07-17T18:23:00Z"/>
        </w:rPr>
      </w:pPr>
      <w:moveToRangeStart w:id="1543" w:author="2024-07-17 additions" w:date="2024-07-17T14:23:00Z" w:name="move172118661"/>
      <w:moveTo w:id="1544" w:author="2024-07-17 additions" w:date="2024-07-17T14:23:00Z" w16du:dateUtc="2024-07-17T18:23:00Z">
        <w:r>
          <w:lastRenderedPageBreak/>
          <w:t>Display This Question:</w:t>
        </w:r>
      </w:moveTo>
    </w:p>
    <w:moveToRangeEnd w:id="1543"/>
    <w:p w14:paraId="70B931E5" w14:textId="77777777" w:rsidR="002E467E" w:rsidRDefault="00000000">
      <w:pPr>
        <w:pStyle w:val="QDisplayLogic"/>
        <w:keepNext/>
        <w:ind w:firstLine="400"/>
        <w:rPr>
          <w:ins w:id="1545" w:author="2024-07-17 additions" w:date="2024-07-17T14:23:00Z" w16du:dateUtc="2024-07-17T18:23:00Z"/>
        </w:rPr>
      </w:pPr>
      <w:ins w:id="1546" w:author="2024-07-17 additions" w:date="2024-07-17T14:23:00Z" w16du:dateUtc="2024-07-17T18:23:00Z">
        <w:r>
          <w:t xml:space="preserve">If Generally speaking, do you usually think of yourself as a Republican, a Democrat, an </w:t>
        </w:r>
        <w:proofErr w:type="gramStart"/>
        <w:r>
          <w:t>Independent,...</w:t>
        </w:r>
        <w:proofErr w:type="gramEnd"/>
        <w:r>
          <w:t xml:space="preserve"> = 2</w:t>
        </w:r>
      </w:ins>
    </w:p>
    <w:tbl>
      <w:tblPr>
        <w:tblStyle w:val="QQuestionIconTable"/>
        <w:tblW w:w="50" w:type="auto"/>
        <w:tblLook w:val="07E0" w:firstRow="1" w:lastRow="1" w:firstColumn="1" w:lastColumn="1" w:noHBand="1" w:noVBand="1"/>
      </w:tblPr>
      <w:tblGrid>
        <w:gridCol w:w="380"/>
      </w:tblGrid>
      <w:tr w:rsidR="002E467E" w14:paraId="4A73F68A" w14:textId="77777777">
        <w:trPr>
          <w:ins w:id="1547" w:author="2024-07-17 additions" w:date="2024-07-17T14:23:00Z" w16du:dateUtc="2024-07-17T18:23:00Z"/>
        </w:trPr>
        <w:tc>
          <w:tcPr>
            <w:tcW w:w="50" w:type="dxa"/>
          </w:tcPr>
          <w:p w14:paraId="0BBC1B67" w14:textId="77777777" w:rsidR="002E467E" w:rsidRDefault="00000000">
            <w:pPr>
              <w:keepNext/>
              <w:rPr>
                <w:ins w:id="1548" w:author="2024-07-17 additions" w:date="2024-07-17T14:23:00Z" w16du:dateUtc="2024-07-17T18:23:00Z"/>
              </w:rPr>
            </w:pPr>
            <w:ins w:id="1549" w:author="2024-07-17 additions" w:date="2024-07-17T14:23:00Z" w16du:dateUtc="2024-07-17T18:23:00Z">
              <w:r>
                <w:rPr>
                  <w:noProof/>
                </w:rPr>
                <w:drawing>
                  <wp:inline distT="0" distB="0" distL="0" distR="0" wp14:anchorId="5DC5E7D8" wp14:editId="0C5C2FE6">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r>
    </w:tbl>
    <w:p w14:paraId="1356963C" w14:textId="77777777" w:rsidR="00E67BD3" w:rsidRDefault="0016622B">
      <w:pPr>
        <w:pStyle w:val="QDisplayLogic"/>
        <w:keepNext/>
        <w:ind w:firstLine="400"/>
        <w:rPr>
          <w:del w:id="1550" w:author="2024-07-17 additions" w:date="2024-07-17T14:23:00Z" w16du:dateUtc="2024-07-17T18:23:00Z"/>
        </w:rPr>
      </w:pPr>
      <w:del w:id="1551" w:author="2024-07-17 additions" w:date="2024-07-17T14:23:00Z" w16du:dateUtc="2024-07-17T18:23:00Z">
        <w:r>
          <w:delText>If partyid = 2</w:delText>
        </w:r>
      </w:del>
    </w:p>
    <w:tbl>
      <w:tblPr>
        <w:tblStyle w:val="QQuestionIconTable"/>
        <w:tblW w:w="50" w:type="auto"/>
        <w:tblLook w:val="07E0" w:firstRow="1" w:lastRow="1" w:firstColumn="1" w:lastColumn="1" w:noHBand="1" w:noVBand="1"/>
      </w:tblPr>
      <w:tblGrid>
        <w:gridCol w:w="380"/>
      </w:tblGrid>
      <w:tr w:rsidR="00E67BD3" w14:paraId="1356963E" w14:textId="77777777">
        <w:trPr>
          <w:del w:id="1552" w:author="2024-07-17 additions" w:date="2024-07-17T14:23:00Z" w16du:dateUtc="2024-07-17T18:23:00Z"/>
        </w:trPr>
        <w:tc>
          <w:tcPr>
            <w:tcW w:w="50" w:type="dxa"/>
          </w:tcPr>
          <w:p w14:paraId="1356963D" w14:textId="77777777" w:rsidR="00E67BD3" w:rsidRDefault="0016622B">
            <w:pPr>
              <w:keepNext/>
              <w:rPr>
                <w:del w:id="1553" w:author="2024-07-17 additions" w:date="2024-07-17T14:23:00Z" w16du:dateUtc="2024-07-17T18:23:00Z"/>
              </w:rPr>
            </w:pPr>
            <w:del w:id="1554" w:author="2024-07-17 additions" w:date="2024-07-17T14:23:00Z" w16du:dateUtc="2024-07-17T18:23:00Z">
              <w:r>
                <w:rPr>
                  <w:noProof/>
                </w:rPr>
                <w:drawing>
                  <wp:inline distT="0" distB="0" distL="0" distR="0" wp14:anchorId="135696C4" wp14:editId="135696C5">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r>
    </w:tbl>
    <w:p w14:paraId="1356963F" w14:textId="77777777" w:rsidR="00E67BD3" w:rsidRDefault="00E67BD3"/>
    <w:p w14:paraId="13569640" w14:textId="5E2C1199" w:rsidR="00E67BD3" w:rsidRDefault="0016622B">
      <w:pPr>
        <w:keepNext/>
      </w:pPr>
      <w:proofErr w:type="spellStart"/>
      <w:proofErr w:type="gramStart"/>
      <w:r>
        <w:t>demstrength</w:t>
      </w:r>
      <w:proofErr w:type="spellEnd"/>
      <w:proofErr w:type="gramEnd"/>
      <w:r>
        <w:t xml:space="preserve"> </w:t>
      </w:r>
      <w:r w:rsidR="00162820" w:rsidRPr="00162820">
        <w:t xml:space="preserve">Would you call yourself a strong </w:t>
      </w:r>
      <w:r w:rsidR="00162820">
        <w:t>Democrat</w:t>
      </w:r>
      <w:r w:rsidR="00162820" w:rsidRPr="00162820">
        <w:t xml:space="preserve"> or a not very strong </w:t>
      </w:r>
      <w:r w:rsidR="00162820">
        <w:t>Democrat</w:t>
      </w:r>
      <w:r w:rsidR="00162820" w:rsidRPr="00162820">
        <w:t>?</w:t>
      </w:r>
    </w:p>
    <w:p w14:paraId="13569641" w14:textId="5BABFC5D" w:rsidR="00E67BD3" w:rsidRDefault="00162820">
      <w:pPr>
        <w:pStyle w:val="ListParagraph"/>
        <w:keepNext/>
        <w:numPr>
          <w:ilvl w:val="0"/>
          <w:numId w:val="4"/>
        </w:numPr>
      </w:pPr>
      <w:r>
        <w:t xml:space="preserve">Strong </w:t>
      </w:r>
      <w:r w:rsidR="0016622B">
        <w:t xml:space="preserve"> </w:t>
      </w:r>
      <w:del w:id="1555" w:author="2024-07-17 additions" w:date="2024-07-17T14:23:00Z" w16du:dateUtc="2024-07-17T18:23:00Z">
        <w:r w:rsidR="0016622B">
          <w:delText xml:space="preserve"> </w:delText>
        </w:r>
      </w:del>
      <w:r w:rsidR="0016622B">
        <w:t xml:space="preserve">(1) </w:t>
      </w:r>
    </w:p>
    <w:p w14:paraId="13569642" w14:textId="6FFD5732" w:rsidR="00E67BD3" w:rsidRDefault="00162820">
      <w:pPr>
        <w:pStyle w:val="ListParagraph"/>
        <w:keepNext/>
        <w:numPr>
          <w:ilvl w:val="0"/>
          <w:numId w:val="4"/>
        </w:numPr>
      </w:pPr>
      <w:r>
        <w:t xml:space="preserve">Not very </w:t>
      </w:r>
      <w:proofErr w:type="gramStart"/>
      <w:r>
        <w:t>strong</w:t>
      </w:r>
      <w:r w:rsidR="0016622B">
        <w:t xml:space="preserve">  (</w:t>
      </w:r>
      <w:proofErr w:type="gramEnd"/>
      <w:r w:rsidR="0016622B">
        <w:t xml:space="preserve">2) </w:t>
      </w:r>
    </w:p>
    <w:commentRangeEnd w:id="1518"/>
    <w:p w14:paraId="13569646" w14:textId="4A657C63" w:rsidR="00E67BD3" w:rsidRDefault="0016622B">
      <w:pPr>
        <w:rPr>
          <w:del w:id="1556" w:author="2024-07-17 additions" w:date="2024-07-17T14:23:00Z" w16du:dateUtc="2024-07-17T18:23:00Z"/>
        </w:rPr>
      </w:pPr>
      <w:del w:id="1557" w:author="2024-07-17 additions" w:date="2024-07-17T14:23:00Z" w16du:dateUtc="2024-07-17T18:23:00Z">
        <w:r>
          <w:rPr>
            <w:rStyle w:val="CommentReference"/>
          </w:rPr>
          <w:commentReference w:id="1518"/>
        </w:r>
        <w:commentRangeEnd w:id="1519"/>
        <w:r>
          <w:rPr>
            <w:rStyle w:val="CommentReference"/>
          </w:rPr>
          <w:commentReference w:id="1519"/>
        </w:r>
      </w:del>
    </w:p>
    <w:p w14:paraId="13569647" w14:textId="77777777" w:rsidR="00E67BD3" w:rsidRDefault="00E67BD3">
      <w:pPr>
        <w:rPr>
          <w:moveFrom w:id="1558" w:author="2024-07-17 additions" w:date="2024-07-17T14:23:00Z" w16du:dateUtc="2024-07-17T18:23:00Z"/>
        </w:rPr>
        <w:pPrChange w:id="1559" w:author="2024-07-17 additions" w:date="2024-07-17T14:23:00Z" w16du:dateUtc="2024-07-17T18:23:00Z">
          <w:pPr>
            <w:pStyle w:val="QuestionSeparator"/>
          </w:pPr>
        </w:pPrChange>
      </w:pPr>
      <w:moveFromRangeStart w:id="1560" w:author="2024-07-17 additions" w:date="2024-07-17T14:23:00Z" w:name="move172118660"/>
    </w:p>
    <w:p w14:paraId="13569648" w14:textId="77777777" w:rsidR="00E67BD3" w:rsidRDefault="0016622B">
      <w:pPr>
        <w:pStyle w:val="QDisplayLogic"/>
        <w:keepNext/>
        <w:rPr>
          <w:moveFrom w:id="1561" w:author="2024-07-17 additions" w:date="2024-07-17T14:23:00Z" w16du:dateUtc="2024-07-17T18:23:00Z"/>
        </w:rPr>
      </w:pPr>
      <w:moveFrom w:id="1562" w:author="2024-07-17 additions" w:date="2024-07-17T14:23:00Z" w16du:dateUtc="2024-07-17T18:23:00Z">
        <w:r>
          <w:t>Display This Question:</w:t>
        </w:r>
      </w:moveFrom>
    </w:p>
    <w:moveFromRangeEnd w:id="1560"/>
    <w:p w14:paraId="47A649A5" w14:textId="77777777" w:rsidR="002E467E" w:rsidRDefault="002E467E">
      <w:pPr>
        <w:rPr>
          <w:ins w:id="1563" w:author="2024-07-17 additions" w:date="2024-07-17T14:23:00Z" w16du:dateUtc="2024-07-17T18:23:00Z"/>
        </w:rPr>
      </w:pPr>
    </w:p>
    <w:p w14:paraId="51641688" w14:textId="77777777" w:rsidR="002E467E" w:rsidRDefault="002E467E">
      <w:pPr>
        <w:pStyle w:val="QuestionSeparator"/>
        <w:rPr>
          <w:ins w:id="1564" w:author="2024-07-17 additions" w:date="2024-07-17T14:23:00Z" w16du:dateUtc="2024-07-17T18:23:00Z"/>
        </w:rPr>
      </w:pPr>
    </w:p>
    <w:p w14:paraId="13569649" w14:textId="77777777" w:rsidR="00E67BD3" w:rsidRDefault="0016622B">
      <w:pPr>
        <w:pStyle w:val="QDisplayLogic"/>
        <w:keepNext/>
        <w:ind w:firstLine="400"/>
        <w:rPr>
          <w:del w:id="1565" w:author="2024-07-17 additions" w:date="2024-07-17T14:23:00Z" w16du:dateUtc="2024-07-17T18:23:00Z"/>
        </w:rPr>
      </w:pPr>
      <w:del w:id="1566" w:author="2024-07-17 additions" w:date="2024-07-17T14:23:00Z" w16du:dateUtc="2024-07-17T18:23:00Z">
        <w:r>
          <w:delText>If partyid = 3</w:delText>
        </w:r>
      </w:del>
    </w:p>
    <w:tbl>
      <w:tblPr>
        <w:tblW w:w="0" w:type="auto"/>
        <w:tblInd w:w="10" w:type="dxa"/>
        <w:tblCellMar>
          <w:left w:w="10" w:type="dxa"/>
          <w:right w:w="10" w:type="dxa"/>
        </w:tblCellMar>
        <w:tblLook w:val="0000" w:firstRow="0" w:lastRow="0" w:firstColumn="0" w:lastColumn="0" w:noHBand="0" w:noVBand="0"/>
        <w:tblPrChange w:id="1567" w:author="2024-07-17 additions" w:date="2024-07-17T14:23:00Z" w16du:dateUtc="2024-07-17T18:23:00Z">
          <w:tblPr>
            <w:tblStyle w:val="QQuestionIconTable"/>
            <w:tblW w:w="50" w:type="auto"/>
            <w:tblLook w:val="07E0" w:firstRow="1" w:lastRow="1" w:firstColumn="1" w:lastColumn="1" w:noHBand="1" w:noVBand="1"/>
          </w:tblPr>
        </w:tblPrChange>
      </w:tblPr>
      <w:tblGrid>
        <w:gridCol w:w="1348"/>
        <w:gridCol w:w="8002"/>
        <w:tblGridChange w:id="1568">
          <w:tblGrid>
            <w:gridCol w:w="10"/>
            <w:gridCol w:w="180"/>
            <w:gridCol w:w="190"/>
            <w:gridCol w:w="978"/>
            <w:gridCol w:w="8002"/>
          </w:tblGrid>
        </w:tblGridChange>
      </w:tblGrid>
      <w:tr w:rsidR="00E67BD3" w14:paraId="1356964B" w14:textId="5D2DEEF7">
        <w:tblPrEx>
          <w:tblCellMar>
            <w:top w:w="0" w:type="dxa"/>
            <w:bottom w:w="0" w:type="dxa"/>
          </w:tblCellMar>
        </w:tblPrEx>
        <w:trPr>
          <w:trHeight w:val="300"/>
          <w:trPrChange w:id="1569" w:author="2024-07-17 additions" w:date="2024-07-17T14:23:00Z" w16du:dateUtc="2024-07-17T18:23:00Z">
            <w:trPr>
              <w:gridAfter w:val="0"/>
            </w:trPr>
          </w:trPrChange>
        </w:trPr>
        <w:tc>
          <w:tcPr>
            <w:tcW w:w="1368" w:type="dxa"/>
            <w:tcBorders>
              <w:top w:val="nil"/>
              <w:left w:val="nil"/>
              <w:bottom w:val="nil"/>
              <w:right w:val="nil"/>
            </w:tcBorders>
            <w:tcPrChange w:id="1570" w:author="2024-07-17 additions" w:date="2024-07-17T14:23:00Z" w16du:dateUtc="2024-07-17T18:23:00Z">
              <w:tcPr>
                <w:tcW w:w="50" w:type="dxa"/>
                <w:gridSpan w:val="2"/>
              </w:tcPr>
            </w:tcPrChange>
          </w:tcPr>
          <w:p w14:paraId="1356964A" w14:textId="07C14636" w:rsidR="00E67BD3" w:rsidRDefault="00000000">
            <w:pPr>
              <w:rPr>
                <w:color w:val="CCCCCC"/>
                <w:rPrChange w:id="1571" w:author="2024-07-17 additions" w:date="2024-07-17T14:23:00Z" w16du:dateUtc="2024-07-17T18:23:00Z">
                  <w:rPr/>
                </w:rPrChange>
              </w:rPr>
              <w:pPrChange w:id="1572" w:author="2024-07-17 additions" w:date="2024-07-17T14:23:00Z" w16du:dateUtc="2024-07-17T18:23:00Z">
                <w:pPr>
                  <w:keepNext/>
                </w:pPr>
              </w:pPrChange>
            </w:pPr>
            <w:ins w:id="1573" w:author="2024-07-17 additions" w:date="2024-07-17T14:23:00Z" w16du:dateUtc="2024-07-17T18:23:00Z">
              <w:r>
                <w:rPr>
                  <w:color w:val="CCCCCC"/>
                </w:rPr>
                <w:t>Page Break</w:t>
              </w:r>
            </w:ins>
            <w:del w:id="1574" w:author="2024-07-17 additions" w:date="2024-07-17T14:23:00Z" w16du:dateUtc="2024-07-17T18:23:00Z">
              <w:r w:rsidR="0016622B">
                <w:rPr>
                  <w:noProof/>
                </w:rPr>
                <w:drawing>
                  <wp:inline distT="0" distB="0" distL="0" distR="0" wp14:anchorId="135696C6" wp14:editId="135696C7">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1575" w:author="2024-07-17 additions" w:date="2024-07-17T14:23:00Z" w16du:dateUtc="2024-07-17T18:23:00Z">
              <w:tcPr>
                <w:tcW w:w="8208" w:type="dxa"/>
                <w:tcBorders>
                  <w:top w:val="nil"/>
                  <w:left w:val="nil"/>
                  <w:bottom w:val="nil"/>
                  <w:right w:val="nil"/>
                </w:tcBorders>
              </w:tcPr>
            </w:tcPrChange>
          </w:tcPr>
          <w:p w14:paraId="4618C9B0" w14:textId="77777777" w:rsidR="002E467E" w:rsidRDefault="002E467E">
            <w:pPr>
              <w:pBdr>
                <w:top w:val="single" w:sz="8" w:space="0" w:color="CCCCCC"/>
              </w:pBdr>
              <w:spacing w:before="120" w:after="120" w:line="120" w:lineRule="auto"/>
              <w:jc w:val="center"/>
              <w:rPr>
                <w:color w:val="CCCCCC"/>
              </w:rPr>
            </w:pPr>
          </w:p>
        </w:tc>
      </w:tr>
    </w:tbl>
    <w:p w14:paraId="7855B8BC" w14:textId="77777777" w:rsidR="002E467E" w:rsidRDefault="00000000">
      <w:pPr>
        <w:rPr>
          <w:ins w:id="1576" w:author="2024-07-17 additions" w:date="2024-07-17T14:23:00Z" w16du:dateUtc="2024-07-17T18:23:00Z"/>
        </w:rPr>
      </w:pPr>
      <w:ins w:id="1577" w:author="2024-07-17 additions" w:date="2024-07-17T14:23:00Z" w16du:dateUtc="2024-07-17T18:23:00Z">
        <w:r>
          <w:br w:type="page"/>
        </w:r>
      </w:ins>
    </w:p>
    <w:p w14:paraId="0B9D0A59" w14:textId="77777777" w:rsidR="00E67BD3" w:rsidRDefault="0016622B">
      <w:pPr>
        <w:pStyle w:val="QDisplayLogic"/>
        <w:keepNext/>
        <w:rPr>
          <w:moveTo w:id="1578" w:author="2024-07-17 additions" w:date="2024-07-17T14:23:00Z" w16du:dateUtc="2024-07-17T18:23:00Z"/>
        </w:rPr>
      </w:pPr>
      <w:moveToRangeStart w:id="1579" w:author="2024-07-17 additions" w:date="2024-07-17T14:23:00Z" w:name="move172118663"/>
      <w:moveTo w:id="1580" w:author="2024-07-17 additions" w:date="2024-07-17T14:23:00Z" w16du:dateUtc="2024-07-17T18:23:00Z">
        <w:r>
          <w:lastRenderedPageBreak/>
          <w:t>Display This Question:</w:t>
        </w:r>
      </w:moveTo>
    </w:p>
    <w:moveToRangeEnd w:id="1579"/>
    <w:p w14:paraId="22A2AA29" w14:textId="77777777" w:rsidR="002E467E" w:rsidRDefault="00000000">
      <w:pPr>
        <w:pStyle w:val="QDisplayLogic"/>
        <w:keepNext/>
        <w:ind w:firstLine="400"/>
        <w:rPr>
          <w:ins w:id="1581" w:author="2024-07-17 additions" w:date="2024-07-17T14:23:00Z" w16du:dateUtc="2024-07-17T18:23:00Z"/>
        </w:rPr>
      </w:pPr>
      <w:ins w:id="1582" w:author="2024-07-17 additions" w:date="2024-07-17T14:23:00Z" w16du:dateUtc="2024-07-17T18:23:00Z">
        <w:r>
          <w:t xml:space="preserve">If Generally speaking, do you usually think of yourself as a Republican, a Democrat, an </w:t>
        </w:r>
        <w:proofErr w:type="gramStart"/>
        <w:r>
          <w:t>Independent,...</w:t>
        </w:r>
        <w:proofErr w:type="gramEnd"/>
        <w:r>
          <w:t xml:space="preserve"> = 3</w:t>
        </w:r>
      </w:ins>
    </w:p>
    <w:tbl>
      <w:tblPr>
        <w:tblStyle w:val="QQuestionIconTable"/>
        <w:tblW w:w="50" w:type="auto"/>
        <w:tblLook w:val="07E0" w:firstRow="1" w:lastRow="1" w:firstColumn="1" w:lastColumn="1" w:noHBand="1" w:noVBand="1"/>
      </w:tblPr>
      <w:tblGrid>
        <w:gridCol w:w="380"/>
      </w:tblGrid>
      <w:tr w:rsidR="002E467E" w14:paraId="60C92BCE" w14:textId="77777777">
        <w:trPr>
          <w:ins w:id="1583" w:author="2024-07-17 additions" w:date="2024-07-17T14:23:00Z" w16du:dateUtc="2024-07-17T18:23:00Z"/>
        </w:trPr>
        <w:tc>
          <w:tcPr>
            <w:tcW w:w="50" w:type="dxa"/>
          </w:tcPr>
          <w:p w14:paraId="5566B8B7" w14:textId="77777777" w:rsidR="002E467E" w:rsidRDefault="00000000">
            <w:pPr>
              <w:keepNext/>
              <w:rPr>
                <w:ins w:id="1584" w:author="2024-07-17 additions" w:date="2024-07-17T14:23:00Z" w16du:dateUtc="2024-07-17T18:23:00Z"/>
              </w:rPr>
            </w:pPr>
            <w:ins w:id="1585" w:author="2024-07-17 additions" w:date="2024-07-17T14:23:00Z" w16du:dateUtc="2024-07-17T18:23:00Z">
              <w:r>
                <w:rPr>
                  <w:noProof/>
                </w:rPr>
                <w:drawing>
                  <wp:inline distT="0" distB="0" distL="0" distR="0" wp14:anchorId="20A26A2F" wp14:editId="11D05994">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r>
    </w:tbl>
    <w:p w14:paraId="1356964C" w14:textId="77777777" w:rsidR="00E67BD3" w:rsidRDefault="00E67BD3"/>
    <w:p w14:paraId="1356964D" w14:textId="77777777" w:rsidR="00E67BD3" w:rsidRDefault="0016622B">
      <w:pPr>
        <w:keepNext/>
      </w:pPr>
      <w:proofErr w:type="spellStart"/>
      <w:r>
        <w:t>party_lean</w:t>
      </w:r>
      <w:proofErr w:type="spellEnd"/>
      <w:r>
        <w:t xml:space="preserve"> Do you think of yourself as closer to the Republican or Democratic party?</w:t>
      </w:r>
    </w:p>
    <w:p w14:paraId="1356964E" w14:textId="77777777" w:rsidR="00E67BD3" w:rsidRDefault="0016622B">
      <w:pPr>
        <w:pStyle w:val="ListParagraph"/>
        <w:keepNext/>
        <w:numPr>
          <w:ilvl w:val="0"/>
          <w:numId w:val="4"/>
        </w:numPr>
      </w:pPr>
      <w:proofErr w:type="gramStart"/>
      <w:r>
        <w:t>Republican  (</w:t>
      </w:r>
      <w:proofErr w:type="gramEnd"/>
      <w:r>
        <w:t xml:space="preserve">1) </w:t>
      </w:r>
    </w:p>
    <w:p w14:paraId="1356964F" w14:textId="77777777" w:rsidR="00E67BD3" w:rsidRDefault="0016622B">
      <w:pPr>
        <w:pStyle w:val="ListParagraph"/>
        <w:keepNext/>
        <w:numPr>
          <w:ilvl w:val="0"/>
          <w:numId w:val="4"/>
        </w:numPr>
      </w:pPr>
      <w:proofErr w:type="gramStart"/>
      <w:r>
        <w:t>Democratic  (</w:t>
      </w:r>
      <w:proofErr w:type="gramEnd"/>
      <w:r>
        <w:t xml:space="preserve">2) </w:t>
      </w:r>
    </w:p>
    <w:p w14:paraId="13569650" w14:textId="77777777" w:rsidR="00E67BD3" w:rsidRDefault="0016622B">
      <w:pPr>
        <w:pStyle w:val="ListParagraph"/>
        <w:keepNext/>
        <w:numPr>
          <w:ilvl w:val="0"/>
          <w:numId w:val="4"/>
        </w:numPr>
      </w:pPr>
      <w:proofErr w:type="gramStart"/>
      <w:r>
        <w:t>Neither  (</w:t>
      </w:r>
      <w:proofErr w:type="gramEnd"/>
      <w:r>
        <w:t xml:space="preserve">3) </w:t>
      </w:r>
    </w:p>
    <w:p w14:paraId="13569651" w14:textId="77777777" w:rsidR="00E67BD3" w:rsidRDefault="00E67BD3"/>
    <w:p w14:paraId="13569652" w14:textId="77777777" w:rsidR="00E67BD3" w:rsidRDefault="00E67BD3">
      <w:pPr>
        <w:pStyle w:val="QuestionSeparator"/>
      </w:pPr>
    </w:p>
    <w:tbl>
      <w:tblPr>
        <w:tblW w:w="0" w:type="auto"/>
        <w:tblInd w:w="10" w:type="dxa"/>
        <w:tblCellMar>
          <w:left w:w="10" w:type="dxa"/>
          <w:right w:w="10" w:type="dxa"/>
        </w:tblCellMar>
        <w:tblLook w:val="0000" w:firstRow="0" w:lastRow="0" w:firstColumn="0" w:lastColumn="0" w:noHBand="0" w:noVBand="0"/>
        <w:tblPrChange w:id="1586" w:author="2024-07-17 additions" w:date="2024-07-17T14:23:00Z" w16du:dateUtc="2024-07-17T18:23:00Z">
          <w:tblPr>
            <w:tblStyle w:val="QQuestionIconTable"/>
            <w:tblW w:w="50" w:type="auto"/>
            <w:tblLook w:val="07E0" w:firstRow="1" w:lastRow="1" w:firstColumn="1" w:lastColumn="1" w:noHBand="1" w:noVBand="1"/>
          </w:tblPr>
        </w:tblPrChange>
      </w:tblPr>
      <w:tblGrid>
        <w:gridCol w:w="1348"/>
        <w:gridCol w:w="8002"/>
        <w:tblGridChange w:id="1587">
          <w:tblGrid>
            <w:gridCol w:w="10"/>
            <w:gridCol w:w="180"/>
            <w:gridCol w:w="190"/>
            <w:gridCol w:w="978"/>
            <w:gridCol w:w="8002"/>
          </w:tblGrid>
        </w:tblGridChange>
      </w:tblGrid>
      <w:tr w:rsidR="00E67BD3" w14:paraId="13569654" w14:textId="6E885AA7">
        <w:tblPrEx>
          <w:tblCellMar>
            <w:top w:w="0" w:type="dxa"/>
            <w:bottom w:w="0" w:type="dxa"/>
          </w:tblCellMar>
        </w:tblPrEx>
        <w:trPr>
          <w:trHeight w:val="300"/>
          <w:trPrChange w:id="1588" w:author="2024-07-17 additions" w:date="2024-07-17T14:23:00Z" w16du:dateUtc="2024-07-17T18:23:00Z">
            <w:trPr>
              <w:gridAfter w:val="0"/>
            </w:trPr>
          </w:trPrChange>
        </w:trPr>
        <w:tc>
          <w:tcPr>
            <w:tcW w:w="1368" w:type="dxa"/>
            <w:tcBorders>
              <w:top w:val="nil"/>
              <w:left w:val="nil"/>
              <w:bottom w:val="nil"/>
              <w:right w:val="nil"/>
            </w:tcBorders>
            <w:tcPrChange w:id="1589" w:author="2024-07-17 additions" w:date="2024-07-17T14:23:00Z" w16du:dateUtc="2024-07-17T18:23:00Z">
              <w:tcPr>
                <w:tcW w:w="50" w:type="dxa"/>
                <w:gridSpan w:val="2"/>
              </w:tcPr>
            </w:tcPrChange>
          </w:tcPr>
          <w:p w14:paraId="13569653" w14:textId="010947B4" w:rsidR="00E67BD3" w:rsidRDefault="00000000">
            <w:pPr>
              <w:rPr>
                <w:color w:val="CCCCCC"/>
                <w:rPrChange w:id="1590" w:author="2024-07-17 additions" w:date="2024-07-17T14:23:00Z" w16du:dateUtc="2024-07-17T18:23:00Z">
                  <w:rPr/>
                </w:rPrChange>
              </w:rPr>
              <w:pPrChange w:id="1591" w:author="2024-07-17 additions" w:date="2024-07-17T14:23:00Z" w16du:dateUtc="2024-07-17T18:23:00Z">
                <w:pPr>
                  <w:keepNext/>
                </w:pPr>
              </w:pPrChange>
            </w:pPr>
            <w:ins w:id="1592" w:author="2024-07-17 additions" w:date="2024-07-17T14:23:00Z" w16du:dateUtc="2024-07-17T18:23:00Z">
              <w:r>
                <w:rPr>
                  <w:color w:val="CCCCCC"/>
                </w:rPr>
                <w:t>Page Break</w:t>
              </w:r>
            </w:ins>
            <w:del w:id="1593" w:author="2024-07-17 additions" w:date="2024-07-17T14:23:00Z" w16du:dateUtc="2024-07-17T18:23:00Z">
              <w:r w:rsidR="0016622B">
                <w:rPr>
                  <w:noProof/>
                </w:rPr>
                <w:drawing>
                  <wp:inline distT="0" distB="0" distL="0" distR="0" wp14:anchorId="135696C8" wp14:editId="135696C9">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1594" w:author="2024-07-17 additions" w:date="2024-07-17T14:23:00Z" w16du:dateUtc="2024-07-17T18:23:00Z">
              <w:tcPr>
                <w:tcW w:w="8208" w:type="dxa"/>
                <w:tcBorders>
                  <w:top w:val="nil"/>
                  <w:left w:val="nil"/>
                  <w:bottom w:val="nil"/>
                  <w:right w:val="nil"/>
                </w:tcBorders>
              </w:tcPr>
            </w:tcPrChange>
          </w:tcPr>
          <w:p w14:paraId="4618C9BF" w14:textId="77777777" w:rsidR="002E467E" w:rsidRDefault="002E467E">
            <w:pPr>
              <w:pBdr>
                <w:top w:val="single" w:sz="8" w:space="0" w:color="CCCCCC"/>
              </w:pBdr>
              <w:spacing w:before="120" w:after="120" w:line="120" w:lineRule="auto"/>
              <w:jc w:val="center"/>
              <w:rPr>
                <w:color w:val="CCCCCC"/>
              </w:rPr>
            </w:pPr>
          </w:p>
        </w:tc>
      </w:tr>
    </w:tbl>
    <w:p w14:paraId="024C3715" w14:textId="77777777" w:rsidR="002E467E" w:rsidRDefault="00000000">
      <w:pPr>
        <w:rPr>
          <w:ins w:id="1595" w:author="2024-07-17 additions" w:date="2024-07-17T14:23:00Z" w16du:dateUtc="2024-07-17T18:23:00Z"/>
        </w:rPr>
      </w:pPr>
      <w:ins w:id="1596" w:author="2024-07-17 additions" w:date="2024-07-17T14:23:00Z" w16du:dateUtc="2024-07-17T18:23:00Z">
        <w:r>
          <w:br w:type="page"/>
        </w:r>
      </w:ins>
    </w:p>
    <w:tbl>
      <w:tblPr>
        <w:tblStyle w:val="QQuestionIconTable"/>
        <w:tblW w:w="50" w:type="auto"/>
        <w:tblLook w:val="07E0" w:firstRow="1" w:lastRow="1" w:firstColumn="1" w:lastColumn="1" w:noHBand="1" w:noVBand="1"/>
      </w:tblPr>
      <w:tblGrid>
        <w:gridCol w:w="380"/>
      </w:tblGrid>
      <w:tr w:rsidR="002E467E" w14:paraId="67B12801" w14:textId="77777777">
        <w:trPr>
          <w:ins w:id="1597" w:author="2024-07-17 additions" w:date="2024-07-17T14:23:00Z" w16du:dateUtc="2024-07-17T18:23:00Z"/>
        </w:trPr>
        <w:tc>
          <w:tcPr>
            <w:tcW w:w="50" w:type="dxa"/>
          </w:tcPr>
          <w:p w14:paraId="40E9E2DE" w14:textId="77777777" w:rsidR="002E467E" w:rsidRDefault="00000000">
            <w:pPr>
              <w:keepNext/>
              <w:rPr>
                <w:ins w:id="1598" w:author="2024-07-17 additions" w:date="2024-07-17T14:23:00Z" w16du:dateUtc="2024-07-17T18:23:00Z"/>
              </w:rPr>
            </w:pPr>
            <w:ins w:id="1599" w:author="2024-07-17 additions" w:date="2024-07-17T14:23:00Z" w16du:dateUtc="2024-07-17T18:23:00Z">
              <w:r>
                <w:rPr>
                  <w:noProof/>
                </w:rPr>
                <w:lastRenderedPageBreak/>
                <w:drawing>
                  <wp:inline distT="0" distB="0" distL="0" distR="0" wp14:anchorId="1258988A" wp14:editId="6BE0A85E">
                    <wp:extent cx="228600" cy="228600"/>
                    <wp:effectExtent l="0" t="0" r="0" b="0"/>
                    <wp:docPr id="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r>
    </w:tbl>
    <w:p w14:paraId="13569655" w14:textId="77777777" w:rsidR="00E67BD3" w:rsidRDefault="00E67BD3"/>
    <w:p w14:paraId="13569656" w14:textId="77777777" w:rsidR="00E67BD3" w:rsidRDefault="0016622B">
      <w:pPr>
        <w:keepNext/>
      </w:pPr>
      <w:r>
        <w:t>ideology Where would you place yourself on this scale, or haven't you thought much about this?</w:t>
      </w:r>
    </w:p>
    <w:p w14:paraId="13569657" w14:textId="77777777" w:rsidR="00E67BD3" w:rsidRDefault="0016622B">
      <w:pPr>
        <w:pStyle w:val="ListParagraph"/>
        <w:keepNext/>
        <w:numPr>
          <w:ilvl w:val="0"/>
          <w:numId w:val="4"/>
        </w:numPr>
      </w:pPr>
      <w:r>
        <w:t xml:space="preserve">Extremely </w:t>
      </w:r>
      <w:proofErr w:type="gramStart"/>
      <w:r>
        <w:t>Liberal  (</w:t>
      </w:r>
      <w:proofErr w:type="gramEnd"/>
      <w:r>
        <w:t xml:space="preserve">1) </w:t>
      </w:r>
    </w:p>
    <w:p w14:paraId="13569658" w14:textId="77777777" w:rsidR="00E67BD3" w:rsidRDefault="0016622B">
      <w:pPr>
        <w:pStyle w:val="ListParagraph"/>
        <w:keepNext/>
        <w:numPr>
          <w:ilvl w:val="0"/>
          <w:numId w:val="4"/>
        </w:numPr>
      </w:pPr>
      <w:proofErr w:type="gramStart"/>
      <w:r>
        <w:t>Liberal  (</w:t>
      </w:r>
      <w:proofErr w:type="gramEnd"/>
      <w:r>
        <w:t xml:space="preserve">2) </w:t>
      </w:r>
    </w:p>
    <w:p w14:paraId="13569659" w14:textId="77777777" w:rsidR="00E67BD3" w:rsidRDefault="0016622B">
      <w:pPr>
        <w:pStyle w:val="ListParagraph"/>
        <w:keepNext/>
        <w:numPr>
          <w:ilvl w:val="0"/>
          <w:numId w:val="4"/>
        </w:numPr>
      </w:pPr>
      <w:r>
        <w:t xml:space="preserve">Slightly </w:t>
      </w:r>
      <w:proofErr w:type="gramStart"/>
      <w:r>
        <w:t>liberal  (</w:t>
      </w:r>
      <w:proofErr w:type="gramEnd"/>
      <w:r>
        <w:t xml:space="preserve">3) </w:t>
      </w:r>
    </w:p>
    <w:p w14:paraId="1356965A" w14:textId="77777777" w:rsidR="00E67BD3" w:rsidRDefault="0016622B">
      <w:pPr>
        <w:pStyle w:val="ListParagraph"/>
        <w:keepNext/>
        <w:numPr>
          <w:ilvl w:val="0"/>
          <w:numId w:val="4"/>
        </w:numPr>
      </w:pPr>
      <w:r>
        <w:t xml:space="preserve">Moderate: middle of the </w:t>
      </w:r>
      <w:proofErr w:type="gramStart"/>
      <w:r>
        <w:t>road  (</w:t>
      </w:r>
      <w:proofErr w:type="gramEnd"/>
      <w:r>
        <w:t xml:space="preserve">4) </w:t>
      </w:r>
    </w:p>
    <w:p w14:paraId="1356965B" w14:textId="77777777" w:rsidR="00E67BD3" w:rsidRDefault="0016622B">
      <w:pPr>
        <w:pStyle w:val="ListParagraph"/>
        <w:keepNext/>
        <w:numPr>
          <w:ilvl w:val="0"/>
          <w:numId w:val="4"/>
        </w:numPr>
      </w:pPr>
      <w:r>
        <w:t xml:space="preserve">Slightly </w:t>
      </w:r>
      <w:proofErr w:type="gramStart"/>
      <w:r>
        <w:t>conservative  (</w:t>
      </w:r>
      <w:proofErr w:type="gramEnd"/>
      <w:r>
        <w:t xml:space="preserve">5) </w:t>
      </w:r>
    </w:p>
    <w:p w14:paraId="1356965C" w14:textId="77777777" w:rsidR="00E67BD3" w:rsidRDefault="0016622B">
      <w:pPr>
        <w:pStyle w:val="ListParagraph"/>
        <w:keepNext/>
        <w:numPr>
          <w:ilvl w:val="0"/>
          <w:numId w:val="4"/>
        </w:numPr>
      </w:pPr>
      <w:proofErr w:type="gramStart"/>
      <w:r>
        <w:t>Conservative  (</w:t>
      </w:r>
      <w:proofErr w:type="gramEnd"/>
      <w:r>
        <w:t xml:space="preserve">6) </w:t>
      </w:r>
    </w:p>
    <w:p w14:paraId="1356965D" w14:textId="77777777" w:rsidR="00E67BD3" w:rsidRDefault="0016622B">
      <w:pPr>
        <w:pStyle w:val="ListParagraph"/>
        <w:keepNext/>
        <w:numPr>
          <w:ilvl w:val="0"/>
          <w:numId w:val="4"/>
        </w:numPr>
      </w:pPr>
      <w:r>
        <w:t xml:space="preserve">Extremely </w:t>
      </w:r>
      <w:proofErr w:type="gramStart"/>
      <w:r>
        <w:t>conservative  (</w:t>
      </w:r>
      <w:proofErr w:type="gramEnd"/>
      <w:r>
        <w:t xml:space="preserve">7) </w:t>
      </w:r>
    </w:p>
    <w:p w14:paraId="1356965E" w14:textId="77777777" w:rsidR="00E67BD3" w:rsidRDefault="0016622B">
      <w:pPr>
        <w:pStyle w:val="ListParagraph"/>
        <w:keepNext/>
        <w:numPr>
          <w:ilvl w:val="0"/>
          <w:numId w:val="4"/>
        </w:numPr>
      </w:pPr>
      <w:r>
        <w:t xml:space="preserve">Haven't thought much about </w:t>
      </w:r>
      <w:proofErr w:type="gramStart"/>
      <w:r>
        <w:t>this  (</w:t>
      </w:r>
      <w:proofErr w:type="gramEnd"/>
      <w:r>
        <w:t xml:space="preserve">8) </w:t>
      </w:r>
    </w:p>
    <w:p w14:paraId="1356965F" w14:textId="77777777" w:rsidR="00E67BD3" w:rsidRDefault="00E67BD3"/>
    <w:p w14:paraId="13569660" w14:textId="77777777" w:rsidR="00E67BD3" w:rsidRDefault="00E67BD3">
      <w:pPr>
        <w:pStyle w:val="QuestionSeparator"/>
      </w:pPr>
    </w:p>
    <w:p w14:paraId="13569661" w14:textId="77777777" w:rsidR="00E67BD3" w:rsidRDefault="0016622B">
      <w:pPr>
        <w:pStyle w:val="QDisplayLogic"/>
        <w:keepNext/>
        <w:rPr>
          <w:moveFrom w:id="1600" w:author="2024-07-17 additions" w:date="2024-07-17T14:23:00Z" w16du:dateUtc="2024-07-17T18:23:00Z"/>
        </w:rPr>
      </w:pPr>
      <w:moveFromRangeStart w:id="1601" w:author="2024-07-17 additions" w:date="2024-07-17T14:23:00Z" w:name="move172118663"/>
      <w:moveFrom w:id="1602" w:author="2024-07-17 additions" w:date="2024-07-17T14:23:00Z" w16du:dateUtc="2024-07-17T18:23:00Z">
        <w:r>
          <w:t>Display This Question:</w:t>
        </w:r>
      </w:moveFrom>
    </w:p>
    <w:moveFromRangeEnd w:id="1601"/>
    <w:p w14:paraId="13569662" w14:textId="77777777" w:rsidR="00E67BD3" w:rsidRDefault="0016622B">
      <w:pPr>
        <w:pStyle w:val="QDisplayLogic"/>
        <w:keepNext/>
        <w:ind w:firstLine="400"/>
        <w:rPr>
          <w:del w:id="1603" w:author="2024-07-17 additions" w:date="2024-07-17T14:23:00Z" w16du:dateUtc="2024-07-17T18:23:00Z"/>
        </w:rPr>
      </w:pPr>
      <w:del w:id="1604" w:author="2024-07-17 additions" w:date="2024-07-17T14:23:00Z" w16du:dateUtc="2024-07-17T18:23:00Z">
        <w:r>
          <w:delText>If ideology = 8</w:delText>
        </w:r>
      </w:del>
    </w:p>
    <w:tbl>
      <w:tblPr>
        <w:tblW w:w="0" w:type="auto"/>
        <w:tblInd w:w="10" w:type="dxa"/>
        <w:tblCellMar>
          <w:left w:w="10" w:type="dxa"/>
          <w:right w:w="10" w:type="dxa"/>
        </w:tblCellMar>
        <w:tblLook w:val="0000" w:firstRow="0" w:lastRow="0" w:firstColumn="0" w:lastColumn="0" w:noHBand="0" w:noVBand="0"/>
        <w:tblPrChange w:id="1605" w:author="2024-07-17 additions" w:date="2024-07-17T14:23:00Z" w16du:dateUtc="2024-07-17T18:23:00Z">
          <w:tblPr>
            <w:tblStyle w:val="QQuestionIconTable"/>
            <w:tblW w:w="50" w:type="auto"/>
            <w:tblLook w:val="07E0" w:firstRow="1" w:lastRow="1" w:firstColumn="1" w:lastColumn="1" w:noHBand="1" w:noVBand="1"/>
          </w:tblPr>
        </w:tblPrChange>
      </w:tblPr>
      <w:tblGrid>
        <w:gridCol w:w="1348"/>
        <w:gridCol w:w="8002"/>
        <w:tblGridChange w:id="1606">
          <w:tblGrid>
            <w:gridCol w:w="10"/>
            <w:gridCol w:w="180"/>
            <w:gridCol w:w="190"/>
            <w:gridCol w:w="978"/>
            <w:gridCol w:w="8002"/>
          </w:tblGrid>
        </w:tblGridChange>
      </w:tblGrid>
      <w:tr w:rsidR="00E67BD3" w14:paraId="13569664" w14:textId="6B1E8732">
        <w:tblPrEx>
          <w:tblCellMar>
            <w:top w:w="0" w:type="dxa"/>
            <w:bottom w:w="0" w:type="dxa"/>
          </w:tblCellMar>
        </w:tblPrEx>
        <w:trPr>
          <w:trHeight w:val="300"/>
          <w:trPrChange w:id="1607" w:author="2024-07-17 additions" w:date="2024-07-17T14:23:00Z" w16du:dateUtc="2024-07-17T18:23:00Z">
            <w:trPr>
              <w:gridAfter w:val="0"/>
            </w:trPr>
          </w:trPrChange>
        </w:trPr>
        <w:tc>
          <w:tcPr>
            <w:tcW w:w="1368" w:type="dxa"/>
            <w:tcBorders>
              <w:top w:val="nil"/>
              <w:left w:val="nil"/>
              <w:bottom w:val="nil"/>
              <w:right w:val="nil"/>
            </w:tcBorders>
            <w:tcPrChange w:id="1608" w:author="2024-07-17 additions" w:date="2024-07-17T14:23:00Z" w16du:dateUtc="2024-07-17T18:23:00Z">
              <w:tcPr>
                <w:tcW w:w="50" w:type="dxa"/>
                <w:gridSpan w:val="2"/>
              </w:tcPr>
            </w:tcPrChange>
          </w:tcPr>
          <w:p w14:paraId="13569663" w14:textId="24A80DDE" w:rsidR="00E67BD3" w:rsidRDefault="00000000">
            <w:pPr>
              <w:rPr>
                <w:color w:val="CCCCCC"/>
                <w:rPrChange w:id="1609" w:author="2024-07-17 additions" w:date="2024-07-17T14:23:00Z" w16du:dateUtc="2024-07-17T18:23:00Z">
                  <w:rPr/>
                </w:rPrChange>
              </w:rPr>
              <w:pPrChange w:id="1610" w:author="2024-07-17 additions" w:date="2024-07-17T14:23:00Z" w16du:dateUtc="2024-07-17T18:23:00Z">
                <w:pPr>
                  <w:keepNext/>
                </w:pPr>
              </w:pPrChange>
            </w:pPr>
            <w:ins w:id="1611" w:author="2024-07-17 additions" w:date="2024-07-17T14:23:00Z" w16du:dateUtc="2024-07-17T18:23:00Z">
              <w:r>
                <w:rPr>
                  <w:color w:val="CCCCCC"/>
                </w:rPr>
                <w:t>Page Break</w:t>
              </w:r>
            </w:ins>
            <w:del w:id="1612" w:author="2024-07-17 additions" w:date="2024-07-17T14:23:00Z" w16du:dateUtc="2024-07-17T18:23:00Z">
              <w:r w:rsidR="0016622B">
                <w:rPr>
                  <w:noProof/>
                </w:rPr>
                <w:drawing>
                  <wp:inline distT="0" distB="0" distL="0" distR="0" wp14:anchorId="135696CA" wp14:editId="135696CB">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12"/>
                            <a:stretch>
                              <a:fillRect/>
                            </a:stretch>
                          </pic:blipFill>
                          <pic:spPr>
                            <a:xfrm>
                              <a:off x="0" y="0"/>
                              <a:ext cx="228600" cy="228600"/>
                            </a:xfrm>
                            <a:prstGeom prst="rect">
                              <a:avLst/>
                            </a:prstGeom>
                          </pic:spPr>
                        </pic:pic>
                      </a:graphicData>
                    </a:graphic>
                  </wp:inline>
                </w:drawing>
              </w:r>
            </w:del>
          </w:p>
        </w:tc>
        <w:tc>
          <w:tcPr>
            <w:tcW w:w="8208" w:type="dxa"/>
            <w:tcBorders>
              <w:top w:val="nil"/>
              <w:left w:val="nil"/>
              <w:bottom w:val="nil"/>
              <w:right w:val="nil"/>
            </w:tcBorders>
            <w:tcPrChange w:id="1613" w:author="2024-07-17 additions" w:date="2024-07-17T14:23:00Z" w16du:dateUtc="2024-07-17T18:23:00Z">
              <w:tcPr>
                <w:tcW w:w="8208" w:type="dxa"/>
                <w:tcBorders>
                  <w:top w:val="nil"/>
                  <w:left w:val="nil"/>
                  <w:bottom w:val="nil"/>
                  <w:right w:val="nil"/>
                </w:tcBorders>
              </w:tcPr>
            </w:tcPrChange>
          </w:tcPr>
          <w:p w14:paraId="4618C9D1" w14:textId="77777777" w:rsidR="002E467E" w:rsidRDefault="002E467E">
            <w:pPr>
              <w:pBdr>
                <w:top w:val="single" w:sz="8" w:space="0" w:color="CCCCCC"/>
              </w:pBdr>
              <w:spacing w:before="120" w:after="120" w:line="120" w:lineRule="auto"/>
              <w:jc w:val="center"/>
              <w:rPr>
                <w:color w:val="CCCCCC"/>
              </w:rPr>
            </w:pPr>
          </w:p>
        </w:tc>
      </w:tr>
    </w:tbl>
    <w:p w14:paraId="5033523E" w14:textId="77777777" w:rsidR="002E467E" w:rsidRDefault="00000000">
      <w:pPr>
        <w:rPr>
          <w:ins w:id="1614" w:author="2024-07-17 additions" w:date="2024-07-17T14:23:00Z" w16du:dateUtc="2024-07-17T18:23:00Z"/>
        </w:rPr>
      </w:pPr>
      <w:ins w:id="1615" w:author="2024-07-17 additions" w:date="2024-07-17T14:23:00Z" w16du:dateUtc="2024-07-17T18:23:00Z">
        <w:r>
          <w:br w:type="page"/>
        </w:r>
      </w:ins>
    </w:p>
    <w:p w14:paraId="5BE6FE78" w14:textId="77777777" w:rsidR="002E467E" w:rsidRDefault="00000000">
      <w:pPr>
        <w:pStyle w:val="QDisplayLogic"/>
        <w:keepNext/>
        <w:rPr>
          <w:ins w:id="1616" w:author="2024-07-17 additions" w:date="2024-07-17T14:23:00Z" w16du:dateUtc="2024-07-17T18:23:00Z"/>
        </w:rPr>
      </w:pPr>
      <w:ins w:id="1617" w:author="2024-07-17 additions" w:date="2024-07-17T14:23:00Z" w16du:dateUtc="2024-07-17T18:23:00Z">
        <w:r>
          <w:lastRenderedPageBreak/>
          <w:t>Display This Question:</w:t>
        </w:r>
      </w:ins>
    </w:p>
    <w:p w14:paraId="47BD3BA7" w14:textId="77777777" w:rsidR="002E467E" w:rsidRDefault="00000000">
      <w:pPr>
        <w:pStyle w:val="QDisplayLogic"/>
        <w:keepNext/>
        <w:ind w:firstLine="400"/>
        <w:rPr>
          <w:ins w:id="1618" w:author="2024-07-17 additions" w:date="2024-07-17T14:23:00Z" w16du:dateUtc="2024-07-17T18:23:00Z"/>
        </w:rPr>
      </w:pPr>
      <w:ins w:id="1619" w:author="2024-07-17 additions" w:date="2024-07-17T14:23:00Z" w16du:dateUtc="2024-07-17T18:23:00Z">
        <w:r>
          <w:t xml:space="preserve">If </w:t>
        </w:r>
        <w:proofErr w:type="gramStart"/>
        <w:r>
          <w:t>Where</w:t>
        </w:r>
        <w:proofErr w:type="gramEnd"/>
        <w:r>
          <w:t xml:space="preserve"> would you place yourself on this scale, or haven't you thought much about this? = 8</w:t>
        </w:r>
      </w:ins>
    </w:p>
    <w:tbl>
      <w:tblPr>
        <w:tblStyle w:val="QQuestionIconTable"/>
        <w:tblW w:w="50" w:type="auto"/>
        <w:tblLook w:val="07E0" w:firstRow="1" w:lastRow="1" w:firstColumn="1" w:lastColumn="1" w:noHBand="1" w:noVBand="1"/>
      </w:tblPr>
      <w:tblGrid>
        <w:gridCol w:w="380"/>
      </w:tblGrid>
      <w:tr w:rsidR="002E467E" w14:paraId="23A6E703" w14:textId="77777777">
        <w:trPr>
          <w:ins w:id="1620" w:author="2024-07-17 additions" w:date="2024-07-17T14:23:00Z" w16du:dateUtc="2024-07-17T18:23:00Z"/>
        </w:trPr>
        <w:tc>
          <w:tcPr>
            <w:tcW w:w="50" w:type="dxa"/>
          </w:tcPr>
          <w:p w14:paraId="41A64B63" w14:textId="77777777" w:rsidR="002E467E" w:rsidRDefault="00000000">
            <w:pPr>
              <w:keepNext/>
              <w:rPr>
                <w:ins w:id="1621" w:author="2024-07-17 additions" w:date="2024-07-17T14:23:00Z" w16du:dateUtc="2024-07-17T18:23:00Z"/>
              </w:rPr>
            </w:pPr>
            <w:ins w:id="1622" w:author="2024-07-17 additions" w:date="2024-07-17T14:23:00Z" w16du:dateUtc="2024-07-17T18:23:00Z">
              <w:r>
                <w:rPr>
                  <w:noProof/>
                </w:rPr>
                <w:drawing>
                  <wp:inline distT="0" distB="0" distL="0" distR="0" wp14:anchorId="54F933F5" wp14:editId="774B1DFC">
                    <wp:extent cx="228600" cy="228600"/>
                    <wp:effectExtent l="0" t="0" r="0" b="0"/>
                    <wp:docPr id="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andomization.png"/>
                            <pic:cNvPicPr/>
                          </pic:nvPicPr>
                          <pic:blipFill>
                            <a:blip r:embed="rId12"/>
                            <a:stretch>
                              <a:fillRect/>
                            </a:stretch>
                          </pic:blipFill>
                          <pic:spPr>
                            <a:xfrm>
                              <a:off x="0" y="0"/>
                              <a:ext cx="228600" cy="228600"/>
                            </a:xfrm>
                            <a:prstGeom prst="rect">
                              <a:avLst/>
                            </a:prstGeom>
                          </pic:spPr>
                        </pic:pic>
                      </a:graphicData>
                    </a:graphic>
                  </wp:inline>
                </w:drawing>
              </w:r>
            </w:ins>
          </w:p>
        </w:tc>
      </w:tr>
    </w:tbl>
    <w:p w14:paraId="13569665" w14:textId="77777777" w:rsidR="00E67BD3" w:rsidRDefault="00E67BD3"/>
    <w:p w14:paraId="13569666" w14:textId="77777777" w:rsidR="00E67BD3" w:rsidRDefault="0016622B">
      <w:pPr>
        <w:keepNext/>
      </w:pPr>
      <w:proofErr w:type="spellStart"/>
      <w:r>
        <w:t>ideology_lean</w:t>
      </w:r>
      <w:proofErr w:type="spellEnd"/>
      <w:r>
        <w:t xml:space="preserve"> If you had to choose, would you consider yourself a liberal or a conservative?</w:t>
      </w:r>
    </w:p>
    <w:p w14:paraId="13569667" w14:textId="77777777" w:rsidR="00E67BD3" w:rsidRDefault="0016622B">
      <w:pPr>
        <w:pStyle w:val="ListParagraph"/>
        <w:keepNext/>
        <w:numPr>
          <w:ilvl w:val="0"/>
          <w:numId w:val="4"/>
        </w:numPr>
      </w:pPr>
      <w:proofErr w:type="gramStart"/>
      <w:r>
        <w:t>Liberal  (</w:t>
      </w:r>
      <w:proofErr w:type="gramEnd"/>
      <w:r>
        <w:t xml:space="preserve">1) </w:t>
      </w:r>
    </w:p>
    <w:p w14:paraId="13569668" w14:textId="77777777" w:rsidR="00E67BD3" w:rsidRDefault="0016622B">
      <w:pPr>
        <w:pStyle w:val="ListParagraph"/>
        <w:keepNext/>
        <w:numPr>
          <w:ilvl w:val="0"/>
          <w:numId w:val="4"/>
        </w:numPr>
      </w:pPr>
      <w:proofErr w:type="gramStart"/>
      <w:r>
        <w:t>Conservative  (</w:t>
      </w:r>
      <w:proofErr w:type="gramEnd"/>
      <w:r>
        <w:t xml:space="preserve">2) </w:t>
      </w:r>
    </w:p>
    <w:p w14:paraId="13569669" w14:textId="77777777" w:rsidR="00E67BD3" w:rsidRDefault="0016622B">
      <w:pPr>
        <w:pStyle w:val="ListParagraph"/>
        <w:keepNext/>
        <w:numPr>
          <w:ilvl w:val="0"/>
          <w:numId w:val="4"/>
        </w:numPr>
      </w:pPr>
      <w:r>
        <w:t xml:space="preserve">None of </w:t>
      </w:r>
      <w:proofErr w:type="gramStart"/>
      <w:r>
        <w:t>these  (</w:t>
      </w:r>
      <w:proofErr w:type="gramEnd"/>
      <w:r>
        <w:t xml:space="preserve">3) </w:t>
      </w:r>
    </w:p>
    <w:p w14:paraId="1356966A" w14:textId="77777777" w:rsidR="00E67BD3" w:rsidRDefault="00E67BD3"/>
    <w:p w14:paraId="1356966B" w14:textId="77777777" w:rsidR="00E67BD3" w:rsidRDefault="0016622B">
      <w:pPr>
        <w:pStyle w:val="BlockEndLabel"/>
      </w:pPr>
      <w:r>
        <w:t>End of Block: Demographic questions</w:t>
      </w:r>
    </w:p>
    <w:p w14:paraId="1356966C" w14:textId="77777777" w:rsidR="00E67BD3" w:rsidRDefault="00E67BD3">
      <w:pPr>
        <w:pStyle w:val="BlockSeparator"/>
      </w:pPr>
    </w:p>
    <w:p w14:paraId="1356966D" w14:textId="77777777" w:rsidR="00E67BD3" w:rsidRDefault="0016622B">
      <w:pPr>
        <w:pStyle w:val="BlockStartLabel"/>
      </w:pPr>
      <w:r>
        <w:t>Start of Block: Debrief</w:t>
      </w:r>
    </w:p>
    <w:p w14:paraId="1356966E" w14:textId="77777777" w:rsidR="00E67BD3" w:rsidRDefault="00E67BD3"/>
    <w:p w14:paraId="1356966F" w14:textId="77777777" w:rsidR="00E67BD3" w:rsidRDefault="0016622B">
      <w:pPr>
        <w:keepNext/>
      </w:pPr>
      <w:r>
        <w:t xml:space="preserve">Q21 </w:t>
      </w:r>
      <w:r>
        <w:rPr>
          <w:b/>
        </w:rPr>
        <w:t>Thank you for completing this survey!</w:t>
      </w:r>
      <w:r>
        <w:t xml:space="preserve"> </w:t>
      </w:r>
      <w:r>
        <w:br/>
        <w:t xml:space="preserve"> During this survey you might have read stories about on-going recruitment of election staff or poll workers from veteran U.S. service members or from the general public. These stories were modeled after actual news stories but were not real. We apologize for this. We created them in order to better understand how the news about elections influences people’s opinions about politics.</w:t>
      </w:r>
      <w:r>
        <w:br/>
        <w:t xml:space="preserve"> </w:t>
      </w:r>
      <w:r>
        <w:br/>
        <w:t xml:space="preserve"> Please do not, therefore, base your own evaluations of policies, public officials, political parties, poll workers, election staff, or veteran U.S. service members on the material you read in this study. Researching election worker volunteer shortages on your own via various information sources is the best way to understand how elections are administrated in the United States and any current issues. These are all the questions we have for you.</w:t>
      </w:r>
      <w:r>
        <w:br/>
        <w:t xml:space="preserve"> </w:t>
      </w:r>
      <w:r>
        <w:br/>
        <w:t xml:space="preserve"> Thank you for your time and should you have questions, please contact: Professor Michael Hanmer, 3140 Tydings Hall, College Park Maryland 20910 Tel. 301-405-7379 or email: mhanmer@umd.edu.</w:t>
      </w:r>
    </w:p>
    <w:p w14:paraId="13569670" w14:textId="77777777" w:rsidR="00E67BD3" w:rsidRDefault="00E67BD3"/>
    <w:p w14:paraId="13569671" w14:textId="77777777" w:rsidR="00E67BD3" w:rsidRDefault="0016622B">
      <w:pPr>
        <w:pStyle w:val="BlockEndLabel"/>
      </w:pPr>
      <w:r>
        <w:t>End of Block: Debrief</w:t>
      </w:r>
    </w:p>
    <w:p w14:paraId="13569672" w14:textId="77777777" w:rsidR="00E67BD3" w:rsidRDefault="00E67BD3">
      <w:pPr>
        <w:pStyle w:val="BlockSeparator"/>
      </w:pPr>
    </w:p>
    <w:p w14:paraId="13569673" w14:textId="77777777" w:rsidR="00E67BD3" w:rsidRDefault="00E67BD3"/>
    <w:sectPr w:rsidR="00E67BD3">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Gregory Isaiah Espinoza" w:date="2024-06-18T20:49:00Z" w:initials="GE">
    <w:p w14:paraId="2968C224" w14:textId="77777777" w:rsidR="00602758" w:rsidRDefault="00602758" w:rsidP="00602758">
      <w:pPr>
        <w:pStyle w:val="CommentText"/>
      </w:pPr>
      <w:r>
        <w:rPr>
          <w:rStyle w:val="CommentReference"/>
        </w:rPr>
        <w:annotationRef/>
      </w:r>
      <w:r>
        <w:t xml:space="preserve">Added the filler/relevant questions </w:t>
      </w:r>
    </w:p>
  </w:comment>
  <w:comment w:id="30" w:author="Gregory Isaiah Espinoza" w:date="2024-06-18T20:48:00Z" w:initials="GE">
    <w:p w14:paraId="6F1489B2" w14:textId="7D8E15FA" w:rsidR="002C5072" w:rsidRDefault="002C5072" w:rsidP="002C5072">
      <w:pPr>
        <w:pStyle w:val="CommentText"/>
      </w:pPr>
      <w:r>
        <w:rPr>
          <w:rStyle w:val="CommentReference"/>
        </w:rPr>
        <w:annotationRef/>
      </w:r>
      <w:r>
        <w:t>This is the change that randomizes the sample evenly so one group sees one version of statements using majority language, while the other group will see statements that make no mention of it.</w:t>
      </w:r>
    </w:p>
  </w:comment>
  <w:comment w:id="82" w:author="Michael J. Hanmer" w:date="2024-06-10T15:28:00Z" w:initials="MH">
    <w:p w14:paraId="7C514D96" w14:textId="13BB34DD" w:rsidR="00AC2582" w:rsidRDefault="00A600DA" w:rsidP="00AC2582">
      <w:pPr>
        <w:pStyle w:val="CommentText"/>
      </w:pPr>
      <w:r>
        <w:rPr>
          <w:rStyle w:val="CommentReference"/>
        </w:rPr>
        <w:annotationRef/>
      </w:r>
      <w:r w:rsidR="00AC2582">
        <w:t>We should have some filler and a few relevant questions. Please add the standard generalized trust in others question as the last question in this series. Before this question, can you add a question on state with a drop down to select the state?</w:t>
      </w:r>
    </w:p>
  </w:comment>
  <w:comment w:id="83" w:author="Gregory Isaiah Espinoza" w:date="2024-07-05T10:41:00Z" w:initials="GE">
    <w:p w14:paraId="66593732" w14:textId="77777777" w:rsidR="00BB15E8" w:rsidRDefault="00BB15E8" w:rsidP="00BB15E8">
      <w:pPr>
        <w:pStyle w:val="CommentText"/>
      </w:pPr>
      <w:r>
        <w:rPr>
          <w:rStyle w:val="CommentReference"/>
        </w:rPr>
        <w:annotationRef/>
      </w:r>
      <w:r>
        <w:t xml:space="preserve">Whoops, I forgot to have it reflect here, but I did add a state question and a general trust question at the end of the block. </w:t>
      </w:r>
    </w:p>
  </w:comment>
  <w:comment w:id="207" w:author="Michael J. Hanmer" w:date="2024-06-17T14:27:00Z" w:initials="MH">
    <w:p w14:paraId="419D6043" w14:textId="122DF920" w:rsidR="006A766B" w:rsidRDefault="006A766B" w:rsidP="006A766B">
      <w:pPr>
        <w:pStyle w:val="CommentText"/>
      </w:pPr>
      <w:r>
        <w:rPr>
          <w:rStyle w:val="CommentReference"/>
        </w:rPr>
        <w:annotationRef/>
      </w:r>
      <w:r>
        <w:t>Please add a timer. If possible, please set this up so that respondents stay on this page for at least 15 seconds.</w:t>
      </w:r>
    </w:p>
  </w:comment>
  <w:comment w:id="208" w:author="Gregory Isaiah Espinoza" w:date="2024-06-18T16:19:00Z" w:initials="GE">
    <w:p w14:paraId="7433435B" w14:textId="77777777" w:rsidR="0088757C" w:rsidRDefault="0088757C" w:rsidP="0088757C">
      <w:pPr>
        <w:pStyle w:val="CommentText"/>
      </w:pPr>
      <w:r>
        <w:rPr>
          <w:rStyle w:val="CommentReference"/>
        </w:rPr>
        <w:annotationRef/>
      </w:r>
      <w:r>
        <w:t xml:space="preserve">I added a timer to record how long a participant stays on a vignette, and the next page button won’t display until 15 seconds have passed. </w:t>
      </w:r>
    </w:p>
  </w:comment>
  <w:comment w:id="209" w:author="Michael J. Hanmer" w:date="2024-07-02T16:20:00Z" w:initials="MH">
    <w:p w14:paraId="2B4A1CC6" w14:textId="429C6B3A" w:rsidR="00E55833" w:rsidRDefault="0016622B">
      <w:pPr>
        <w:pStyle w:val="CommentText"/>
      </w:pPr>
      <w:r>
        <w:rPr>
          <w:rStyle w:val="CommentReference"/>
        </w:rPr>
        <w:annotationRef/>
      </w:r>
      <w:r w:rsidRPr="15681551">
        <w:t>thanks</w:t>
      </w:r>
    </w:p>
    <w:p w14:paraId="1630DD79" w14:textId="7A25F465" w:rsidR="00E55833" w:rsidRDefault="00E55833">
      <w:pPr>
        <w:pStyle w:val="CommentText"/>
      </w:pPr>
    </w:p>
  </w:comment>
  <w:comment w:id="223" w:author="Michael J. Hanmer" w:date="2024-07-07T09:50:00Z" w:initials="MH">
    <w:p w14:paraId="45B8593D" w14:textId="555F00AE" w:rsidR="0016622B" w:rsidRDefault="0016622B">
      <w:pPr>
        <w:pStyle w:val="CommentText"/>
      </w:pPr>
      <w:r>
        <w:rPr>
          <w:rStyle w:val="CommentReference"/>
        </w:rPr>
        <w:annotationRef/>
      </w:r>
      <w:r w:rsidRPr="50E0628F">
        <w:t>Lynn raised a concern that some could come to the conclusion that things are really dire in Maricopa. I think the quote helps but I suggest we change this to "important". I don't think we lose anything and it should help not introduce concern among those not already concerned.</w:t>
      </w:r>
    </w:p>
  </w:comment>
  <w:comment w:id="260" w:author="Michael J. Hanmer" w:date="2024-07-07T09:50:00Z" w:initials="MH">
    <w:p w14:paraId="2548FDD3" w14:textId="2740D3FB" w:rsidR="0016622B" w:rsidRDefault="0016622B">
      <w:pPr>
        <w:pStyle w:val="CommentText"/>
      </w:pPr>
      <w:r>
        <w:rPr>
          <w:rStyle w:val="CommentReference"/>
        </w:rPr>
        <w:annotationRef/>
      </w:r>
      <w:r w:rsidRPr="0BFC686B">
        <w:t>here too</w:t>
      </w:r>
    </w:p>
  </w:comment>
  <w:comment w:id="308" w:author="Michael J. Hanmer" w:date="2024-06-17T14:28:00Z" w:initials="MH">
    <w:p w14:paraId="225384AA" w14:textId="63BCBE24" w:rsidR="006A766B" w:rsidRDefault="006A766B" w:rsidP="006A766B">
      <w:pPr>
        <w:pStyle w:val="CommentText"/>
      </w:pPr>
      <w:r>
        <w:rPr>
          <w:rStyle w:val="CommentReference"/>
        </w:rPr>
        <w:annotationRef/>
      </w:r>
      <w:r>
        <w:t>For better or worse, this is the main question in the literature so I think we should start with this.</w:t>
      </w:r>
    </w:p>
  </w:comment>
  <w:comment w:id="353" w:author="Gregory Isaiah Espinoza" w:date="2024-06-18T16:58:00Z" w:initials="GE">
    <w:p w14:paraId="1FF4340E" w14:textId="77777777" w:rsidR="00105076" w:rsidRDefault="001F7497" w:rsidP="00105076">
      <w:pPr>
        <w:pStyle w:val="CommentText"/>
      </w:pPr>
      <w:r>
        <w:rPr>
          <w:rStyle w:val="CommentReference"/>
        </w:rPr>
        <w:annotationRef/>
      </w:r>
      <w:r w:rsidR="00105076">
        <w:t xml:space="preserve">I am concerned over the potential for ceiling effects resulting from this question. I think this question is mainly going to get approval regardless of treatment condition, and I’d expect any treatment effect to be marginal at best. </w:t>
      </w:r>
    </w:p>
    <w:p w14:paraId="767DB521" w14:textId="77777777" w:rsidR="00105076" w:rsidRDefault="00105076" w:rsidP="00105076">
      <w:pPr>
        <w:pStyle w:val="CommentText"/>
      </w:pPr>
    </w:p>
    <w:p w14:paraId="4F9AAE18" w14:textId="77777777" w:rsidR="00105076" w:rsidRDefault="00105076" w:rsidP="00105076">
      <w:pPr>
        <w:pStyle w:val="CommentText"/>
      </w:pPr>
      <w:r>
        <w:t>Considering the vignette is a story about election officials announcing a program designed to resolve staff shortages, responses to this question tell us that people approve/disapprove of the most obvious plan to recruit more people.</w:t>
      </w:r>
    </w:p>
    <w:p w14:paraId="7C15B957" w14:textId="77777777" w:rsidR="00105076" w:rsidRDefault="00105076" w:rsidP="00105076">
      <w:pPr>
        <w:pStyle w:val="CommentText"/>
      </w:pPr>
    </w:p>
    <w:p w14:paraId="68742AA6" w14:textId="77777777" w:rsidR="00105076" w:rsidRDefault="00105076" w:rsidP="00105076">
      <w:pPr>
        <w:pStyle w:val="CommentText"/>
      </w:pPr>
      <w:r>
        <w:t xml:space="preserve">Results might show that they approve of the plan even more when vets are targeted for recruitment efforts, but I don’t really expect many people to disapprove either way.   </w:t>
      </w:r>
    </w:p>
    <w:p w14:paraId="4B951FCF" w14:textId="77777777" w:rsidR="00105076" w:rsidRDefault="00105076" w:rsidP="00105076">
      <w:pPr>
        <w:pStyle w:val="CommentText"/>
      </w:pPr>
    </w:p>
    <w:p w14:paraId="0D3FF61C" w14:textId="77777777" w:rsidR="00105076" w:rsidRDefault="00105076" w:rsidP="00105076">
      <w:pPr>
        <w:pStyle w:val="CommentText"/>
      </w:pPr>
      <w:r>
        <w:t>I put the question in the Qualtrics survey regardless. Let me know your thoughts on keeping it.</w:t>
      </w:r>
    </w:p>
  </w:comment>
  <w:comment w:id="354" w:author="Michael J. Hanmer" w:date="2024-07-02T16:20:00Z" w:initials="MH">
    <w:p w14:paraId="62C73175" w14:textId="37CD908A" w:rsidR="00E55833" w:rsidRDefault="0016622B">
      <w:pPr>
        <w:pStyle w:val="CommentText"/>
      </w:pPr>
      <w:r>
        <w:rPr>
          <w:rStyle w:val="CommentReference"/>
        </w:rPr>
        <w:annotationRef/>
      </w:r>
      <w:r w:rsidRPr="4F99452B">
        <w:t>Good points. We note shortages are common but some might still see shortages as a negative and/or just be suspicious of Maricopa Co, AZ. I don't see the harm in asking but maybe we move this down.</w:t>
      </w:r>
    </w:p>
  </w:comment>
  <w:comment w:id="360" w:author="Michael J. Hanmer" w:date="2024-07-15T09:34:00Z" w:initials="MH">
    <w:p w14:paraId="66F25CCC" w14:textId="0030833F" w:rsidR="00000000" w:rsidRDefault="00000000">
      <w:pPr>
        <w:pStyle w:val="CommentText"/>
      </w:pPr>
      <w:r>
        <w:rPr>
          <w:rStyle w:val="CommentReference"/>
        </w:rPr>
        <w:annotationRef/>
      </w:r>
      <w:r w:rsidRPr="4B510A5E">
        <w:t>Please add answer choices in main survey</w:t>
      </w:r>
    </w:p>
  </w:comment>
  <w:comment w:id="379" w:author="Michael J. Hanmer" w:date="2024-06-17T15:42:00Z" w:initials="MH">
    <w:p w14:paraId="3745553B" w14:textId="0F7DBAE2" w:rsidR="00EE490A" w:rsidRDefault="00EE490A" w:rsidP="00EE490A">
      <w:pPr>
        <w:pStyle w:val="CommentText"/>
      </w:pPr>
      <w:r>
        <w:rPr>
          <w:rStyle w:val="CommentReference"/>
        </w:rPr>
        <w:annotationRef/>
      </w:r>
      <w:r>
        <w:t>I like this question but think we should move it toward the end of the series.</w:t>
      </w:r>
    </w:p>
  </w:comment>
  <w:comment w:id="395" w:author="Michael J. Hanmer" w:date="2024-07-15T09:37:00Z" w:initials="MH">
    <w:p w14:paraId="31ABCC84" w14:textId="31EBC431" w:rsidR="00000000" w:rsidRDefault="00000000">
      <w:pPr>
        <w:pStyle w:val="CommentText"/>
      </w:pPr>
      <w:r>
        <w:rPr>
          <w:rStyle w:val="CommentReference"/>
        </w:rPr>
        <w:annotationRef/>
      </w:r>
      <w:r w:rsidRPr="1839C227">
        <w:t>Isaiah, to help make this more distinct I suggest bolding this. Please keep or not as you see fit.</w:t>
      </w:r>
    </w:p>
  </w:comment>
  <w:comment w:id="398" w:author="Michael J. Hanmer" w:date="2024-06-14T16:11:00Z" w:initials="MJH">
    <w:p w14:paraId="459FD5B3" w14:textId="17C22B2B" w:rsidR="00EE490A" w:rsidRDefault="00AC2582" w:rsidP="00EE490A">
      <w:pPr>
        <w:pStyle w:val="CommentText"/>
      </w:pPr>
      <w:r>
        <w:rPr>
          <w:rStyle w:val="CommentReference"/>
        </w:rPr>
        <w:annotationRef/>
      </w:r>
      <w:r w:rsidR="00EE490A">
        <w:t>I’m not sure if “at” works. I think “to” fits better. Can I see the original source question?</w:t>
      </w:r>
    </w:p>
    <w:p w14:paraId="1FD60268" w14:textId="77777777" w:rsidR="00EE490A" w:rsidRDefault="00EE490A" w:rsidP="00EE490A">
      <w:pPr>
        <w:pStyle w:val="CommentText"/>
      </w:pPr>
    </w:p>
    <w:p w14:paraId="7027031B" w14:textId="77777777" w:rsidR="00EE490A" w:rsidRDefault="00EE490A" w:rsidP="00EE490A">
      <w:pPr>
        <w:pStyle w:val="CommentText"/>
      </w:pPr>
      <w:r>
        <w:t>Also consider</w:t>
      </w:r>
    </w:p>
    <w:p w14:paraId="23AF0CE9" w14:textId="77777777" w:rsidR="00EE490A" w:rsidRDefault="00EE490A" w:rsidP="00EE490A">
      <w:pPr>
        <w:pStyle w:val="CommentText"/>
      </w:pPr>
    </w:p>
    <w:p w14:paraId="0D8F01EB" w14:textId="77777777" w:rsidR="00EE490A" w:rsidRDefault="00EE490A" w:rsidP="00EE490A">
      <w:pPr>
        <w:pStyle w:val="CommentText"/>
      </w:pPr>
      <w:r>
        <w:t>To what extent do you think voting outcomes will be fair in Maricopa County, AZ?</w:t>
      </w:r>
    </w:p>
    <w:p w14:paraId="42493B7C" w14:textId="77777777" w:rsidR="00EE490A" w:rsidRDefault="00EE490A" w:rsidP="00EE490A">
      <w:pPr>
        <w:pStyle w:val="CommentText"/>
      </w:pPr>
    </w:p>
    <w:p w14:paraId="6A4DA046" w14:textId="77777777" w:rsidR="00EE490A" w:rsidRDefault="00EE490A" w:rsidP="00EE490A">
      <w:pPr>
        <w:pStyle w:val="CommentText"/>
      </w:pPr>
      <w:r>
        <w:t>How confident are you that voting outcomes will be fair in Maricopa County, AZ?</w:t>
      </w:r>
    </w:p>
  </w:comment>
  <w:comment w:id="399" w:author="Gregory Isaiah Espinoza" w:date="2024-06-18T17:12:00Z" w:initials="GE">
    <w:p w14:paraId="5E3530F5" w14:textId="77777777" w:rsidR="00A52D78" w:rsidRDefault="0022478A" w:rsidP="00A52D78">
      <w:pPr>
        <w:pStyle w:val="CommentText"/>
      </w:pPr>
      <w:r>
        <w:rPr>
          <w:rStyle w:val="CommentReference"/>
        </w:rPr>
        <w:annotationRef/>
      </w:r>
      <w:r w:rsidR="00A52D78">
        <w:t>I pulled this question from a Pew Survey that reads, “How committed would you say the REPUBLICAN/DEMOCRATIC PARTY is to making sure elections in the United States are fair and accurate?”</w:t>
      </w:r>
    </w:p>
    <w:p w14:paraId="39A4123A" w14:textId="77777777" w:rsidR="00A52D78" w:rsidRDefault="00A52D78" w:rsidP="00A52D78">
      <w:pPr>
        <w:pStyle w:val="CommentText"/>
      </w:pPr>
    </w:p>
    <w:p w14:paraId="665C1223" w14:textId="77777777" w:rsidR="00A52D78" w:rsidRDefault="00A52D78" w:rsidP="00A52D78">
      <w:pPr>
        <w:pStyle w:val="CommentText"/>
      </w:pPr>
      <w:r>
        <w:t>I found the “to” in the original question to be slightly awkward, “...to making sure…” since “making” is the gerund form of “make”. So “good to do” compared to “good at doing” seemed appropriate.</w:t>
      </w:r>
    </w:p>
    <w:p w14:paraId="7530A519" w14:textId="77777777" w:rsidR="00A52D78" w:rsidRDefault="00A52D78" w:rsidP="00A52D78">
      <w:pPr>
        <w:pStyle w:val="CommentText"/>
      </w:pPr>
    </w:p>
    <w:p w14:paraId="4529FF2C" w14:textId="77777777" w:rsidR="00A52D78" w:rsidRDefault="00A52D78" w:rsidP="00A52D78">
      <w:pPr>
        <w:pStyle w:val="CommentText"/>
      </w:pPr>
      <w:r>
        <w:t>My thinking here was to have the question focus on their judgement about the people involved, rather than report their expectations about the outcomes. Positive treatment effects would indicate that recruiting veterans make elections officials appear more/less committed to fairness and accuracy.</w:t>
      </w:r>
    </w:p>
  </w:comment>
  <w:comment w:id="400" w:author="Michael J. Hanmer" w:date="2024-07-02T16:24:00Z" w:initials="MH">
    <w:p w14:paraId="3FD49446" w14:textId="668D263F" w:rsidR="00E55833" w:rsidRDefault="0016622B">
      <w:pPr>
        <w:pStyle w:val="CommentText"/>
      </w:pPr>
      <w:r>
        <w:rPr>
          <w:rStyle w:val="CommentReference"/>
        </w:rPr>
        <w:annotationRef/>
      </w:r>
      <w:r w:rsidRPr="74605463">
        <w:t>So, I can't win a grammar discussion. But committed at sounds awkward and committed to is common and easier to read so I think we have to go with to. I really like your point about the people and think that is captured well with this question.</w:t>
      </w:r>
    </w:p>
  </w:comment>
  <w:comment w:id="401" w:author="Gregory Isaiah Espinoza" w:date="2024-07-05T09:53:00Z" w:initials="GE">
    <w:p w14:paraId="53C045A4" w14:textId="77777777" w:rsidR="00347CDC" w:rsidRDefault="00347CDC" w:rsidP="00347CDC">
      <w:pPr>
        <w:pStyle w:val="CommentText"/>
      </w:pPr>
      <w:r>
        <w:rPr>
          <w:rStyle w:val="CommentReference"/>
        </w:rPr>
        <w:annotationRef/>
      </w:r>
      <w:r>
        <w:t>Got it. Changed “at” to “to”</w:t>
      </w:r>
    </w:p>
  </w:comment>
  <w:comment w:id="414" w:author="Gregory Isaiah Espinoza" w:date="2024-06-18T17:25:00Z" w:initials="GE">
    <w:p w14:paraId="4AA750A7" w14:textId="259849EB" w:rsidR="00292B79" w:rsidRDefault="00150711" w:rsidP="00292B79">
      <w:pPr>
        <w:pStyle w:val="CommentText"/>
      </w:pPr>
      <w:r>
        <w:rPr>
          <w:rStyle w:val="CommentReference"/>
        </w:rPr>
        <w:annotationRef/>
      </w:r>
      <w:r w:rsidR="00292B79">
        <w:t>I added this question from one you proposed in the previous comment, except I changed “outcomes” to “process”. I imagine that partisanship would more likely influence responses when they are considering the outcome compared to the process. Partisanship may influence responses either way, but veterans may increase confidence in the process rather than a “fair” voting outcome (e.g., “it’s fair when my party wins”)</w:t>
      </w:r>
    </w:p>
    <w:p w14:paraId="0FCDF6A8" w14:textId="77777777" w:rsidR="00292B79" w:rsidRDefault="00292B79" w:rsidP="00292B79">
      <w:pPr>
        <w:pStyle w:val="CommentText"/>
      </w:pPr>
    </w:p>
    <w:p w14:paraId="54187397" w14:textId="77777777" w:rsidR="00292B79" w:rsidRDefault="00292B79" w:rsidP="00292B79">
      <w:pPr>
        <w:pStyle w:val="CommentText"/>
      </w:pPr>
      <w:r>
        <w:t>Identical question was added for “your local area” later in the survey.</w:t>
      </w:r>
    </w:p>
  </w:comment>
  <w:comment w:id="415" w:author="Michael J. Hanmer" w:date="2024-07-02T16:26:00Z" w:initials="MH">
    <w:p w14:paraId="121CF72E" w14:textId="52DB4C0C" w:rsidR="00E55833" w:rsidRDefault="0016622B">
      <w:pPr>
        <w:pStyle w:val="CommentText"/>
      </w:pPr>
      <w:r>
        <w:rPr>
          <w:rStyle w:val="CommentReference"/>
        </w:rPr>
        <w:annotationRef/>
      </w:r>
      <w:r w:rsidRPr="7E6539F4">
        <w:t>Good point but we also care about outcomes. Any reason not to ask both?</w:t>
      </w:r>
    </w:p>
  </w:comment>
  <w:comment w:id="416" w:author="Gregory Isaiah Espinoza" w:date="2024-07-05T10:25:00Z" w:initials="GE">
    <w:p w14:paraId="2EE86572" w14:textId="77777777" w:rsidR="00095C77" w:rsidRDefault="00DC0547" w:rsidP="00095C77">
      <w:pPr>
        <w:pStyle w:val="CommentText"/>
      </w:pPr>
      <w:r>
        <w:rPr>
          <w:rStyle w:val="CommentReference"/>
        </w:rPr>
        <w:annotationRef/>
      </w:r>
      <w:r w:rsidR="00095C77">
        <w:t>Could be a good idea to ask both. We can see if extent of confidence in fair outcomes/processes is affected by controlling for R’s partisanship. I’d expect stronger Dems to be less confident in a “fair outcome” in Maricopa, but have more confidence in a “fair process” there--especially for those in the treatment group.</w:t>
      </w:r>
    </w:p>
    <w:p w14:paraId="248891DE" w14:textId="77777777" w:rsidR="00095C77" w:rsidRDefault="00095C77" w:rsidP="00095C77">
      <w:pPr>
        <w:pStyle w:val="CommentText"/>
      </w:pPr>
    </w:p>
    <w:p w14:paraId="2650C81E" w14:textId="77777777" w:rsidR="00095C77" w:rsidRDefault="00095C77" w:rsidP="00095C77">
      <w:pPr>
        <w:pStyle w:val="CommentText"/>
      </w:pPr>
      <w:r>
        <w:t>I think logically, the adjective “fair” in a “fair outcomes” implies that the processes were fair. But psychologically, R’s confidence on whether the outcomes will be “fair” may be associated with R’s partisanship or the partisan makeup they associate with Maricopa County or AZ in general.</w:t>
      </w:r>
    </w:p>
    <w:p w14:paraId="0419F1E8" w14:textId="77777777" w:rsidR="00095C77" w:rsidRDefault="00095C77" w:rsidP="00095C77">
      <w:pPr>
        <w:pStyle w:val="CommentText"/>
      </w:pPr>
    </w:p>
    <w:p w14:paraId="40087C60" w14:textId="77777777" w:rsidR="00095C77" w:rsidRDefault="00095C77" w:rsidP="00095C77">
      <w:pPr>
        <w:pStyle w:val="CommentText"/>
      </w:pPr>
      <w:r>
        <w:t>I added an identical question, changing “process” with “outcomes”. Since the questions are pretty similar, I put “process” and “outcomes” in bold to highlight the distinction. I also made sure the same two questions are asked about R’s local area.</w:t>
      </w:r>
    </w:p>
  </w:comment>
  <w:comment w:id="520" w:author="Gregory Isaiah Espinoza" w:date="2024-06-18T18:21:00Z" w:initials="GE">
    <w:p w14:paraId="13667638" w14:textId="3457C3EB" w:rsidR="00AF4F75" w:rsidRDefault="00AF4F75" w:rsidP="00AF4F75">
      <w:pPr>
        <w:pStyle w:val="CommentText"/>
      </w:pPr>
      <w:r>
        <w:rPr>
          <w:rStyle w:val="CommentReference"/>
        </w:rPr>
        <w:annotationRef/>
      </w:r>
      <w:r>
        <w:t>Oh quick note, the questions like this are not presented to respondents in this same matrix format. They will see the question, and the statements will be displayed to them one at a time in a carousel format. Similar questions are also presented the same way. It is merely so they only see one statement at a time. The statements are also randomized.</w:t>
      </w:r>
    </w:p>
  </w:comment>
  <w:comment w:id="521" w:author="Michael J. Hanmer" w:date="2024-07-02T16:26:00Z" w:initials="MH">
    <w:p w14:paraId="13558271" w14:textId="7A8EEAF0" w:rsidR="00E55833" w:rsidRDefault="0016622B">
      <w:pPr>
        <w:pStyle w:val="CommentText"/>
      </w:pPr>
      <w:r>
        <w:rPr>
          <w:rStyle w:val="CommentReference"/>
        </w:rPr>
        <w:annotationRef/>
      </w:r>
      <w:r w:rsidRPr="7048EB6E">
        <w:t>Great</w:t>
      </w:r>
    </w:p>
  </w:comment>
  <w:comment w:id="584" w:author="Gregory Isaiah Espinoza" w:date="2024-06-18T17:51:00Z" w:initials="GE">
    <w:p w14:paraId="689EE399" w14:textId="164E0D15" w:rsidR="00640F48" w:rsidRDefault="00366932" w:rsidP="00640F48">
      <w:pPr>
        <w:pStyle w:val="CommentText"/>
      </w:pPr>
      <w:r>
        <w:rPr>
          <w:rStyle w:val="CommentReference"/>
        </w:rPr>
        <w:annotationRef/>
      </w:r>
      <w:r w:rsidR="00640F48">
        <w:t>Perhaps “a program for recruiting election staff” instead of “policy for hiring”? That way it is consistent with the wording of the vignette. It probably won’t make a difference either way.</w:t>
      </w:r>
    </w:p>
    <w:p w14:paraId="328E55F3" w14:textId="77777777" w:rsidR="00640F48" w:rsidRDefault="00640F48" w:rsidP="00640F48">
      <w:pPr>
        <w:pStyle w:val="CommentText"/>
      </w:pPr>
    </w:p>
    <w:p w14:paraId="19841E4D" w14:textId="77777777" w:rsidR="00640F48" w:rsidRDefault="00640F48" w:rsidP="00640F48">
      <w:pPr>
        <w:pStyle w:val="CommentText"/>
      </w:pPr>
      <w:r>
        <w:t>Although, like the concern I had about the other question, I think this might also result in the same ceiling effect. I don’t really expect anyone to disapprove of a policy/program to hire/recruit election staff, especially when the vignette mentions the predicted shortages. Any bump in approval/support due to veterans might be really marginal or not significant in comparison to the control group.</w:t>
      </w:r>
    </w:p>
    <w:p w14:paraId="7C8B2D56" w14:textId="77777777" w:rsidR="00640F48" w:rsidRDefault="00640F48" w:rsidP="00640F48">
      <w:pPr>
        <w:pStyle w:val="CommentText"/>
      </w:pPr>
    </w:p>
    <w:p w14:paraId="3D97DE8E" w14:textId="77777777" w:rsidR="00640F48" w:rsidRDefault="00640F48" w:rsidP="00640F48">
      <w:pPr>
        <w:pStyle w:val="CommentText"/>
      </w:pPr>
      <w:r>
        <w:t>I put this question in the Qualtrics survey either way.</w:t>
      </w:r>
    </w:p>
  </w:comment>
  <w:comment w:id="585" w:author="Michael J. Hanmer" w:date="2024-07-02T16:27:00Z" w:initials="MH">
    <w:p w14:paraId="1D3CE54A" w14:textId="79D41A64" w:rsidR="00E55833" w:rsidRDefault="0016622B">
      <w:pPr>
        <w:pStyle w:val="CommentText"/>
      </w:pPr>
      <w:r>
        <w:rPr>
          <w:rStyle w:val="CommentReference"/>
        </w:rPr>
        <w:annotationRef/>
      </w:r>
      <w:r w:rsidRPr="60B94604">
        <w:t>I like your change and also don't think there is a lot of room for effects here. As long as we have space I think we should ask this but if we need cuts this would go.</w:t>
      </w:r>
    </w:p>
  </w:comment>
  <w:comment w:id="624" w:author="Michael J. Hanmer" w:date="2024-06-17T15:52:00Z" w:initials="MH">
    <w:p w14:paraId="034D2453" w14:textId="665AE2E2" w:rsidR="00ED7654" w:rsidRDefault="00ED7654" w:rsidP="00ED7654">
      <w:pPr>
        <w:pStyle w:val="CommentText"/>
      </w:pPr>
      <w:r>
        <w:rPr>
          <w:rStyle w:val="CommentReference"/>
        </w:rPr>
        <w:annotationRef/>
      </w:r>
      <w:r>
        <w:t>Let’s discuss whether we need/want the question on one’s own vote. We can’t ask about AZ, so here it doesn’t seem as helpful.</w:t>
      </w:r>
    </w:p>
  </w:comment>
  <w:comment w:id="625" w:author="Gregory Isaiah Espinoza" w:date="2024-06-18T17:42:00Z" w:initials="GE">
    <w:p w14:paraId="37F50E4E" w14:textId="77777777" w:rsidR="00857884" w:rsidRDefault="00857884" w:rsidP="00857884">
      <w:pPr>
        <w:pStyle w:val="CommentText"/>
      </w:pPr>
      <w:r>
        <w:rPr>
          <w:rStyle w:val="CommentReference"/>
        </w:rPr>
        <w:annotationRef/>
      </w:r>
      <w:r>
        <w:t>I think we talked about this during our last call. I think you had made this comment before you saw the same question for Maricopa County. Keep it?</w:t>
      </w:r>
    </w:p>
  </w:comment>
  <w:comment w:id="626" w:author="Michael J. Hanmer" w:date="2024-07-02T16:29:00Z" w:initials="MH">
    <w:p w14:paraId="361EE3CC" w14:textId="46027BFB" w:rsidR="00E55833" w:rsidRDefault="0016622B">
      <w:pPr>
        <w:pStyle w:val="CommentText"/>
      </w:pPr>
      <w:r>
        <w:rPr>
          <w:rStyle w:val="CommentReference"/>
        </w:rPr>
        <w:annotationRef/>
      </w:r>
      <w:r w:rsidRPr="7BA2CFF5">
        <w:t>I like your change. Can you confirm that this matches the SPAE question? If not, I think we should just go with the SPAE version for some comparability.</w:t>
      </w:r>
    </w:p>
  </w:comment>
  <w:comment w:id="627" w:author="Gregory Isaiah Espinoza" w:date="2024-07-05T09:46:00Z" w:initials="GE">
    <w:p w14:paraId="4CE977BD" w14:textId="77777777" w:rsidR="006651CC" w:rsidRDefault="006651CC" w:rsidP="006651CC">
      <w:pPr>
        <w:pStyle w:val="CommentText"/>
      </w:pPr>
      <w:r>
        <w:rPr>
          <w:rStyle w:val="CommentReference"/>
        </w:rPr>
        <w:annotationRef/>
      </w:r>
      <w:r>
        <w:t xml:space="preserve">From the 2022 SPAE questionnaire, “Think about vote counting throughout </w:t>
      </w:r>
      <w:r>
        <w:rPr>
          <w:b/>
          <w:bCs/>
        </w:rPr>
        <w:t>your county or city</w:t>
      </w:r>
      <w:r>
        <w:t xml:space="preserve">, and not just your own personal situation. How confident are you that votes in your county or city will be counted as voters intended </w:t>
      </w:r>
      <w:r>
        <w:rPr>
          <w:u w:val="single"/>
        </w:rPr>
        <w:t>in the 2024 presidential election</w:t>
      </w:r>
      <w:r>
        <w:t>?” (Bold and underline are in original questionnaire. SPAE includes a “I don’t Know” response choice”)</w:t>
      </w:r>
      <w:r>
        <w:br/>
      </w:r>
      <w:r>
        <w:br/>
        <w:t xml:space="preserve">Should I change this to match the SPAE version verbatim? </w:t>
      </w:r>
      <w:r>
        <w:br/>
      </w:r>
    </w:p>
  </w:comment>
  <w:comment w:id="628" w:author="Michael J. Hanmer" w:date="2024-07-15T09:42:00Z" w:initials="MH">
    <w:p w14:paraId="7F021132" w14:textId="19D01560" w:rsidR="00000000" w:rsidRDefault="00000000">
      <w:pPr>
        <w:pStyle w:val="CommentText"/>
      </w:pPr>
      <w:r>
        <w:rPr>
          <w:rStyle w:val="CommentReference"/>
        </w:rPr>
        <w:annotationRef/>
      </w:r>
      <w:r w:rsidRPr="664FA466">
        <w:t>Let's leave this as is for now and keep thinking and make a call after we talk to Ellen and Ben</w:t>
      </w:r>
    </w:p>
  </w:comment>
  <w:comment w:id="658" w:author="Gregory Isaiah Espinoza" w:date="2024-06-18T18:15:00Z" w:initials="GE">
    <w:p w14:paraId="30B9D8C2" w14:textId="0995739B" w:rsidR="00FE5103" w:rsidRDefault="00FE5103" w:rsidP="00FE5103">
      <w:pPr>
        <w:pStyle w:val="CommentText"/>
      </w:pPr>
      <w:r>
        <w:rPr>
          <w:rStyle w:val="CommentReference"/>
        </w:rPr>
        <w:annotationRef/>
      </w:r>
      <w:r>
        <w:t xml:space="preserve">I have same concerns here as with the same question that asks about Maricopa County, AZ. </w:t>
      </w:r>
    </w:p>
    <w:p w14:paraId="64BD6789" w14:textId="77777777" w:rsidR="00FE5103" w:rsidRDefault="00FE5103" w:rsidP="00FE5103">
      <w:pPr>
        <w:pStyle w:val="CommentText"/>
      </w:pPr>
    </w:p>
    <w:p w14:paraId="5E1F9112" w14:textId="77777777" w:rsidR="00FE5103" w:rsidRDefault="00FE5103" w:rsidP="00FE5103">
      <w:pPr>
        <w:pStyle w:val="CommentText"/>
      </w:pPr>
      <w:r>
        <w:t xml:space="preserve">Additionally, this question may be overly redundant considering the other that asks if they think the recruitment program should be adopted in their community. Also this one may seem repetitive with the question that comes before this one that asks about confidence that EOs will do a good job. </w:t>
      </w:r>
    </w:p>
  </w:comment>
  <w:comment w:id="659" w:author="Michael J. Hanmer" w:date="2024-07-02T16:32:00Z" w:initials="MH">
    <w:p w14:paraId="18575118" w14:textId="6E39B1F1" w:rsidR="00E55833" w:rsidRDefault="0016622B">
      <w:pPr>
        <w:pStyle w:val="CommentText"/>
      </w:pPr>
      <w:r>
        <w:rPr>
          <w:rStyle w:val="CommentReference"/>
        </w:rPr>
        <w:annotationRef/>
      </w:r>
      <w:r w:rsidRPr="0A155233">
        <w:t>I don't see the redundancy. Here, job approval will involve lots of stuff for those who know and for others will be a guess or gut reaction (e.g. some are just distrustful these days).</w:t>
      </w:r>
    </w:p>
  </w:comment>
  <w:comment w:id="682" w:author="Michael J. Hanmer" w:date="2024-06-17T15:53:00Z" w:initials="MH">
    <w:p w14:paraId="0747FD28" w14:textId="34DAE6C5" w:rsidR="00ED7654" w:rsidRDefault="00ED7654" w:rsidP="00ED7654">
      <w:pPr>
        <w:pStyle w:val="CommentText"/>
      </w:pPr>
      <w:r>
        <w:rPr>
          <w:rStyle w:val="CommentReference"/>
        </w:rPr>
        <w:annotationRef/>
      </w:r>
      <w:r>
        <w:t>As with above, consider moving to later in the survey.</w:t>
      </w:r>
    </w:p>
  </w:comment>
  <w:comment w:id="701" w:author="Michael J. Hanmer" w:date="2024-07-02T16:33:00Z" w:initials="MH">
    <w:p w14:paraId="03A49168" w14:textId="0B015B84" w:rsidR="00E55833" w:rsidRDefault="0016622B">
      <w:pPr>
        <w:pStyle w:val="CommentText"/>
      </w:pPr>
      <w:r>
        <w:rPr>
          <w:rStyle w:val="CommentReference"/>
        </w:rPr>
        <w:annotationRef/>
      </w:r>
      <w:r w:rsidRPr="4A1C52D3">
        <w:t>I want to signal a change in thinking so prefer Now think</w:t>
      </w:r>
    </w:p>
  </w:comment>
  <w:comment w:id="702" w:author="Gregory Isaiah Espinoza" w:date="2024-07-05T09:48:00Z" w:initials="GE">
    <w:p w14:paraId="7B6BF220" w14:textId="77777777" w:rsidR="005544DB" w:rsidRDefault="005544DB" w:rsidP="005544DB">
      <w:pPr>
        <w:pStyle w:val="CommentText"/>
      </w:pPr>
      <w:r>
        <w:rPr>
          <w:rStyle w:val="CommentReference"/>
        </w:rPr>
        <w:annotationRef/>
      </w:r>
      <w:r>
        <w:t>Got it. I changed it to “Now think…”</w:t>
      </w:r>
    </w:p>
  </w:comment>
  <w:comment w:id="705" w:author="Michael J. Hanmer" w:date="2024-06-17T15:54:00Z" w:initials="MH">
    <w:p w14:paraId="6E0B095C" w14:textId="03015057" w:rsidR="00ED7654" w:rsidRDefault="00ED7654" w:rsidP="00ED7654">
      <w:pPr>
        <w:pStyle w:val="CommentText"/>
      </w:pPr>
      <w:r>
        <w:rPr>
          <w:rStyle w:val="CommentReference"/>
        </w:rPr>
        <w:annotationRef/>
      </w:r>
      <w:r>
        <w:t>See above and make sure it matches.</w:t>
      </w:r>
    </w:p>
  </w:comment>
  <w:comment w:id="853" w:author="Michael J. Hanmer" w:date="2024-06-17T15:57:00Z" w:initials="MH">
    <w:p w14:paraId="14660D79" w14:textId="2F620AE0" w:rsidR="00ED7654" w:rsidRDefault="00ED7654" w:rsidP="00ED7654">
      <w:pPr>
        <w:pStyle w:val="CommentText"/>
      </w:pPr>
      <w:r>
        <w:rPr>
          <w:rStyle w:val="CommentReference"/>
        </w:rPr>
        <w:annotationRef/>
      </w:r>
      <w:r>
        <w:t>I think we need a general question that is more parallel to the AZ question</w:t>
      </w:r>
    </w:p>
  </w:comment>
  <w:comment w:id="854" w:author="Gregory Isaiah Espinoza" w:date="2024-07-05T10:32:00Z" w:initials="GE">
    <w:p w14:paraId="68C38751" w14:textId="77777777" w:rsidR="00E91817" w:rsidRDefault="00E91817" w:rsidP="00E91817">
      <w:pPr>
        <w:pStyle w:val="CommentText"/>
      </w:pPr>
      <w:r>
        <w:rPr>
          <w:rStyle w:val="CommentReference"/>
        </w:rPr>
        <w:annotationRef/>
      </w:r>
      <w:r>
        <w:t>Modified this question to better match the AZ question.</w:t>
      </w:r>
    </w:p>
  </w:comment>
  <w:comment w:id="874" w:author="Michael J. Hanmer" w:date="2024-06-17T15:57:00Z" w:initials="MH">
    <w:p w14:paraId="046E12DE" w14:textId="51CEDCE6" w:rsidR="00ED7654" w:rsidRDefault="00ED7654" w:rsidP="00ED7654">
      <w:pPr>
        <w:pStyle w:val="CommentText"/>
      </w:pPr>
      <w:r>
        <w:rPr>
          <w:rStyle w:val="CommentReference"/>
        </w:rPr>
        <w:annotationRef/>
      </w:r>
      <w:r>
        <w:t>Similarly, might need this and one about overall in the area</w:t>
      </w:r>
    </w:p>
  </w:comment>
  <w:comment w:id="875" w:author="Gregory Isaiah Espinoza" w:date="2024-07-05T10:36:00Z" w:initials="GE">
    <w:p w14:paraId="1832F39C" w14:textId="77777777" w:rsidR="00A5759C" w:rsidRDefault="00A5759C" w:rsidP="00A5759C">
      <w:pPr>
        <w:pStyle w:val="CommentText"/>
      </w:pPr>
      <w:r>
        <w:rPr>
          <w:rStyle w:val="CommentReference"/>
        </w:rPr>
        <w:annotationRef/>
      </w:r>
      <w:r>
        <w:t>Should the wording be changed to “Overall, how safe would you feel voting in person in your local area”?</w:t>
      </w:r>
    </w:p>
  </w:comment>
  <w:comment w:id="880" w:author="Michael J. Hanmer" w:date="2024-07-15T09:46:00Z" w:initials="MH">
    <w:p w14:paraId="3423FAFF" w14:textId="274A39F5" w:rsidR="00000000" w:rsidRDefault="00000000">
      <w:pPr>
        <w:pStyle w:val="CommentText"/>
      </w:pPr>
      <w:r>
        <w:rPr>
          <w:rStyle w:val="CommentReference"/>
        </w:rPr>
        <w:annotationRef/>
      </w:r>
      <w:r w:rsidRPr="5C3838D1">
        <w:t>Please randomize the order of the questions. Here and earlier, we should also randomize the order of the responses at the respondent level .</w:t>
      </w:r>
    </w:p>
  </w:comment>
  <w:comment w:id="889" w:author="Michael J. Hanmer" w:date="2024-06-17T17:49:00Z" w:initials="MH">
    <w:p w14:paraId="5C3201D2" w14:textId="7EDA4B0C" w:rsidR="009C28D0" w:rsidRDefault="009C28D0" w:rsidP="009C28D0">
      <w:pPr>
        <w:pStyle w:val="CommentText"/>
      </w:pPr>
      <w:r>
        <w:rPr>
          <w:rStyle w:val="CommentReference"/>
        </w:rPr>
        <w:annotationRef/>
      </w:r>
      <w:r>
        <w:t>What do you think about doing a half sample of the majority language and half sample that doesn’t specify a percentage? Something like: Election staff and volunteers include...</w:t>
      </w:r>
    </w:p>
  </w:comment>
  <w:comment w:id="890" w:author="Gregory Isaiah Espinoza" w:date="2024-06-18T20:29:00Z" w:initials="GE">
    <w:p w14:paraId="59544D08" w14:textId="77777777" w:rsidR="00434156" w:rsidRDefault="00434156" w:rsidP="00434156">
      <w:pPr>
        <w:pStyle w:val="CommentText"/>
      </w:pPr>
      <w:r>
        <w:rPr>
          <w:rStyle w:val="CommentReference"/>
        </w:rPr>
        <w:annotationRef/>
      </w:r>
      <w:r>
        <w:t>Okay I randomized the sample so half sees one, while the other half sees the other statements. This will split the treatment and control groups into subgroups.</w:t>
      </w:r>
    </w:p>
    <w:p w14:paraId="482EB5DC" w14:textId="77777777" w:rsidR="00434156" w:rsidRDefault="00434156" w:rsidP="00434156">
      <w:pPr>
        <w:pStyle w:val="CommentText"/>
      </w:pPr>
      <w:r>
        <w:t xml:space="preserve"> </w:t>
      </w:r>
    </w:p>
  </w:comment>
  <w:comment w:id="891" w:author="Michael J. Hanmer" w:date="2024-07-02T16:34:00Z" w:initials="MH">
    <w:p w14:paraId="6974196A" w14:textId="32C14099" w:rsidR="00E55833" w:rsidRDefault="0016622B">
      <w:pPr>
        <w:pStyle w:val="CommentText"/>
      </w:pPr>
      <w:r>
        <w:rPr>
          <w:rStyle w:val="CommentReference"/>
        </w:rPr>
        <w:annotationRef/>
      </w:r>
      <w:r w:rsidRPr="71A4000E">
        <w:t>Thanks!</w:t>
      </w:r>
    </w:p>
  </w:comment>
  <w:comment w:id="910" w:author="Michael J. Hanmer" w:date="2024-07-15T09:47:00Z" w:initials="MH">
    <w:p w14:paraId="3B6480A4" w14:textId="4408D181" w:rsidR="00000000" w:rsidRDefault="00000000">
      <w:pPr>
        <w:pStyle w:val="CommentText"/>
      </w:pPr>
      <w:r>
        <w:rPr>
          <w:rStyle w:val="CommentReference"/>
        </w:rPr>
        <w:annotationRef/>
      </w:r>
      <w:r w:rsidRPr="642F4BD5">
        <w:t>Since I'm not sure how realistic this is I think we might want to soften it or at least test it against a lower threshold.</w:t>
      </w:r>
    </w:p>
  </w:comment>
  <w:comment w:id="1371" w:author="Michael J. Hanmer" w:date="2024-06-17T17:52:00Z" w:initials="MH">
    <w:p w14:paraId="761C602F" w14:textId="5C6AD023" w:rsidR="009C28D0" w:rsidRDefault="009C28D0" w:rsidP="009C28D0">
      <w:pPr>
        <w:pStyle w:val="CommentText"/>
      </w:pPr>
      <w:r>
        <w:rPr>
          <w:rStyle w:val="CommentReference"/>
        </w:rPr>
        <w:annotationRef/>
      </w:r>
      <w:r>
        <w:t>I cut the extra text since transgender was not an option. I think these categories cover the options.</w:t>
      </w:r>
    </w:p>
  </w:comment>
  <w:comment w:id="1518" w:author="Michael J. Hanmer" w:date="2024-06-17T17:55:00Z" w:initials="MH">
    <w:p w14:paraId="51001ED6" w14:textId="77777777" w:rsidR="009C28D0" w:rsidRDefault="009C28D0" w:rsidP="009C28D0">
      <w:pPr>
        <w:pStyle w:val="CommentText"/>
      </w:pPr>
      <w:r>
        <w:rPr>
          <w:rStyle w:val="CommentReference"/>
        </w:rPr>
        <w:annotationRef/>
      </w:r>
      <w:r>
        <w:t>I suggest cutting these and replacing with the standard ANES questions.</w:t>
      </w:r>
    </w:p>
  </w:comment>
  <w:comment w:id="1519" w:author="Gregory Isaiah Espinoza" w:date="2024-06-18T20:38:00Z" w:initials="GE">
    <w:p w14:paraId="7CF11618" w14:textId="77777777" w:rsidR="00B603B9" w:rsidRDefault="009606A3" w:rsidP="00B603B9">
      <w:pPr>
        <w:pStyle w:val="CommentText"/>
      </w:pPr>
      <w:r>
        <w:rPr>
          <w:rStyle w:val="CommentReference"/>
        </w:rPr>
        <w:annotationRef/>
      </w:r>
      <w:r w:rsidR="00B603B9">
        <w:t>I actually pulled this from the ANES question used in 2020. The wording of the ANES is “How important is being a Republican/Democrat/Independent to your identity?”</w:t>
      </w:r>
    </w:p>
    <w:p w14:paraId="47E98BD5" w14:textId="77777777" w:rsidR="00B603B9" w:rsidRDefault="00B603B9" w:rsidP="00B603B9">
      <w:pPr>
        <w:pStyle w:val="CommentText"/>
      </w:pPr>
    </w:p>
    <w:p w14:paraId="4C0EA789" w14:textId="77777777" w:rsidR="00B603B9" w:rsidRDefault="00B603B9" w:rsidP="00B603B9">
      <w:pPr>
        <w:pStyle w:val="CommentText"/>
      </w:pPr>
      <w:r>
        <w:t xml:space="preserve">I replaced this question with the other one from ANES (above) which asks “Would you call yourself a strong...”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68C224" w15:done="0"/>
  <w15:commentEx w15:paraId="6F1489B2" w15:done="0"/>
  <w15:commentEx w15:paraId="7C514D96" w15:done="1"/>
  <w15:commentEx w15:paraId="66593732" w15:paraIdParent="7C514D96" w15:done="1"/>
  <w15:commentEx w15:paraId="419D6043" w15:done="1"/>
  <w15:commentEx w15:paraId="7433435B" w15:paraIdParent="419D6043" w15:done="1"/>
  <w15:commentEx w15:paraId="1630DD79" w15:paraIdParent="419D6043" w15:done="1"/>
  <w15:commentEx w15:paraId="45B8593D" w15:done="1"/>
  <w15:commentEx w15:paraId="2548FDD3" w15:done="1"/>
  <w15:commentEx w15:paraId="225384AA" w15:done="1"/>
  <w15:commentEx w15:paraId="0D3FF61C" w15:done="1"/>
  <w15:commentEx w15:paraId="62C73175" w15:paraIdParent="0D3FF61C" w15:done="1"/>
  <w15:commentEx w15:paraId="66F25CCC" w15:done="0"/>
  <w15:commentEx w15:paraId="3745553B" w15:done="1"/>
  <w15:commentEx w15:paraId="31ABCC84" w15:done="0"/>
  <w15:commentEx w15:paraId="6A4DA046" w15:done="1"/>
  <w15:commentEx w15:paraId="4529FF2C" w15:paraIdParent="6A4DA046" w15:done="1"/>
  <w15:commentEx w15:paraId="3FD49446" w15:paraIdParent="6A4DA046" w15:done="1"/>
  <w15:commentEx w15:paraId="53C045A4" w15:paraIdParent="6A4DA046" w15:done="1"/>
  <w15:commentEx w15:paraId="54187397" w15:done="1"/>
  <w15:commentEx w15:paraId="121CF72E" w15:paraIdParent="54187397" w15:done="1"/>
  <w15:commentEx w15:paraId="40087C60" w15:paraIdParent="54187397" w15:done="1"/>
  <w15:commentEx w15:paraId="13667638" w15:done="1"/>
  <w15:commentEx w15:paraId="13558271" w15:paraIdParent="13667638" w15:done="1"/>
  <w15:commentEx w15:paraId="3D97DE8E" w15:done="1"/>
  <w15:commentEx w15:paraId="1D3CE54A" w15:paraIdParent="3D97DE8E" w15:done="1"/>
  <w15:commentEx w15:paraId="034D2453" w15:done="1"/>
  <w15:commentEx w15:paraId="37F50E4E" w15:paraIdParent="034D2453" w15:done="1"/>
  <w15:commentEx w15:paraId="361EE3CC" w15:paraIdParent="034D2453" w15:done="1"/>
  <w15:commentEx w15:paraId="4CE977BD" w15:paraIdParent="034D2453" w15:done="1"/>
  <w15:commentEx w15:paraId="7F021132" w15:paraIdParent="034D2453" w15:done="1"/>
  <w15:commentEx w15:paraId="5E1F9112" w15:done="1"/>
  <w15:commentEx w15:paraId="18575118" w15:paraIdParent="5E1F9112" w15:done="1"/>
  <w15:commentEx w15:paraId="0747FD28" w15:done="1"/>
  <w15:commentEx w15:paraId="03A49168" w15:done="1"/>
  <w15:commentEx w15:paraId="7B6BF220" w15:paraIdParent="03A49168" w15:done="1"/>
  <w15:commentEx w15:paraId="6E0B095C" w15:done="1"/>
  <w15:commentEx w15:paraId="14660D79" w15:done="1"/>
  <w15:commentEx w15:paraId="68C38751" w15:paraIdParent="14660D79" w15:done="1"/>
  <w15:commentEx w15:paraId="046E12DE" w15:done="0"/>
  <w15:commentEx w15:paraId="1832F39C" w15:paraIdParent="046E12DE" w15:done="0"/>
  <w15:commentEx w15:paraId="3423FAFF" w15:done="0"/>
  <w15:commentEx w15:paraId="5C3201D2" w15:done="1"/>
  <w15:commentEx w15:paraId="482EB5DC" w15:paraIdParent="5C3201D2" w15:done="1"/>
  <w15:commentEx w15:paraId="6974196A" w15:paraIdParent="5C3201D2" w15:done="1"/>
  <w15:commentEx w15:paraId="3B6480A4" w15:done="0"/>
  <w15:commentEx w15:paraId="761C602F" w15:done="1"/>
  <w15:commentEx w15:paraId="51001ED6" w15:done="1"/>
  <w15:commentEx w15:paraId="4C0EA789" w15:paraIdParent="51001ED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91CE6D" w16cex:dateUtc="2024-06-19T00:49:00Z"/>
  <w16cex:commentExtensible w16cex:durableId="36880844" w16cex:dateUtc="2024-06-19T00:48:00Z"/>
  <w16cex:commentExtensible w16cex:durableId="02767FC7" w16cex:dateUtc="2024-06-10T19:28:00Z">
    <w16cex:extLst>
      <w16:ext w16:uri="{CE6994B0-6A32-4C9F-8C6B-6E91EDA988CE}">
        <cr:reactions xmlns:cr="http://schemas.microsoft.com/office/comments/2020/reactions">
          <cr:reaction reactionType="1">
            <cr:reactionInfo dateUtc="2024-07-05T14:42:40Z">
              <cr:user userId="S::gespinoz@umd.edu::e5363f44-1002-4fe4-b845-d58194852695" userProvider="AD" userName="Gregory Isaiah Espinoza"/>
            </cr:reactionInfo>
          </cr:reaction>
        </cr:reactions>
      </w16:ext>
    </w16cex:extLst>
  </w16cex:commentExtensible>
  <w16cex:commentExtensible w16cex:durableId="503D5EB7" w16cex:dateUtc="2024-07-05T14:41:00Z"/>
  <w16cex:commentExtensible w16cex:durableId="0C0DE429" w16cex:dateUtc="2024-06-17T18:27:00Z"/>
  <w16cex:commentExtensible w16cex:durableId="23905B52" w16cex:dateUtc="2024-06-18T20:19:00Z"/>
  <w16cex:commentExtensible w16cex:durableId="2B07E87A" w16cex:dateUtc="2024-07-02T20:20:00Z"/>
  <w16cex:commentExtensible w16cex:durableId="52F75DC0" w16cex:dateUtc="2024-07-07T13:50:00Z"/>
  <w16cex:commentExtensible w16cex:durableId="1BA94278" w16cex:dateUtc="2024-07-07T13:50:00Z"/>
  <w16cex:commentExtensible w16cex:durableId="3B053404" w16cex:dateUtc="2024-06-17T18:28:00Z"/>
  <w16cex:commentExtensible w16cex:durableId="464ACF0E" w16cex:dateUtc="2024-06-18T20:58:00Z"/>
  <w16cex:commentExtensible w16cex:durableId="382B653B" w16cex:dateUtc="2024-07-02T20:20:00Z"/>
  <w16cex:commentExtensible w16cex:durableId="036E4390" w16cex:dateUtc="2024-07-15T13:34:00Z"/>
  <w16cex:commentExtensible w16cex:durableId="08D45E47" w16cex:dateUtc="2024-06-17T19:42:00Z">
    <w16cex:extLst>
      <w16:ext w16:uri="{CE6994B0-6A32-4C9F-8C6B-6E91EDA988CE}">
        <cr:reactions xmlns:cr="http://schemas.microsoft.com/office/comments/2020/reactions">
          <cr:reaction reactionType="1">
            <cr:reactionInfo dateUtc="2024-07-05T13:51:06Z">
              <cr:user userId="S::gespinoz@umd.edu::e5363f44-1002-4fe4-b845-d58194852695" userProvider="AD" userName="Gregory Isaiah Espinoza"/>
            </cr:reactionInfo>
          </cr:reaction>
        </cr:reactions>
      </w16:ext>
    </w16cex:extLst>
  </w16cex:commentExtensible>
  <w16cex:commentExtensible w16cex:durableId="3ACE376A" w16cex:dateUtc="2024-07-15T13:37:00Z"/>
  <w16cex:commentExtensible w16cex:durableId="59E38F27" w16cex:dateUtc="2024-06-14T20:11:00Z"/>
  <w16cex:commentExtensible w16cex:durableId="11E98535" w16cex:dateUtc="2024-06-18T21:12:00Z"/>
  <w16cex:commentExtensible w16cex:durableId="7AC04EE4" w16cex:dateUtc="2024-07-02T20:24:00Z">
    <w16cex:extLst>
      <w16:ext w16:uri="{CE6994B0-6A32-4C9F-8C6B-6E91EDA988CE}">
        <cr:reactions xmlns:cr="http://schemas.microsoft.com/office/comments/2020/reactions">
          <cr:reaction reactionType="1">
            <cr:reactionInfo dateUtc="2024-07-05T13:52:38Z">
              <cr:user userId="S::gespinoz@umd.edu::e5363f44-1002-4fe4-b845-d58194852695" userProvider="AD" userName="Gregory Isaiah Espinoza"/>
            </cr:reactionInfo>
          </cr:reaction>
        </cr:reactions>
      </w16:ext>
    </w16cex:extLst>
  </w16cex:commentExtensible>
  <w16cex:commentExtensible w16cex:durableId="6D4C32DC" w16cex:dateUtc="2024-07-05T13:53:00Z"/>
  <w16cex:commentExtensible w16cex:durableId="4AD0AA91" w16cex:dateUtc="2024-06-18T21:25:00Z"/>
  <w16cex:commentExtensible w16cex:durableId="164825D5" w16cex:dateUtc="2024-07-02T20:26:00Z"/>
  <w16cex:commentExtensible w16cex:durableId="649B9A96" w16cex:dateUtc="2024-07-05T14:25:00Z"/>
  <w16cex:commentExtensible w16cex:durableId="03E9A60E" w16cex:dateUtc="2024-06-18T22:21:00Z"/>
  <w16cex:commentExtensible w16cex:durableId="54141801" w16cex:dateUtc="2024-07-02T20:26:00Z"/>
  <w16cex:commentExtensible w16cex:durableId="2751C7B7" w16cex:dateUtc="2024-06-18T21:51:00Z"/>
  <w16cex:commentExtensible w16cex:durableId="7FD4B3F8" w16cex:dateUtc="2024-07-02T20:27:00Z"/>
  <w16cex:commentExtensible w16cex:durableId="678921A9" w16cex:dateUtc="2024-06-17T19:52:00Z"/>
  <w16cex:commentExtensible w16cex:durableId="7822B6F4" w16cex:dateUtc="2024-06-18T21:42:00Z"/>
  <w16cex:commentExtensible w16cex:durableId="3757A446" w16cex:dateUtc="2024-07-02T20:29:00Z"/>
  <w16cex:commentExtensible w16cex:durableId="754B6699" w16cex:dateUtc="2024-07-05T13:46:00Z"/>
  <w16cex:commentExtensible w16cex:durableId="2A2F41FF" w16cex:dateUtc="2024-07-15T13:42:00Z"/>
  <w16cex:commentExtensible w16cex:durableId="462DBDC5" w16cex:dateUtc="2024-06-18T22:15:00Z"/>
  <w16cex:commentExtensible w16cex:durableId="0B712B45" w16cex:dateUtc="2024-07-02T20:32:00Z">
    <w16cex:extLst>
      <w16:ext w16:uri="{CE6994B0-6A32-4C9F-8C6B-6E91EDA988CE}">
        <cr:reactions xmlns:cr="http://schemas.microsoft.com/office/comments/2020/reactions">
          <cr:reaction reactionType="1">
            <cr:reactionInfo dateUtc="2024-07-05T13:46:59Z">
              <cr:user userId="S::gespinoz@umd.edu::e5363f44-1002-4fe4-b845-d58194852695" userProvider="AD" userName="Gregory Isaiah Espinoza"/>
            </cr:reactionInfo>
          </cr:reaction>
        </cr:reactions>
      </w16:ext>
    </w16cex:extLst>
  </w16cex:commentExtensible>
  <w16cex:commentExtensible w16cex:durableId="3E5A7D77" w16cex:dateUtc="2024-06-17T19:53:00Z"/>
  <w16cex:commentExtensible w16cex:durableId="2025EFF0" w16cex:dateUtc="2024-07-02T20:33:00Z"/>
  <w16cex:commentExtensible w16cex:durableId="5BF23131" w16cex:dateUtc="2024-07-05T13:48:00Z"/>
  <w16cex:commentExtensible w16cex:durableId="7599CC44" w16cex:dateUtc="2024-06-17T19:54:00Z">
    <w16cex:extLst>
      <w16:ext w16:uri="{CE6994B0-6A32-4C9F-8C6B-6E91EDA988CE}">
        <cr:reactions xmlns:cr="http://schemas.microsoft.com/office/comments/2020/reactions">
          <cr:reaction reactionType="1">
            <cr:reactionInfo dateUtc="2024-07-05T14:28:22Z">
              <cr:user userId="S::gespinoz@umd.edu::e5363f44-1002-4fe4-b845-d58194852695" userProvider="AD" userName="Gregory Isaiah Espinoza"/>
            </cr:reactionInfo>
          </cr:reaction>
        </cr:reactions>
      </w16:ext>
    </w16cex:extLst>
  </w16cex:commentExtensible>
  <w16cex:commentExtensible w16cex:durableId="2E128A72" w16cex:dateUtc="2024-06-17T19:57:00Z"/>
  <w16cex:commentExtensible w16cex:durableId="475955F0" w16cex:dateUtc="2024-07-05T14:32:00Z"/>
  <w16cex:commentExtensible w16cex:durableId="6618979F" w16cex:dateUtc="2024-06-17T19:57:00Z"/>
  <w16cex:commentExtensible w16cex:durableId="12FC65A0" w16cex:dateUtc="2024-07-05T14:36:00Z"/>
  <w16cex:commentExtensible w16cex:durableId="00D2D1DD" w16cex:dateUtc="2024-07-15T13:46:00Z"/>
  <w16cex:commentExtensible w16cex:durableId="68BD8D8C" w16cex:dateUtc="2024-06-17T21:49:00Z"/>
  <w16cex:commentExtensible w16cex:durableId="2DFFF1D0" w16cex:dateUtc="2024-06-19T00:29:00Z"/>
  <w16cex:commentExtensible w16cex:durableId="1E243229" w16cex:dateUtc="2024-07-02T20:34:00Z"/>
  <w16cex:commentExtensible w16cex:durableId="358D39E2" w16cex:dateUtc="2024-07-15T13:47:00Z"/>
  <w16cex:commentExtensible w16cex:durableId="1B8B80B1" w16cex:dateUtc="2024-06-17T21:52:00Z">
    <w16cex:extLst>
      <w16:ext w16:uri="{CE6994B0-6A32-4C9F-8C6B-6E91EDA988CE}">
        <cr:reactions xmlns:cr="http://schemas.microsoft.com/office/comments/2020/reactions">
          <cr:reaction reactionType="1">
            <cr:reactionInfo dateUtc="2024-06-19T00:32:23Z">
              <cr:user userId="S::gespinoz@umd.edu::e5363f44-1002-4fe4-b845-d58194852695" userProvider="AD" userName="Gregory Isaiah Espinoza"/>
            </cr:reactionInfo>
          </cr:reaction>
        </cr:reactions>
      </w16:ext>
    </w16cex:extLst>
  </w16cex:commentExtensible>
  <w16cex:commentExtensible w16cex:durableId="76AA63FA" w16cex:dateUtc="2024-06-17T21:55:00Z"/>
  <w16cex:commentExtensible w16cex:durableId="7303E87A" w16cex:dateUtc="2024-06-19T0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68C224" w16cid:durableId="0791CE6D"/>
  <w16cid:commentId w16cid:paraId="6F1489B2" w16cid:durableId="36880844"/>
  <w16cid:commentId w16cid:paraId="7C514D96" w16cid:durableId="02767FC7"/>
  <w16cid:commentId w16cid:paraId="66593732" w16cid:durableId="503D5EB7"/>
  <w16cid:commentId w16cid:paraId="419D6043" w16cid:durableId="0C0DE429"/>
  <w16cid:commentId w16cid:paraId="7433435B" w16cid:durableId="23905B52"/>
  <w16cid:commentId w16cid:paraId="1630DD79" w16cid:durableId="2B07E87A"/>
  <w16cid:commentId w16cid:paraId="45B8593D" w16cid:durableId="52F75DC0"/>
  <w16cid:commentId w16cid:paraId="2548FDD3" w16cid:durableId="1BA94278"/>
  <w16cid:commentId w16cid:paraId="225384AA" w16cid:durableId="3B053404"/>
  <w16cid:commentId w16cid:paraId="0D3FF61C" w16cid:durableId="464ACF0E"/>
  <w16cid:commentId w16cid:paraId="62C73175" w16cid:durableId="382B653B"/>
  <w16cid:commentId w16cid:paraId="66F25CCC" w16cid:durableId="036E4390"/>
  <w16cid:commentId w16cid:paraId="3745553B" w16cid:durableId="08D45E47"/>
  <w16cid:commentId w16cid:paraId="31ABCC84" w16cid:durableId="3ACE376A"/>
  <w16cid:commentId w16cid:paraId="6A4DA046" w16cid:durableId="59E38F27"/>
  <w16cid:commentId w16cid:paraId="4529FF2C" w16cid:durableId="11E98535"/>
  <w16cid:commentId w16cid:paraId="3FD49446" w16cid:durableId="7AC04EE4"/>
  <w16cid:commentId w16cid:paraId="53C045A4" w16cid:durableId="6D4C32DC"/>
  <w16cid:commentId w16cid:paraId="54187397" w16cid:durableId="4AD0AA91"/>
  <w16cid:commentId w16cid:paraId="121CF72E" w16cid:durableId="164825D5"/>
  <w16cid:commentId w16cid:paraId="40087C60" w16cid:durableId="649B9A96"/>
  <w16cid:commentId w16cid:paraId="13667638" w16cid:durableId="03E9A60E"/>
  <w16cid:commentId w16cid:paraId="13558271" w16cid:durableId="54141801"/>
  <w16cid:commentId w16cid:paraId="3D97DE8E" w16cid:durableId="2751C7B7"/>
  <w16cid:commentId w16cid:paraId="1D3CE54A" w16cid:durableId="7FD4B3F8"/>
  <w16cid:commentId w16cid:paraId="034D2453" w16cid:durableId="678921A9"/>
  <w16cid:commentId w16cid:paraId="37F50E4E" w16cid:durableId="7822B6F4"/>
  <w16cid:commentId w16cid:paraId="361EE3CC" w16cid:durableId="3757A446"/>
  <w16cid:commentId w16cid:paraId="4CE977BD" w16cid:durableId="754B6699"/>
  <w16cid:commentId w16cid:paraId="7F021132" w16cid:durableId="2A2F41FF"/>
  <w16cid:commentId w16cid:paraId="5E1F9112" w16cid:durableId="462DBDC5"/>
  <w16cid:commentId w16cid:paraId="18575118" w16cid:durableId="0B712B45"/>
  <w16cid:commentId w16cid:paraId="0747FD28" w16cid:durableId="3E5A7D77"/>
  <w16cid:commentId w16cid:paraId="03A49168" w16cid:durableId="2025EFF0"/>
  <w16cid:commentId w16cid:paraId="7B6BF220" w16cid:durableId="5BF23131"/>
  <w16cid:commentId w16cid:paraId="6E0B095C" w16cid:durableId="7599CC44"/>
  <w16cid:commentId w16cid:paraId="14660D79" w16cid:durableId="2E128A72"/>
  <w16cid:commentId w16cid:paraId="68C38751" w16cid:durableId="475955F0"/>
  <w16cid:commentId w16cid:paraId="046E12DE" w16cid:durableId="6618979F"/>
  <w16cid:commentId w16cid:paraId="1832F39C" w16cid:durableId="12FC65A0"/>
  <w16cid:commentId w16cid:paraId="3423FAFF" w16cid:durableId="00D2D1DD"/>
  <w16cid:commentId w16cid:paraId="5C3201D2" w16cid:durableId="68BD8D8C"/>
  <w16cid:commentId w16cid:paraId="482EB5DC" w16cid:durableId="2DFFF1D0"/>
  <w16cid:commentId w16cid:paraId="6974196A" w16cid:durableId="1E243229"/>
  <w16cid:commentId w16cid:paraId="3B6480A4" w16cid:durableId="358D39E2"/>
  <w16cid:commentId w16cid:paraId="761C602F" w16cid:durableId="1B8B80B1"/>
  <w16cid:commentId w16cid:paraId="51001ED6" w16cid:durableId="76AA63FA"/>
  <w16cid:commentId w16cid:paraId="4C0EA789" w16cid:durableId="7303E8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76794" w14:textId="77777777" w:rsidR="004511AC" w:rsidRDefault="004511AC">
      <w:pPr>
        <w:spacing w:line="240" w:lineRule="auto"/>
      </w:pPr>
      <w:r>
        <w:separator/>
      </w:r>
    </w:p>
  </w:endnote>
  <w:endnote w:type="continuationSeparator" w:id="0">
    <w:p w14:paraId="78C8149C" w14:textId="77777777" w:rsidR="004511AC" w:rsidRDefault="004511AC">
      <w:pPr>
        <w:spacing w:line="240" w:lineRule="auto"/>
      </w:pPr>
      <w:r>
        <w:continuationSeparator/>
      </w:r>
    </w:p>
  </w:endnote>
  <w:endnote w:type="continuationNotice" w:id="1">
    <w:p w14:paraId="57136504" w14:textId="77777777" w:rsidR="004511AC" w:rsidRDefault="004511A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696CC" w14:textId="77777777" w:rsidR="001B12F2" w:rsidRDefault="0016622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35696CD" w14:textId="77777777" w:rsidR="001B12F2" w:rsidRDefault="001B12F2"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696CE" w14:textId="77777777" w:rsidR="001B12F2" w:rsidRDefault="0016622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35696CF" w14:textId="77777777" w:rsidR="001B12F2" w:rsidRDefault="001B1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91940" w14:textId="77777777" w:rsidR="004511AC" w:rsidRDefault="004511AC">
      <w:pPr>
        <w:spacing w:line="240" w:lineRule="auto"/>
      </w:pPr>
      <w:r>
        <w:separator/>
      </w:r>
    </w:p>
  </w:footnote>
  <w:footnote w:type="continuationSeparator" w:id="0">
    <w:p w14:paraId="7692E37C" w14:textId="77777777" w:rsidR="004511AC" w:rsidRDefault="004511AC">
      <w:pPr>
        <w:spacing w:line="240" w:lineRule="auto"/>
      </w:pPr>
      <w:r>
        <w:continuationSeparator/>
      </w:r>
    </w:p>
  </w:footnote>
  <w:footnote w:type="continuationNotice" w:id="1">
    <w:p w14:paraId="0AAA86D4" w14:textId="77777777" w:rsidR="004511AC" w:rsidRDefault="004511A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696D8" w14:textId="77777777" w:rsidR="001B12F2" w:rsidRDefault="0016622B">
    <w:del w:id="1623" w:author="2024-07-17 additions" w:date="2024-07-17T14:23:00Z" w16du:dateUtc="2024-07-17T18:23:00Z">
      <w:r>
        <w:cr/>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0678666">
    <w:abstractNumId w:val="2"/>
  </w:num>
  <w:num w:numId="2" w16cid:durableId="341586003">
    <w:abstractNumId w:val="1"/>
  </w:num>
  <w:num w:numId="3" w16cid:durableId="932710666">
    <w:abstractNumId w:val="3"/>
  </w:num>
  <w:num w:numId="4" w16cid:durableId="5850416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egory Isaiah Espinoza">
    <w15:presenceInfo w15:providerId="AD" w15:userId="S::gespinoz@umd.edu::e5363f44-1002-4fe4-b845-d58194852695"/>
  </w15:person>
  <w15:person w15:author="Michael J. Hanmer">
    <w15:presenceInfo w15:providerId="AD" w15:userId="S::mhanmer@umd.edu::0f8029c6-f36c-4ed4-b33f-3ade2de32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trackRevisions/>
  <w:defaultTabStop w:val="720"/>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95C77"/>
    <w:rsid w:val="00105076"/>
    <w:rsid w:val="00105B0C"/>
    <w:rsid w:val="00150711"/>
    <w:rsid w:val="00162820"/>
    <w:rsid w:val="0016622B"/>
    <w:rsid w:val="001B12F2"/>
    <w:rsid w:val="001F7497"/>
    <w:rsid w:val="0020369D"/>
    <w:rsid w:val="00216049"/>
    <w:rsid w:val="0022478A"/>
    <w:rsid w:val="002247DF"/>
    <w:rsid w:val="00226DED"/>
    <w:rsid w:val="00292B79"/>
    <w:rsid w:val="002A719D"/>
    <w:rsid w:val="002C5072"/>
    <w:rsid w:val="002D59B9"/>
    <w:rsid w:val="002E467E"/>
    <w:rsid w:val="00303C36"/>
    <w:rsid w:val="003073F2"/>
    <w:rsid w:val="003224ED"/>
    <w:rsid w:val="00324E8B"/>
    <w:rsid w:val="00327B5C"/>
    <w:rsid w:val="003470FD"/>
    <w:rsid w:val="00347CDC"/>
    <w:rsid w:val="00366932"/>
    <w:rsid w:val="003B661C"/>
    <w:rsid w:val="003D47BE"/>
    <w:rsid w:val="003E7651"/>
    <w:rsid w:val="003F6ADD"/>
    <w:rsid w:val="00416A3E"/>
    <w:rsid w:val="00427DF9"/>
    <w:rsid w:val="00434156"/>
    <w:rsid w:val="00435F32"/>
    <w:rsid w:val="004511AC"/>
    <w:rsid w:val="00537C09"/>
    <w:rsid w:val="0054679D"/>
    <w:rsid w:val="005544DB"/>
    <w:rsid w:val="00586D1D"/>
    <w:rsid w:val="005A2292"/>
    <w:rsid w:val="005A58E1"/>
    <w:rsid w:val="005A5914"/>
    <w:rsid w:val="00602758"/>
    <w:rsid w:val="006204B9"/>
    <w:rsid w:val="00640F48"/>
    <w:rsid w:val="006651CC"/>
    <w:rsid w:val="006A766B"/>
    <w:rsid w:val="0070495E"/>
    <w:rsid w:val="00713F97"/>
    <w:rsid w:val="00716AFF"/>
    <w:rsid w:val="00774C55"/>
    <w:rsid w:val="0079604A"/>
    <w:rsid w:val="007B7046"/>
    <w:rsid w:val="00857884"/>
    <w:rsid w:val="00865F4A"/>
    <w:rsid w:val="0088757C"/>
    <w:rsid w:val="008D7E83"/>
    <w:rsid w:val="008E4660"/>
    <w:rsid w:val="008F697B"/>
    <w:rsid w:val="00934196"/>
    <w:rsid w:val="0095740F"/>
    <w:rsid w:val="009606A3"/>
    <w:rsid w:val="009B73C8"/>
    <w:rsid w:val="009C28D0"/>
    <w:rsid w:val="00A1497F"/>
    <w:rsid w:val="00A43649"/>
    <w:rsid w:val="00A52D78"/>
    <w:rsid w:val="00A5759C"/>
    <w:rsid w:val="00A600DA"/>
    <w:rsid w:val="00A90AF9"/>
    <w:rsid w:val="00AC2582"/>
    <w:rsid w:val="00AF4F75"/>
    <w:rsid w:val="00B205A1"/>
    <w:rsid w:val="00B224B7"/>
    <w:rsid w:val="00B249C2"/>
    <w:rsid w:val="00B525F4"/>
    <w:rsid w:val="00B603B9"/>
    <w:rsid w:val="00B70267"/>
    <w:rsid w:val="00BB15E8"/>
    <w:rsid w:val="00BB6A66"/>
    <w:rsid w:val="00BB7694"/>
    <w:rsid w:val="00BE6C2D"/>
    <w:rsid w:val="00BF7646"/>
    <w:rsid w:val="00C03D81"/>
    <w:rsid w:val="00C148B5"/>
    <w:rsid w:val="00C5494F"/>
    <w:rsid w:val="00C809E4"/>
    <w:rsid w:val="00CD3DC6"/>
    <w:rsid w:val="00D47CF7"/>
    <w:rsid w:val="00D676C8"/>
    <w:rsid w:val="00D804DB"/>
    <w:rsid w:val="00DA106B"/>
    <w:rsid w:val="00DC0547"/>
    <w:rsid w:val="00E55833"/>
    <w:rsid w:val="00E67BD3"/>
    <w:rsid w:val="00E91817"/>
    <w:rsid w:val="00EB54E0"/>
    <w:rsid w:val="00ED1E2E"/>
    <w:rsid w:val="00ED7654"/>
    <w:rsid w:val="00EE30B2"/>
    <w:rsid w:val="00EE490A"/>
    <w:rsid w:val="00F22B15"/>
    <w:rsid w:val="00F35F6A"/>
    <w:rsid w:val="00FB122F"/>
    <w:rsid w:val="00FE5103"/>
    <w:rsid w:val="031D040E"/>
    <w:rsid w:val="0A708AAB"/>
    <w:rsid w:val="0C7B79E8"/>
    <w:rsid w:val="0F94F1F0"/>
    <w:rsid w:val="120D63E0"/>
    <w:rsid w:val="14DA9768"/>
    <w:rsid w:val="1AA105AB"/>
    <w:rsid w:val="1D2E162C"/>
    <w:rsid w:val="206A71F8"/>
    <w:rsid w:val="28D55BFC"/>
    <w:rsid w:val="29153B28"/>
    <w:rsid w:val="29ED61E7"/>
    <w:rsid w:val="2CBC06E9"/>
    <w:rsid w:val="2D24D81A"/>
    <w:rsid w:val="316789E4"/>
    <w:rsid w:val="4029287F"/>
    <w:rsid w:val="43881AB4"/>
    <w:rsid w:val="4489D206"/>
    <w:rsid w:val="4DDF3787"/>
    <w:rsid w:val="549283F2"/>
    <w:rsid w:val="54B81F95"/>
    <w:rsid w:val="5534D31B"/>
    <w:rsid w:val="56F2930E"/>
    <w:rsid w:val="57FEEF77"/>
    <w:rsid w:val="5B88F31A"/>
    <w:rsid w:val="5FB39908"/>
    <w:rsid w:val="61F647C5"/>
    <w:rsid w:val="6593FDC4"/>
    <w:rsid w:val="6646CE57"/>
    <w:rsid w:val="67B71D4A"/>
    <w:rsid w:val="6C987B58"/>
    <w:rsid w:val="6CDB3AEE"/>
    <w:rsid w:val="70741339"/>
    <w:rsid w:val="73F13BDD"/>
    <w:rsid w:val="7876A121"/>
    <w:rsid w:val="796F5FE5"/>
    <w:rsid w:val="7BEE113B"/>
    <w:rsid w:val="7C16C63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93F5"/>
  <w15:docId w15:val="{BEA45FF1-4A47-460F-94FE-1B95ACA8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0"/>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0"/>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0"/>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0"/>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Change w:id="0" w:author="2024-07-17 additions" w:date="2024-07-17T14:23:00Z">
        <w:pPr>
          <w:pBdr>
            <w:top w:val="single" w:sz="160" w:space="0" w:color="499FD1"/>
          </w:pBdr>
          <w:spacing w:before="80"/>
        </w:pPr>
      </w:pPrChange>
    </w:pPr>
    <w:rPr>
      <w:rPrChange w:id="0" w:author="2024-07-17 additions" w:date="2024-07-17T14:23:00Z">
        <w:rPr>
          <w:rFonts w:asciiTheme="minorHAnsi" w:eastAsiaTheme="minorEastAsia" w:hAnsiTheme="minorHAnsi" w:cstheme="minorBidi"/>
          <w:sz w:val="22"/>
          <w:szCs w:val="22"/>
          <w:lang w:val="en-US" w:eastAsia="en-US" w:bidi="ar-SA"/>
        </w:rPr>
      </w:rPrChange>
    </w:r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ko-KR"/>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0"/>
    <w:uiPriority w:val="99"/>
    <w:qFormat/>
    <w:rsid w:val="000E5A2D"/>
    <w:pPr>
      <w:spacing w:line="240" w:lineRule="auto"/>
    </w:pPr>
    <w:rPr>
      <w:sz w:val="18"/>
      <w:szCs w:val="20"/>
      <w:lang w:eastAsia="ko-KR"/>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ko-KR"/>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Change w:id="1" w:author="2024-07-17 additions" w:date="2024-07-17T14:23:00Z">
        <w:pPr/>
      </w:pPrChange>
    </w:pPr>
    <w:rPr>
      <w:color w:val="FFFFFF" w:themeColor="background1"/>
      <w:rPrChange w:id="1" w:author="2024-07-17 additions" w:date="2024-07-17T14:23:00Z">
        <w:rPr>
          <w:rFonts w:asciiTheme="minorHAnsi" w:eastAsiaTheme="minorEastAsia" w:hAnsiTheme="minorHAnsi" w:cstheme="minorBidi"/>
          <w:color w:val="FFFFFF" w:themeColor="background1"/>
          <w:sz w:val="22"/>
          <w:szCs w:val="22"/>
          <w:lang w:val="en-US" w:eastAsia="en-US" w:bidi="ar-SA"/>
        </w:rPr>
      </w:rPrChange>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Change w:id="2" w:author="2024-07-17 additions" w:date="2024-07-17T14:23:00Z">
        <w:pPr/>
      </w:pPrChange>
    </w:pPr>
    <w:rPr>
      <w:rPrChange w:id="2" w:author="2024-07-17 additions" w:date="2024-07-17T14:23:00Z">
        <w:rPr>
          <w:rFonts w:asciiTheme="minorHAnsi" w:eastAsiaTheme="minorEastAsia" w:hAnsiTheme="minorHAnsi" w:cstheme="minorBidi"/>
          <w:sz w:val="22"/>
          <w:szCs w:val="22"/>
          <w:lang w:val="en-US" w:eastAsia="en-US" w:bidi="ar-SA"/>
        </w:rPr>
      </w:rPrChange>
    </w:r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Change w:id="3" w:author="2024-07-17 additions" w:date="2024-07-17T14:23:00Z">
        <w:pPr>
          <w:spacing w:before="120"/>
        </w:pPr>
      </w:pPrChange>
    </w:pPr>
    <w:rPr>
      <w:b/>
      <w:color w:val="CCCCCC"/>
      <w:rPrChange w:id="3" w:author="2024-07-17 additions" w:date="2024-07-17T14:23:00Z">
        <w:rPr>
          <w:rFonts w:asciiTheme="minorHAnsi" w:eastAsiaTheme="minorEastAsia" w:hAnsiTheme="minorHAnsi" w:cstheme="minorBidi"/>
          <w:b/>
          <w:color w:val="CCCCCC"/>
          <w:sz w:val="22"/>
          <w:szCs w:val="22"/>
          <w:lang w:val="en-US" w:eastAsia="en-US" w:bidi="ar-SA"/>
        </w:rPr>
      </w:rPrChange>
    </w:rPr>
  </w:style>
  <w:style w:type="paragraph" w:customStyle="1" w:styleId="BlockSeparator">
    <w:name w:val="BlockSeparator"/>
    <w:basedOn w:val="Normal"/>
    <w:qFormat/>
    <w:pPr>
      <w:pBdr>
        <w:bottom w:val="single" w:sz="8" w:space="0" w:color="CCCCCC"/>
      </w:pBdr>
      <w:spacing w:line="120" w:lineRule="auto"/>
      <w:jc w:val="center"/>
      <w:pPrChange w:id="4" w:author="2024-07-17 additions" w:date="2024-07-17T14:23:00Z">
        <w:pPr>
          <w:pBdr>
            <w:bottom w:val="single" w:sz="8" w:space="0" w:color="CCCCCC"/>
          </w:pBdr>
          <w:spacing w:line="120" w:lineRule="auto"/>
          <w:jc w:val="center"/>
        </w:pPr>
      </w:pPrChange>
    </w:pPr>
    <w:rPr>
      <w:b/>
      <w:color w:val="CCCCCC"/>
      <w:rPrChange w:id="4" w:author="2024-07-17 additions" w:date="2024-07-17T14:23:00Z">
        <w:rPr>
          <w:rFonts w:asciiTheme="minorHAnsi" w:eastAsiaTheme="minorEastAsia" w:hAnsiTheme="minorHAnsi" w:cstheme="minorBidi"/>
          <w:b/>
          <w:color w:val="CCCCCC"/>
          <w:sz w:val="22"/>
          <w:szCs w:val="22"/>
          <w:lang w:val="en-US" w:eastAsia="en-US" w:bidi="ar-SA"/>
        </w:rPr>
      </w:rPrChange>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Change w:id="5" w:author="2024-07-17 additions" w:date="2024-07-17T14:23:00Z">
        <w:pPr>
          <w:spacing w:before="240"/>
        </w:pPr>
      </w:pPrChange>
    </w:pPr>
    <w:rPr>
      <w:rPrChange w:id="5" w:author="2024-07-17 additions" w:date="2024-07-17T14:23:00Z">
        <w:rPr>
          <w:rFonts w:asciiTheme="minorHAnsi" w:eastAsiaTheme="minorEastAsia" w:hAnsiTheme="minorHAnsi" w:cstheme="minorBidi"/>
          <w:sz w:val="22"/>
          <w:szCs w:val="22"/>
          <w:lang w:val="en-US" w:eastAsia="en-US" w:bidi="ar-SA"/>
        </w:rPr>
      </w:rPrChange>
    </w:r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865F4A"/>
    <w:rPr>
      <w:sz w:val="16"/>
      <w:szCs w:val="16"/>
    </w:rPr>
  </w:style>
  <w:style w:type="paragraph" w:styleId="CommentText">
    <w:name w:val="annotation text"/>
    <w:basedOn w:val="Normal"/>
    <w:link w:val="CommentTextChar"/>
    <w:uiPriority w:val="99"/>
    <w:unhideWhenUsed/>
    <w:rsid w:val="00865F4A"/>
    <w:pPr>
      <w:spacing w:line="240" w:lineRule="auto"/>
    </w:pPr>
    <w:rPr>
      <w:sz w:val="20"/>
      <w:szCs w:val="20"/>
    </w:rPr>
  </w:style>
  <w:style w:type="character" w:customStyle="1" w:styleId="CommentTextChar">
    <w:name w:val="Comment Text Char"/>
    <w:basedOn w:val="DefaultParagraphFont"/>
    <w:link w:val="CommentText"/>
    <w:uiPriority w:val="99"/>
    <w:rsid w:val="00865F4A"/>
    <w:rPr>
      <w:sz w:val="20"/>
      <w:szCs w:val="20"/>
    </w:rPr>
  </w:style>
  <w:style w:type="paragraph" w:styleId="CommentSubject">
    <w:name w:val="annotation subject"/>
    <w:basedOn w:val="CommentText"/>
    <w:next w:val="CommentText"/>
    <w:link w:val="CommentSubjectChar"/>
    <w:uiPriority w:val="99"/>
    <w:semiHidden/>
    <w:unhideWhenUsed/>
    <w:rsid w:val="00865F4A"/>
    <w:rPr>
      <w:b/>
      <w:bCs/>
    </w:rPr>
  </w:style>
  <w:style w:type="character" w:customStyle="1" w:styleId="CommentSubjectChar">
    <w:name w:val="Comment Subject Char"/>
    <w:basedOn w:val="CommentTextChar"/>
    <w:link w:val="CommentSubject"/>
    <w:uiPriority w:val="99"/>
    <w:semiHidden/>
    <w:rsid w:val="00865F4A"/>
    <w:rPr>
      <w:b/>
      <w:bCs/>
      <w:sz w:val="20"/>
      <w:szCs w:val="20"/>
    </w:rPr>
  </w:style>
  <w:style w:type="paragraph" w:styleId="Revision">
    <w:name w:val="Revision"/>
    <w:hidden/>
    <w:uiPriority w:val="99"/>
    <w:semiHidden/>
    <w:rsid w:val="00A600D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67</Pages>
  <Words>4215</Words>
  <Characters>24028</Characters>
  <Application>Microsoft Office Word</Application>
  <DocSecurity>0</DocSecurity>
  <Lines>200</Lines>
  <Paragraphs>56</Paragraphs>
  <ScaleCrop>false</ScaleCrop>
  <Company>Qualtrics</Company>
  <LinksUpToDate>false</LinksUpToDate>
  <CharactersWithSpaces>28187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 Poll Workers</dc:title>
  <dc:subject/>
  <dc:creator>Qualtrics</dc:creator>
  <cp:keywords/>
  <dc:description/>
  <cp:lastModifiedBy>Gregory Isaiah Espinoza</cp:lastModifiedBy>
  <cp:revision>74</cp:revision>
  <dcterms:created xsi:type="dcterms:W3CDTF">2024-07-15T13:28:00Z</dcterms:created>
  <dcterms:modified xsi:type="dcterms:W3CDTF">2024-07-17T18:28:00Z</dcterms:modified>
</cp:coreProperties>
</file>