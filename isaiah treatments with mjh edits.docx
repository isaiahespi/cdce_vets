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71105" w14:textId="77777777" w:rsidR="0019737B" w:rsidRDefault="0019737B" w:rsidP="002904C5">
      <w:pPr>
        <w:keepNext/>
        <w:rPr>
          <w:ins w:id="0" w:author="Michael J. Hanmer" w:date="2024-06-05T12:18:00Z" w16du:dateUtc="2024-06-05T16:18:00Z"/>
        </w:rPr>
      </w:pPr>
    </w:p>
    <w:p w14:paraId="0C8E4ABD" w14:textId="1F5E3DB9" w:rsidR="002904C5" w:rsidRDefault="002904C5" w:rsidP="002904C5">
      <w:pPr>
        <w:keepNext/>
      </w:pPr>
      <w:commentRangeStart w:id="1"/>
      <w:r>
        <w:t>VT1</w:t>
      </w:r>
      <w:commentRangeEnd w:id="1"/>
      <w:r w:rsidR="0019737B">
        <w:rPr>
          <w:rStyle w:val="CommentReference"/>
        </w:rPr>
        <w:commentReference w:id="1"/>
      </w:r>
      <w:r>
        <w:t xml:space="preserve"> </w:t>
      </w:r>
      <w:r>
        <w:rPr>
          <w:b/>
        </w:rPr>
        <w:t xml:space="preserve">Recruiting Military Veterans to Volunteer as Poll Workers for 2024 </w:t>
      </w:r>
      <w:commentRangeStart w:id="2"/>
      <w:r>
        <w:rPr>
          <w:b/>
        </w:rPr>
        <w:t>Election</w:t>
      </w:r>
      <w:commentRangeEnd w:id="2"/>
      <w:r>
        <w:rPr>
          <w:rStyle w:val="CommentReference"/>
        </w:rPr>
        <w:commentReference w:id="2"/>
      </w:r>
      <w:r w:rsidR="001E53A9">
        <w:rPr>
          <w:b/>
        </w:rPr>
        <w:t>s</w:t>
      </w:r>
      <w:r>
        <w:t xml:space="preserve"> </w:t>
      </w:r>
      <w:r>
        <w:br/>
        <w:t>As the U.S. general elections in November near, state and local officials are scrambling to staff polling sites with election volunteers. Major indicators are projecting a large-scale poll worker shortage for the 2024 elections and beyond. More than 1 million volunteers are needed to run national elections. To help fill the positions, election officials are actively recruiting military veterans to serve as poll workers.</w:t>
      </w:r>
      <w:r>
        <w:br/>
        <w:t xml:space="preserve"> </w:t>
      </w:r>
      <w:r>
        <w:br/>
        <w:t xml:space="preserve">Army </w:t>
      </w:r>
      <w:r w:rsidR="00D924D3">
        <w:t>v</w:t>
      </w:r>
      <w:r>
        <w:t xml:space="preserve">eteran Jordan Braxton is training to be a poll worker. Jordan believes their role as a poll worker is key to preserving the integrity of the election, "Many </w:t>
      </w:r>
      <w:r w:rsidR="007E48EE">
        <w:t xml:space="preserve">places </w:t>
      </w:r>
      <w:r>
        <w:t xml:space="preserve">are short on </w:t>
      </w:r>
      <w:r w:rsidR="00D924D3">
        <w:t>staff</w:t>
      </w:r>
      <w:r>
        <w:t xml:space="preserve"> this </w:t>
      </w:r>
      <w:r>
        <w:t xml:space="preserve">election </w:t>
      </w:r>
      <w:r>
        <w:t xml:space="preserve">cycle. I want to ensure that everyone </w:t>
      </w:r>
      <w:ins w:id="3" w:author="Michael J. Hanmer" w:date="2024-06-03T10:14:00Z" w16du:dateUtc="2024-06-03T14:14:00Z">
        <w:r>
          <w:t>trusts the process and the outcome of the election.”</w:t>
        </w:r>
      </w:ins>
      <w:del w:id="4" w:author="Michael J. Hanmer" w:date="2024-06-03T10:14:00Z" w16du:dateUtc="2024-06-03T14:14:00Z">
        <w:r w:rsidDel="002904C5">
          <w:delText>has easy access to vote when it’s right for them. Fewer staff means longer lines and potentially less time available for potential voters.”</w:delText>
        </w:r>
      </w:del>
      <w:r>
        <w:br/>
        <w:t xml:space="preserve"> </w:t>
      </w:r>
      <w:r>
        <w:br/>
      </w:r>
      <w:del w:id="5" w:author="Michael J. Hanmer" w:date="2024-06-03T10:14:00Z" w16du:dateUtc="2024-06-03T14:14:00Z">
        <w:r w:rsidDel="002904C5">
          <w:delText xml:space="preserve"> During the 2022 midterms, more than 63,500 veterans and members of military families were successfully recruited and worked as poll workers. Recruitment efforts for 2024 aim to recruit 100,000 veterans to volunteer as poll workers.</w:delText>
        </w:r>
      </w:del>
    </w:p>
    <w:p w14:paraId="73FCF358" w14:textId="77777777" w:rsidR="00B62BEA" w:rsidRDefault="00B62BEA">
      <w:pPr>
        <w:rPr>
          <w:ins w:id="6" w:author="Michael J. Hanmer" w:date="2024-06-05T12:18:00Z" w16du:dateUtc="2024-06-05T16:18:00Z"/>
        </w:rPr>
      </w:pPr>
    </w:p>
    <w:p w14:paraId="4DAC8FA2" w14:textId="77777777" w:rsidR="0019737B" w:rsidRDefault="0019737B">
      <w:pPr>
        <w:rPr>
          <w:ins w:id="7" w:author="Michael J. Hanmer" w:date="2024-06-05T12:18:00Z" w16du:dateUtc="2024-06-05T16:18:00Z"/>
        </w:rPr>
      </w:pPr>
    </w:p>
    <w:p w14:paraId="385684A3" w14:textId="77777777" w:rsidR="0019737B" w:rsidRPr="0019737B" w:rsidRDefault="0019737B" w:rsidP="0019737B">
      <w:pPr>
        <w:rPr>
          <w:ins w:id="8" w:author="Michael J. Hanmer" w:date="2024-06-05T12:19:00Z" w16du:dateUtc="2024-06-05T16:19:00Z"/>
          <w:b/>
          <w:bCs/>
          <w:rPrChange w:id="9" w:author="Michael J. Hanmer" w:date="2024-06-05T12:19:00Z" w16du:dateUtc="2024-06-05T16:19:00Z">
            <w:rPr>
              <w:ins w:id="10" w:author="Michael J. Hanmer" w:date="2024-06-05T12:19:00Z" w16du:dateUtc="2024-06-05T16:19:00Z"/>
            </w:rPr>
          </w:rPrChange>
        </w:rPr>
      </w:pPr>
      <w:commentRangeStart w:id="11"/>
      <w:ins w:id="12" w:author="Michael J. Hanmer" w:date="2024-06-05T12:19:00Z" w16du:dateUtc="2024-06-05T16:19:00Z">
        <w:r w:rsidRPr="0019737B">
          <w:rPr>
            <w:b/>
            <w:bCs/>
            <w:rPrChange w:id="13" w:author="Michael J. Hanmer" w:date="2024-06-05T12:19:00Z" w16du:dateUtc="2024-06-05T16:19:00Z">
              <w:rPr/>
            </w:rPrChange>
          </w:rPr>
          <w:t>Please</w:t>
        </w:r>
      </w:ins>
      <w:commentRangeEnd w:id="11"/>
      <w:ins w:id="14" w:author="Michael J. Hanmer" w:date="2024-06-05T12:29:00Z" w16du:dateUtc="2024-06-05T16:29:00Z">
        <w:r w:rsidR="00965D31">
          <w:rPr>
            <w:rStyle w:val="CommentReference"/>
          </w:rPr>
          <w:commentReference w:id="11"/>
        </w:r>
      </w:ins>
      <w:ins w:id="15" w:author="Michael J. Hanmer" w:date="2024-06-05T12:19:00Z" w16du:dateUtc="2024-06-05T16:19:00Z">
        <w:r w:rsidRPr="0019737B">
          <w:rPr>
            <w:b/>
            <w:bCs/>
            <w:rPrChange w:id="16" w:author="Michael J. Hanmer" w:date="2024-06-05T12:19:00Z" w16du:dateUtc="2024-06-05T16:19:00Z">
              <w:rPr/>
            </w:rPrChange>
          </w:rPr>
          <w:t xml:space="preserve"> read the following excerpt from a news story from Maricopa County, Arizona.</w:t>
        </w:r>
      </w:ins>
    </w:p>
    <w:p w14:paraId="6A2B2DDD" w14:textId="77777777" w:rsidR="0019737B" w:rsidRDefault="0019737B" w:rsidP="0019737B">
      <w:pPr>
        <w:rPr>
          <w:ins w:id="17" w:author="Michael J. Hanmer" w:date="2024-06-05T12:19:00Z" w16du:dateUtc="2024-06-05T16:19:00Z"/>
        </w:rPr>
      </w:pPr>
    </w:p>
    <w:p w14:paraId="158B7086" w14:textId="119BE6D1" w:rsidR="0019737B" w:rsidRDefault="0019737B" w:rsidP="0019737B">
      <w:pPr>
        <w:rPr>
          <w:ins w:id="18" w:author="Michael J. Hanmer" w:date="2024-06-05T12:19:00Z" w16du:dateUtc="2024-06-05T16:19:00Z"/>
          <w:highlight w:val="yellow"/>
        </w:rPr>
      </w:pPr>
      <w:bookmarkStart w:id="19" w:name="_Hlk168482944"/>
      <w:ins w:id="20" w:author="Michael J. Hanmer" w:date="2024-06-05T12:19:00Z" w16du:dateUtc="2024-06-05T16:19:00Z">
        <w:r w:rsidRPr="00DD269F">
          <w:rPr>
            <w:highlight w:val="yellow"/>
          </w:rPr>
          <w:t>[</w:t>
        </w:r>
        <w:r>
          <w:rPr>
            <w:highlight w:val="yellow"/>
          </w:rPr>
          <w:t xml:space="preserve">Local residents </w:t>
        </w:r>
      </w:ins>
      <w:ins w:id="21" w:author="Michael J. Hanmer" w:date="2024-06-05T12:20:00Z" w16du:dateUtc="2024-06-05T16:20:00Z">
        <w:r>
          <w:rPr>
            <w:highlight w:val="yellow"/>
          </w:rPr>
          <w:t>get</w:t>
        </w:r>
      </w:ins>
      <w:ins w:id="22" w:author="Michael J. Hanmer" w:date="2024-06-05T12:19:00Z" w16du:dateUtc="2024-06-05T16:19:00Z">
        <w:r>
          <w:rPr>
            <w:highlight w:val="yellow"/>
          </w:rPr>
          <w:t xml:space="preserve"> recruited for elections jobs in Maricopa County</w:t>
        </w:r>
        <w:r w:rsidRPr="00DD269F">
          <w:rPr>
            <w:highlight w:val="yellow"/>
          </w:rPr>
          <w:t>/</w:t>
        </w:r>
      </w:ins>
    </w:p>
    <w:p w14:paraId="2168741D" w14:textId="5D5158C5" w:rsidR="0019737B" w:rsidRDefault="009D2219" w:rsidP="0019737B">
      <w:pPr>
        <w:rPr>
          <w:ins w:id="23" w:author="Michael J. Hanmer" w:date="2024-06-05T12:19:00Z" w16du:dateUtc="2024-06-05T16:19:00Z"/>
        </w:rPr>
      </w:pPr>
      <w:ins w:id="24" w:author="Michael J. Hanmer" w:date="2024-06-05T12:24:00Z" w16du:dateUtc="2024-06-05T16:24:00Z">
        <w:r>
          <w:rPr>
            <w:highlight w:val="yellow"/>
          </w:rPr>
          <w:t>Local m</w:t>
        </w:r>
      </w:ins>
      <w:ins w:id="25" w:author="Michael J. Hanmer" w:date="2024-06-05T12:19:00Z" w16du:dateUtc="2024-06-05T16:19:00Z">
        <w:r w:rsidR="0019737B" w:rsidRPr="00DD269F">
          <w:rPr>
            <w:highlight w:val="yellow"/>
          </w:rPr>
          <w:t xml:space="preserve">ilitary </w:t>
        </w:r>
        <w:r w:rsidR="0019737B">
          <w:rPr>
            <w:highlight w:val="yellow"/>
          </w:rPr>
          <w:t>v</w:t>
        </w:r>
        <w:r w:rsidR="0019737B" w:rsidRPr="00DD269F">
          <w:rPr>
            <w:highlight w:val="yellow"/>
          </w:rPr>
          <w:t xml:space="preserve">eterans </w:t>
        </w:r>
      </w:ins>
      <w:ins w:id="26" w:author="Michael J. Hanmer" w:date="2024-06-05T12:20:00Z" w16du:dateUtc="2024-06-05T16:20:00Z">
        <w:r w:rsidR="0019737B">
          <w:rPr>
            <w:highlight w:val="yellow"/>
          </w:rPr>
          <w:t>get</w:t>
        </w:r>
      </w:ins>
      <w:ins w:id="27" w:author="Michael J. Hanmer" w:date="2024-06-05T12:19:00Z" w16du:dateUtc="2024-06-05T16:19:00Z">
        <w:r w:rsidR="0019737B">
          <w:rPr>
            <w:highlight w:val="yellow"/>
          </w:rPr>
          <w:t xml:space="preserve"> recruited for elections jobs in Maricopa County</w:t>
        </w:r>
        <w:r w:rsidR="0019737B">
          <w:t xml:space="preserve">] </w:t>
        </w:r>
      </w:ins>
    </w:p>
    <w:bookmarkEnd w:id="19"/>
    <w:p w14:paraId="3F3B2F30" w14:textId="77777777" w:rsidR="0019737B" w:rsidRDefault="0019737B" w:rsidP="0019737B">
      <w:pPr>
        <w:rPr>
          <w:ins w:id="28" w:author="Michael J. Hanmer" w:date="2024-06-05T12:19:00Z" w16du:dateUtc="2024-06-05T16:19:00Z"/>
        </w:rPr>
      </w:pPr>
    </w:p>
    <w:p w14:paraId="5C8E162F" w14:textId="77777777" w:rsidR="0019737B" w:rsidRDefault="0019737B" w:rsidP="0019737B">
      <w:pPr>
        <w:rPr>
          <w:ins w:id="29" w:author="Michael J. Hanmer" w:date="2024-06-05T12:19:00Z" w16du:dateUtc="2024-06-05T16:19:00Z"/>
        </w:rPr>
      </w:pPr>
    </w:p>
    <w:p w14:paraId="51F5E96E" w14:textId="6C286094" w:rsidR="0019737B" w:rsidRDefault="0019737B" w:rsidP="0019737B">
      <w:pPr>
        <w:rPr>
          <w:ins w:id="30" w:author="Michael J. Hanmer" w:date="2024-06-05T12:19:00Z" w16du:dateUtc="2024-06-05T16:19:00Z"/>
        </w:rPr>
      </w:pPr>
      <w:ins w:id="31" w:author="Michael J. Hanmer" w:date="2024-06-05T12:19:00Z" w16du:dateUtc="2024-06-05T16:19:00Z">
        <w:r w:rsidRPr="00423FB1">
          <w:rPr>
            <w:rFonts w:ascii="AP" w:hAnsi="AP"/>
            <w:color w:val="000000"/>
            <w:shd w:val="clear" w:color="auto" w:fill="FFFFFF"/>
          </w:rPr>
          <w:t>PHOENIX (AP) —</w:t>
        </w:r>
        <w:r>
          <w:rPr>
            <w:rFonts w:ascii="AP" w:hAnsi="AP"/>
            <w:color w:val="000000"/>
            <w:shd w:val="clear" w:color="auto" w:fill="FFFFFF"/>
          </w:rPr>
          <w:t xml:space="preserve"> </w:t>
        </w:r>
        <w:r>
          <w:t>Election officials in Maricopa County, Arizona, announced a program designed to [</w:t>
        </w:r>
        <w:r w:rsidRPr="00DD269F">
          <w:rPr>
            <w:highlight w:val="yellow"/>
          </w:rPr>
          <w:t xml:space="preserve">recruit military veterans and their family members from </w:t>
        </w:r>
        <w:r w:rsidRPr="00DD269F">
          <w:rPr>
            <w:highlight w:val="yellow"/>
          </w:rPr>
          <w:t>the community/</w:t>
        </w:r>
        <w:r w:rsidRPr="00DD269F">
          <w:rPr>
            <w:highlight w:val="yellow"/>
          </w:rPr>
          <w:t>members of the community</w:t>
        </w:r>
        <w:r>
          <w:t>] to serve as [</w:t>
        </w:r>
        <w:r w:rsidRPr="00DD269F">
          <w:rPr>
            <w:highlight w:val="yellow"/>
          </w:rPr>
          <w:t>election workers/election polling place workers</w:t>
        </w:r>
        <w:r>
          <w:t xml:space="preserve">]. As the U.S. general elections in November near, election officials are scrambling to staff polling sites as major indicators are projecting a large-scale shortage for the 2024 elections and beyond. </w:t>
        </w:r>
        <w:r>
          <w:br/>
        </w:r>
      </w:ins>
    </w:p>
    <w:p w14:paraId="6209116D" w14:textId="7CE682E5" w:rsidR="0019737B" w:rsidRDefault="0019737B" w:rsidP="0019737B">
      <w:pPr>
        <w:rPr>
          <w:ins w:id="32" w:author="Michael J. Hanmer" w:date="2024-06-05T12:19:00Z" w16du:dateUtc="2024-06-05T16:19:00Z"/>
        </w:rPr>
      </w:pPr>
      <w:ins w:id="33" w:author="Michael J. Hanmer" w:date="2024-06-05T12:19:00Z" w16du:dateUtc="2024-06-05T16:19:00Z">
        <w:r w:rsidRPr="0041086F">
          <w:rPr>
            <w:highlight w:val="yellow"/>
          </w:rPr>
          <w:t>[Army veteran</w:t>
        </w:r>
        <w:r>
          <w:t xml:space="preserve">] Jordan Braxton just joined the elections workforce. Jordan believes their role is key to preserving the integrity of the election, “Many </w:t>
        </w:r>
        <w:commentRangeStart w:id="34"/>
        <w:del w:id="35" w:author="Gregory Isaiah Espinoza" w:date="2024-06-05T14:58:00Z" w16du:dateUtc="2024-06-05T18:58:00Z">
          <w:r w:rsidDel="00811F7F">
            <w:delText>local areas</w:delText>
          </w:r>
        </w:del>
      </w:ins>
      <w:ins w:id="36" w:author="Gregory Isaiah Espinoza" w:date="2024-06-05T14:58:00Z" w16du:dateUtc="2024-06-05T18:58:00Z">
        <w:r w:rsidR="00811F7F">
          <w:t>places</w:t>
        </w:r>
      </w:ins>
      <w:commentRangeEnd w:id="34"/>
      <w:ins w:id="37" w:author="Gregory Isaiah Espinoza" w:date="2024-06-05T15:00:00Z" w16du:dateUtc="2024-06-05T19:00:00Z">
        <w:r w:rsidR="00A54379">
          <w:rPr>
            <w:rStyle w:val="CommentReference"/>
          </w:rPr>
          <w:commentReference w:id="34"/>
        </w:r>
      </w:ins>
      <w:ins w:id="38" w:author="Michael J. Hanmer" w:date="2024-06-05T12:19:00Z" w16du:dateUtc="2024-06-05T16:19:00Z">
        <w:r>
          <w:t xml:space="preserve"> are short on staff this election cycle. I want to do my part to ensure that everyone trusts the process and the outcome of the election.”</w:t>
        </w:r>
        <w:r>
          <w:br/>
        </w:r>
      </w:ins>
    </w:p>
    <w:p w14:paraId="1AA14CE0" w14:textId="77777777" w:rsidR="0019737B" w:rsidRDefault="0019737B">
      <w:pPr>
        <w:rPr>
          <w:ins w:id="39" w:author="Michael J. Hanmer" w:date="2024-06-05T12:18:00Z" w16du:dateUtc="2024-06-05T16:18:00Z"/>
        </w:rPr>
      </w:pPr>
    </w:p>
    <w:p w14:paraId="693B8D7E" w14:textId="77777777" w:rsidR="0019737B" w:rsidRDefault="0019737B">
      <w:pPr>
        <w:rPr>
          <w:ins w:id="40" w:author="Michael J. Hanmer" w:date="2024-06-05T12:18:00Z" w16du:dateUtc="2024-06-05T16:18:00Z"/>
        </w:rPr>
      </w:pPr>
    </w:p>
    <w:p w14:paraId="60B00F99" w14:textId="77777777" w:rsidR="0019737B" w:rsidRDefault="0019737B">
      <w:pPr>
        <w:rPr>
          <w:ins w:id="41" w:author="Michael J. Hanmer" w:date="2024-06-05T12:18:00Z" w16du:dateUtc="2024-06-05T16:18:00Z"/>
        </w:rPr>
      </w:pPr>
    </w:p>
    <w:p w14:paraId="3794DF69" w14:textId="77777777" w:rsidR="0019737B" w:rsidRDefault="0019737B">
      <w:pPr>
        <w:rPr>
          <w:ins w:id="42" w:author="Michael J. Hanmer" w:date="2024-06-05T12:18:00Z" w16du:dateUtc="2024-06-05T16:18:00Z"/>
        </w:rPr>
      </w:pPr>
    </w:p>
    <w:p w14:paraId="514C9658" w14:textId="77777777" w:rsidR="0019737B" w:rsidRDefault="0019737B">
      <w:pPr>
        <w:rPr>
          <w:ins w:id="43" w:author="Michael J. Hanmer" w:date="2024-06-05T12:18:00Z" w16du:dateUtc="2024-06-05T16:18:00Z"/>
        </w:rPr>
      </w:pPr>
    </w:p>
    <w:p w14:paraId="20FBCEDB" w14:textId="77777777" w:rsidR="0019737B" w:rsidRDefault="0019737B">
      <w:pPr>
        <w:rPr>
          <w:ins w:id="44" w:author="Michael J. Hanmer" w:date="2024-06-05T12:18:00Z" w16du:dateUtc="2024-06-05T16:18:00Z"/>
        </w:rPr>
      </w:pPr>
    </w:p>
    <w:p w14:paraId="465EB296" w14:textId="77777777" w:rsidR="0019737B" w:rsidRDefault="0019737B">
      <w:pPr>
        <w:rPr>
          <w:ins w:id="45" w:author="Michael J. Hanmer" w:date="2024-06-05T12:18:00Z" w16du:dateUtc="2024-06-05T16:18:00Z"/>
        </w:rPr>
      </w:pPr>
    </w:p>
    <w:p w14:paraId="59875000" w14:textId="77777777" w:rsidR="0019737B" w:rsidRDefault="0019737B">
      <w:pPr>
        <w:rPr>
          <w:ins w:id="46" w:author="Michael J. Hanmer" w:date="2024-06-05T12:18:00Z" w16du:dateUtc="2024-06-05T16:18:00Z"/>
        </w:rPr>
      </w:pPr>
    </w:p>
    <w:p w14:paraId="67234DDB" w14:textId="77777777" w:rsidR="0019737B" w:rsidRDefault="0019737B">
      <w:pPr>
        <w:rPr>
          <w:ins w:id="47" w:author="Michael J. Hanmer" w:date="2024-06-05T12:18:00Z" w16du:dateUtc="2024-06-05T16:18:00Z"/>
        </w:rPr>
      </w:pPr>
    </w:p>
    <w:p w14:paraId="0D66428F" w14:textId="77777777" w:rsidR="0019737B" w:rsidRDefault="0019737B">
      <w:pPr>
        <w:rPr>
          <w:ins w:id="48" w:author="Michael J. Hanmer" w:date="2024-06-05T12:18:00Z" w16du:dateUtc="2024-06-05T16:18:00Z"/>
        </w:rPr>
      </w:pPr>
    </w:p>
    <w:p w14:paraId="73E683D5" w14:textId="77777777" w:rsidR="0019737B" w:rsidRDefault="0019737B">
      <w:pPr>
        <w:rPr>
          <w:ins w:id="49" w:author="Michael J. Hanmer" w:date="2024-06-05T12:18:00Z" w16du:dateUtc="2024-06-05T16:18:00Z"/>
        </w:rPr>
      </w:pPr>
    </w:p>
    <w:p w14:paraId="66C9A80C" w14:textId="77777777" w:rsidR="0019737B" w:rsidRDefault="0019737B">
      <w:pPr>
        <w:rPr>
          <w:ins w:id="50" w:author="Michael J. Hanmer" w:date="2024-06-05T12:18:00Z" w16du:dateUtc="2024-06-05T16:18:00Z"/>
        </w:rPr>
      </w:pPr>
    </w:p>
    <w:p w14:paraId="53983E36" w14:textId="77777777" w:rsidR="0019737B" w:rsidRDefault="0019737B">
      <w:pPr>
        <w:rPr>
          <w:ins w:id="51" w:author="Michael J. Hanmer" w:date="2024-06-05T12:18:00Z" w16du:dateUtc="2024-06-05T16:18:00Z"/>
        </w:rPr>
      </w:pPr>
    </w:p>
    <w:p w14:paraId="77F6F3E0" w14:textId="77777777" w:rsidR="0019737B" w:rsidRDefault="0019737B">
      <w:pPr>
        <w:rPr>
          <w:ins w:id="52" w:author="Michael J. Hanmer" w:date="2024-06-05T12:18:00Z" w16du:dateUtc="2024-06-05T16:18:00Z"/>
        </w:rPr>
      </w:pPr>
    </w:p>
    <w:p w14:paraId="08D5CE86" w14:textId="77777777" w:rsidR="0019737B" w:rsidRDefault="0019737B">
      <w:pPr>
        <w:rPr>
          <w:ins w:id="53" w:author="Michael J. Hanmer" w:date="2024-06-05T12:18:00Z" w16du:dateUtc="2024-06-05T16:18:00Z"/>
        </w:rPr>
      </w:pPr>
    </w:p>
    <w:p w14:paraId="50435A71" w14:textId="77777777" w:rsidR="0019737B" w:rsidRDefault="0019737B">
      <w:pPr>
        <w:rPr>
          <w:ins w:id="54" w:author="Michael J. Hanmer" w:date="2024-06-05T12:18:00Z" w16du:dateUtc="2024-06-05T16:18:00Z"/>
        </w:rPr>
      </w:pPr>
    </w:p>
    <w:p w14:paraId="592D2EE8" w14:textId="77777777" w:rsidR="0019737B" w:rsidRDefault="0019737B"/>
    <w:p w14:paraId="2102A8FA" w14:textId="77777777" w:rsidR="002904C5" w:rsidRDefault="002904C5"/>
    <w:p w14:paraId="05CF6557" w14:textId="77777777" w:rsidR="002904C5" w:rsidRDefault="002904C5" w:rsidP="002904C5">
      <w:pPr>
        <w:keepNext/>
      </w:pPr>
      <w:r>
        <w:t xml:space="preserve">VT2 </w:t>
      </w:r>
      <w:r>
        <w:rPr>
          <w:b/>
        </w:rPr>
        <w:t>Recruiting Military Veterans to Volunteer as Election Staff for 2024 Election</w:t>
      </w:r>
      <w:r>
        <w:t xml:space="preserve">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veterans to serve as poll workers.</w:t>
      </w:r>
      <w:r>
        <w:br/>
        <w:t xml:space="preserve"> </w:t>
      </w:r>
      <w:r>
        <w:br/>
        <w:t xml:space="preserve"> Army Veteran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r>
        <w:br/>
        <w:t xml:space="preserve"> </w:t>
      </w:r>
      <w:r>
        <w:br/>
        <w:t xml:space="preserve"> During the 2022 midterms, more than 63,500 veterans and members of military families were successfully recruited and worked as election staff. Recruitment efforts for 2024 aim to recruit 100,000 veterans to volunteer as election staff.</w:t>
      </w:r>
    </w:p>
    <w:p w14:paraId="29D90632" w14:textId="77777777" w:rsidR="002904C5" w:rsidRDefault="002904C5"/>
    <w:p w14:paraId="6C5C5B18" w14:textId="77777777" w:rsidR="002904C5" w:rsidRDefault="002904C5" w:rsidP="002904C5">
      <w:pPr>
        <w:keepNext/>
      </w:pPr>
      <w:r>
        <w:t xml:space="preserve">VC1 Recruiting Poll Workers for the 2024 Election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poll workers.</w:t>
      </w:r>
      <w:r>
        <w:br/>
        <w:t xml:space="preserve"> </w:t>
      </w:r>
      <w:r>
        <w:br/>
        <w:t xml:space="preserve"> Jordan Braxton is training to work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p>
    <w:p w14:paraId="4B862854" w14:textId="77777777" w:rsidR="002904C5" w:rsidRDefault="002904C5"/>
    <w:p w14:paraId="4A27A48C" w14:textId="77777777" w:rsidR="002904C5" w:rsidRDefault="002904C5" w:rsidP="002904C5">
      <w:pPr>
        <w:keepNext/>
      </w:pPr>
      <w:r>
        <w:lastRenderedPageBreak/>
        <w:t xml:space="preserve">VC2 </w:t>
      </w:r>
      <w:r>
        <w:rPr>
          <w:b/>
        </w:rPr>
        <w:t>Recruiting Election Staff Volunteers for the 2024 Election</w:t>
      </w:r>
      <w:r>
        <w:t xml:space="preserve">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election staff members.</w:t>
      </w:r>
      <w:r>
        <w:br/>
        <w:t xml:space="preserve"> </w:t>
      </w:r>
      <w:r>
        <w:br/>
        <w:t xml:space="preserve">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p>
    <w:p w14:paraId="29BCC6E9" w14:textId="77777777" w:rsidR="002904C5" w:rsidRDefault="002904C5"/>
    <w:sectPr w:rsidR="002904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ichael J. Hanmer" w:date="2024-06-05T12:19:00Z" w:initials="MH">
    <w:p w14:paraId="7C647F44" w14:textId="77777777" w:rsidR="0019737B" w:rsidRDefault="0019737B" w:rsidP="0019737B">
      <w:pPr>
        <w:pStyle w:val="CommentText"/>
      </w:pPr>
      <w:r>
        <w:rPr>
          <w:rStyle w:val="CommentReference"/>
        </w:rPr>
        <w:annotationRef/>
      </w:r>
      <w:r>
        <w:t>Here is your main message with some suggested edits. See also an alternative that uses much of this but is specific to AZ.</w:t>
      </w:r>
    </w:p>
  </w:comment>
  <w:comment w:id="2" w:author="Michael J. Hanmer" w:date="2024-06-01T13:05:00Z" w:initials="MH">
    <w:p w14:paraId="49D5F613" w14:textId="0638249E" w:rsidR="002904C5" w:rsidRDefault="002904C5" w:rsidP="002904C5">
      <w:pPr>
        <w:pStyle w:val="CommentText"/>
      </w:pPr>
      <w:r>
        <w:rPr>
          <w:rStyle w:val="CommentReference"/>
        </w:rPr>
        <w:annotationRef/>
      </w:r>
      <w:r>
        <w:t>I like a lot of this but think we should make it about a specific place and really get into the case for trust/confidence. I’ll create a new doc for us to kick this around.</w:t>
      </w:r>
    </w:p>
    <w:p w14:paraId="304E0055" w14:textId="77777777" w:rsidR="002904C5" w:rsidRDefault="002904C5" w:rsidP="002904C5">
      <w:pPr>
        <w:pStyle w:val="CommentText"/>
      </w:pPr>
    </w:p>
    <w:p w14:paraId="3B6F9705" w14:textId="77777777" w:rsidR="002904C5" w:rsidRDefault="002904C5" w:rsidP="002904C5">
      <w:pPr>
        <w:pStyle w:val="CommentText"/>
      </w:pPr>
      <w:r>
        <w:t>That would also influence how we ask the questions. That is, if we make this about a place we need to ask about that place first. We can then ask if the policy were then followed in their local area would they support that and what their expectations are.</w:t>
      </w:r>
    </w:p>
  </w:comment>
  <w:comment w:id="11" w:author="Michael J. Hanmer" w:date="2024-06-05T12:29:00Z" w:initials="MH">
    <w:p w14:paraId="650D7998" w14:textId="7AF12611" w:rsidR="00965D31" w:rsidRDefault="00965D31" w:rsidP="00965D31">
      <w:pPr>
        <w:pStyle w:val="CommentText"/>
      </w:pPr>
      <w:r>
        <w:rPr>
          <w:rStyle w:val="CommentReference"/>
        </w:rPr>
        <w:annotationRef/>
      </w:r>
      <w:r>
        <w:t>Here is my proposed alternative. Items in yellow would be manipulated.</w:t>
      </w:r>
    </w:p>
  </w:comment>
  <w:comment w:id="34" w:author="Gregory Isaiah Espinoza" w:date="2024-06-05T15:00:00Z" w:initials="GE">
    <w:p w14:paraId="46DA2249" w14:textId="77777777" w:rsidR="00A54379" w:rsidRDefault="00A54379" w:rsidP="00A54379">
      <w:pPr>
        <w:pStyle w:val="CommentText"/>
      </w:pPr>
      <w:r>
        <w:rPr>
          <w:rStyle w:val="CommentReference"/>
        </w:rPr>
        <w:annotationRef/>
      </w:r>
      <w:r>
        <w:t>“states” is too broad, but “local area” seems a bit awkward to hear from someone in ordinary speech.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647F44" w15:done="0"/>
  <w15:commentEx w15:paraId="3B6F9705" w15:done="0"/>
  <w15:commentEx w15:paraId="650D7998" w15:done="0"/>
  <w15:commentEx w15:paraId="46DA2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16673A" w16cex:dateUtc="2024-06-05T16:19:00Z"/>
  <w16cex:commentExtensible w16cex:durableId="38822040" w16cex:dateUtc="2024-06-01T17:05:00Z"/>
  <w16cex:commentExtensible w16cex:durableId="52DEEA2C" w16cex:dateUtc="2024-06-05T16:29:00Z"/>
  <w16cex:commentExtensible w16cex:durableId="28222EB5" w16cex:dateUtc="2024-06-05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647F44" w16cid:durableId="7D16673A"/>
  <w16cid:commentId w16cid:paraId="3B6F9705" w16cid:durableId="38822040"/>
  <w16cid:commentId w16cid:paraId="650D7998" w16cid:durableId="52DEEA2C"/>
  <w16cid:commentId w16cid:paraId="46DA2249" w16cid:durableId="28222E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
    <w:altName w:val="Cambria"/>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J. Hanmer">
    <w15:presenceInfo w15:providerId="AD" w15:userId="S::mhanmer@umd.edu::0f8029c6-f36c-4ed4-b33f-3ade2de32518"/>
  </w15:person>
  <w15:person w15:author="Gregory Isaiah Espinoza">
    <w15:presenceInfo w15:providerId="AD" w15:userId="S::gespinoz@umd.edu::e5363f44-1002-4fe4-b845-d5819485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C5"/>
    <w:rsid w:val="000F1357"/>
    <w:rsid w:val="00192501"/>
    <w:rsid w:val="0019737B"/>
    <w:rsid w:val="001D7053"/>
    <w:rsid w:val="001E53A9"/>
    <w:rsid w:val="002141FB"/>
    <w:rsid w:val="002904C5"/>
    <w:rsid w:val="00441E45"/>
    <w:rsid w:val="0046199A"/>
    <w:rsid w:val="004828DA"/>
    <w:rsid w:val="00544A49"/>
    <w:rsid w:val="007E48EE"/>
    <w:rsid w:val="00805086"/>
    <w:rsid w:val="00811F7F"/>
    <w:rsid w:val="008130E7"/>
    <w:rsid w:val="0093296A"/>
    <w:rsid w:val="00965D31"/>
    <w:rsid w:val="009D2219"/>
    <w:rsid w:val="00A02EAF"/>
    <w:rsid w:val="00A14C32"/>
    <w:rsid w:val="00A54379"/>
    <w:rsid w:val="00B62BEA"/>
    <w:rsid w:val="00C26A70"/>
    <w:rsid w:val="00CC65E2"/>
    <w:rsid w:val="00D924D3"/>
    <w:rsid w:val="00DA670A"/>
    <w:rsid w:val="00DB4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FA5F"/>
  <w15:chartTrackingRefBased/>
  <w15:docId w15:val="{D0F39803-D1DF-4DD1-8188-8AF5B16B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4C5"/>
    <w:pPr>
      <w:spacing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2904C5"/>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904C5"/>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904C5"/>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904C5"/>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2904C5"/>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2904C5"/>
    <w:pPr>
      <w:keepNext/>
      <w:keepLines/>
      <w:spacing w:before="4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2904C5"/>
    <w:pPr>
      <w:keepNext/>
      <w:keepLines/>
      <w:spacing w:before="4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2904C5"/>
    <w:pPr>
      <w:keepNext/>
      <w:keepLines/>
      <w:spacing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2904C5"/>
    <w:pPr>
      <w:keepNext/>
      <w:keepLines/>
      <w:spacing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4C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4C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04C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04C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04C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04C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04C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04C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90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4C5"/>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904C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04C5"/>
    <w:pPr>
      <w:spacing w:before="160" w:after="160" w:line="240" w:lineRule="auto"/>
      <w:jc w:val="center"/>
    </w:pPr>
    <w:rPr>
      <w:rFonts w:ascii="Times New Roman" w:eastAsiaTheme="minorHAnsi" w:hAnsi="Times New Roman" w:cs="Times New Roman"/>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2904C5"/>
    <w:rPr>
      <w:i/>
      <w:iCs/>
      <w:color w:val="404040" w:themeColor="text1" w:themeTint="BF"/>
    </w:rPr>
  </w:style>
  <w:style w:type="paragraph" w:styleId="ListParagraph">
    <w:name w:val="List Paragraph"/>
    <w:basedOn w:val="Normal"/>
    <w:uiPriority w:val="34"/>
    <w:qFormat/>
    <w:rsid w:val="002904C5"/>
    <w:pPr>
      <w:spacing w:line="240" w:lineRule="auto"/>
      <w:ind w:left="720"/>
      <w:contextualSpacing/>
    </w:pPr>
    <w:rPr>
      <w:rFonts w:ascii="Times New Roman" w:eastAsiaTheme="minorHAnsi" w:hAnsi="Times New Roman" w:cs="Times New Roman"/>
      <w:kern w:val="2"/>
      <w:sz w:val="24"/>
      <w:szCs w:val="24"/>
      <w14:ligatures w14:val="standardContextual"/>
    </w:rPr>
  </w:style>
  <w:style w:type="character" w:styleId="IntenseEmphasis">
    <w:name w:val="Intense Emphasis"/>
    <w:basedOn w:val="DefaultParagraphFont"/>
    <w:uiPriority w:val="21"/>
    <w:qFormat/>
    <w:rsid w:val="002904C5"/>
    <w:rPr>
      <w:i/>
      <w:iCs/>
      <w:color w:val="0F4761" w:themeColor="accent1" w:themeShade="BF"/>
    </w:rPr>
  </w:style>
  <w:style w:type="paragraph" w:styleId="IntenseQuote">
    <w:name w:val="Intense Quote"/>
    <w:basedOn w:val="Normal"/>
    <w:next w:val="Normal"/>
    <w:link w:val="IntenseQuoteChar"/>
    <w:uiPriority w:val="30"/>
    <w:qFormat/>
    <w:rsid w:val="002904C5"/>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imes New Roman"/>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2904C5"/>
    <w:rPr>
      <w:i/>
      <w:iCs/>
      <w:color w:val="0F4761" w:themeColor="accent1" w:themeShade="BF"/>
    </w:rPr>
  </w:style>
  <w:style w:type="character" w:styleId="IntenseReference">
    <w:name w:val="Intense Reference"/>
    <w:basedOn w:val="DefaultParagraphFont"/>
    <w:uiPriority w:val="32"/>
    <w:qFormat/>
    <w:rsid w:val="002904C5"/>
    <w:rPr>
      <w:b/>
      <w:bCs/>
      <w:smallCaps/>
      <w:color w:val="0F4761" w:themeColor="accent1" w:themeShade="BF"/>
      <w:spacing w:val="5"/>
    </w:rPr>
  </w:style>
  <w:style w:type="character" w:styleId="CommentReference">
    <w:name w:val="annotation reference"/>
    <w:basedOn w:val="DefaultParagraphFont"/>
    <w:uiPriority w:val="99"/>
    <w:semiHidden/>
    <w:unhideWhenUsed/>
    <w:rsid w:val="002904C5"/>
    <w:rPr>
      <w:sz w:val="16"/>
      <w:szCs w:val="16"/>
    </w:rPr>
  </w:style>
  <w:style w:type="paragraph" w:styleId="CommentText">
    <w:name w:val="annotation text"/>
    <w:basedOn w:val="Normal"/>
    <w:link w:val="CommentTextChar"/>
    <w:uiPriority w:val="99"/>
    <w:unhideWhenUsed/>
    <w:rsid w:val="002904C5"/>
    <w:pPr>
      <w:spacing w:line="240" w:lineRule="auto"/>
    </w:pPr>
    <w:rPr>
      <w:sz w:val="20"/>
      <w:szCs w:val="20"/>
    </w:rPr>
  </w:style>
  <w:style w:type="character" w:customStyle="1" w:styleId="CommentTextChar">
    <w:name w:val="Comment Text Char"/>
    <w:basedOn w:val="DefaultParagraphFont"/>
    <w:link w:val="CommentText"/>
    <w:uiPriority w:val="99"/>
    <w:rsid w:val="002904C5"/>
    <w:rPr>
      <w:rFonts w:asciiTheme="minorHAnsi" w:eastAsiaTheme="minorEastAsia" w:hAnsiTheme="minorHAnsi" w:cstheme="minorBidi"/>
      <w:kern w:val="0"/>
      <w:sz w:val="20"/>
      <w:szCs w:val="20"/>
      <w14:ligatures w14:val="none"/>
    </w:rPr>
  </w:style>
  <w:style w:type="paragraph" w:styleId="Revision">
    <w:name w:val="Revision"/>
    <w:hidden/>
    <w:uiPriority w:val="99"/>
    <w:semiHidden/>
    <w:rsid w:val="002904C5"/>
    <w:rPr>
      <w:rFonts w:asciiTheme="minorHAnsi" w:eastAsiaTheme="minorEastAsia" w:hAnsiTheme="minorHAnsi" w:cstheme="minorBidi"/>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19737B"/>
    <w:rPr>
      <w:b/>
      <w:bCs/>
    </w:rPr>
  </w:style>
  <w:style w:type="character" w:customStyle="1" w:styleId="CommentSubjectChar">
    <w:name w:val="Comment Subject Char"/>
    <w:basedOn w:val="CommentTextChar"/>
    <w:link w:val="CommentSubject"/>
    <w:uiPriority w:val="99"/>
    <w:semiHidden/>
    <w:rsid w:val="0019737B"/>
    <w:rPr>
      <w:rFonts w:asciiTheme="minorHAnsi" w:eastAsiaTheme="minorEastAsia" w:hAnsiTheme="minorHAnsi" w:cstheme="minorBid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Hanmer</dc:creator>
  <cp:keywords/>
  <dc:description/>
  <cp:lastModifiedBy>Gregory Isaiah Espinoza</cp:lastModifiedBy>
  <cp:revision>13</cp:revision>
  <dcterms:created xsi:type="dcterms:W3CDTF">2024-06-05T16:29:00Z</dcterms:created>
  <dcterms:modified xsi:type="dcterms:W3CDTF">2024-06-05T20:34:00Z</dcterms:modified>
</cp:coreProperties>
</file>